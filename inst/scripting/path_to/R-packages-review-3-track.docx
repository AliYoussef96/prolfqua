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19350" w14:textId="06BB5F33" w:rsidR="00510EC7" w:rsidRPr="00A453FE" w:rsidRDefault="00975835" w:rsidP="00C9120B">
      <w:pPr>
        <w:pStyle w:val="Heading1"/>
        <w:spacing w:before="163" w:after="163"/>
        <w:rPr>
          <w:rFonts w:ascii="Arial" w:hAnsi="Arial" w:cs="Arial"/>
          <w:color w:val="000000" w:themeColor="text1"/>
          <w:sz w:val="22"/>
          <w:szCs w:val="22"/>
        </w:rPr>
      </w:pPr>
      <w:r w:rsidRPr="00A453FE">
        <w:rPr>
          <w:rFonts w:ascii="Arial" w:hAnsi="Arial" w:cs="Arial"/>
          <w:color w:val="000000" w:themeColor="text1"/>
          <w:sz w:val="22"/>
          <w:szCs w:val="22"/>
        </w:rPr>
        <w:t xml:space="preserve">LFQ-based peptide and protein intensity </w:t>
      </w:r>
      <w:r w:rsidR="00DA4D47" w:rsidRPr="00A453FE">
        <w:rPr>
          <w:rFonts w:ascii="Arial" w:hAnsi="Arial" w:cs="Arial"/>
          <w:color w:val="000000" w:themeColor="text1"/>
          <w:sz w:val="22"/>
          <w:szCs w:val="22"/>
        </w:rPr>
        <w:t>differential expression</w:t>
      </w:r>
      <w:r w:rsidRPr="00A453FE">
        <w:rPr>
          <w:rFonts w:ascii="Arial" w:hAnsi="Arial" w:cs="Arial"/>
          <w:color w:val="000000" w:themeColor="text1"/>
          <w:sz w:val="22"/>
          <w:szCs w:val="22"/>
        </w:rPr>
        <w:t xml:space="preserve"> analysis </w:t>
      </w:r>
      <w:r w:rsidR="006B2240" w:rsidRPr="00A453FE">
        <w:rPr>
          <w:rFonts w:ascii="Arial" w:hAnsi="Arial" w:cs="Arial"/>
          <w:color w:val="000000" w:themeColor="text1"/>
          <w:sz w:val="22"/>
          <w:szCs w:val="22"/>
        </w:rPr>
        <w:t xml:space="preserve"> </w:t>
      </w:r>
    </w:p>
    <w:p w14:paraId="0B58F0DD" w14:textId="3DE2DAEF" w:rsidR="00745281" w:rsidRPr="00A453FE" w:rsidRDefault="00745281" w:rsidP="00745281">
      <w:pPr>
        <w:spacing w:before="163" w:after="163"/>
        <w:rPr>
          <w:rFonts w:ascii="Arial" w:hAnsi="Arial" w:cs="Arial"/>
          <w:color w:val="000000" w:themeColor="text1"/>
          <w:sz w:val="22"/>
        </w:rPr>
      </w:pPr>
      <w:r w:rsidRPr="00A453FE">
        <w:rPr>
          <w:rFonts w:ascii="Arial" w:hAnsi="Arial" w:cs="Arial"/>
          <w:color w:val="000000" w:themeColor="text1"/>
          <w:sz w:val="22"/>
        </w:rPr>
        <w:t xml:space="preserve">Mingze Bai </w:t>
      </w:r>
      <w:r w:rsidRPr="00A453FE">
        <w:rPr>
          <w:rFonts w:ascii="Arial" w:hAnsi="Arial" w:cs="Arial"/>
          <w:color w:val="000000" w:themeColor="text1"/>
          <w:sz w:val="22"/>
          <w:vertAlign w:val="superscript"/>
        </w:rPr>
        <w:t>1,</w:t>
      </w:r>
      <w:r w:rsidR="00EA44F3" w:rsidRPr="00A453FE">
        <w:rPr>
          <w:rFonts w:ascii="Arial" w:hAnsi="Arial" w:cs="Arial"/>
          <w:color w:val="000000" w:themeColor="text1"/>
          <w:sz w:val="22"/>
          <w:vertAlign w:val="superscript"/>
        </w:rPr>
        <w:t xml:space="preserve"> 2, *</w:t>
      </w:r>
      <w:r w:rsidRPr="00A453FE">
        <w:rPr>
          <w:rFonts w:ascii="Arial" w:hAnsi="Arial" w:cs="Arial"/>
          <w:color w:val="000000" w:themeColor="text1"/>
          <w:sz w:val="22"/>
        </w:rPr>
        <w:t>, Jingwen Deng</w:t>
      </w:r>
      <w:r w:rsidR="004718B7" w:rsidRPr="00A453FE">
        <w:rPr>
          <w:rFonts w:ascii="Arial" w:hAnsi="Arial" w:cs="Arial"/>
          <w:color w:val="000000" w:themeColor="text1"/>
          <w:sz w:val="22"/>
        </w:rPr>
        <w:t xml:space="preserve"> </w:t>
      </w:r>
      <w:r w:rsidRPr="00A453FE">
        <w:rPr>
          <w:rFonts w:ascii="Arial" w:hAnsi="Arial" w:cs="Arial"/>
          <w:color w:val="000000" w:themeColor="text1"/>
          <w:sz w:val="22"/>
          <w:vertAlign w:val="superscript"/>
        </w:rPr>
        <w:t>1</w:t>
      </w:r>
      <w:r w:rsidRPr="00A453FE">
        <w:rPr>
          <w:rFonts w:ascii="Arial" w:hAnsi="Arial" w:cs="Arial"/>
          <w:color w:val="000000" w:themeColor="text1"/>
          <w:sz w:val="22"/>
        </w:rPr>
        <w:t xml:space="preserve">, Chengxin Dai </w:t>
      </w:r>
      <w:r w:rsidRPr="00A453FE">
        <w:rPr>
          <w:rFonts w:ascii="Arial" w:hAnsi="Arial" w:cs="Arial"/>
          <w:color w:val="000000" w:themeColor="text1"/>
          <w:sz w:val="22"/>
          <w:vertAlign w:val="superscript"/>
        </w:rPr>
        <w:t>1,2</w:t>
      </w:r>
      <w:r w:rsidRPr="00A453FE">
        <w:rPr>
          <w:rFonts w:ascii="Arial" w:hAnsi="Arial" w:cs="Arial"/>
          <w:color w:val="000000" w:themeColor="text1"/>
          <w:sz w:val="22"/>
        </w:rPr>
        <w:t xml:space="preserve">, </w:t>
      </w:r>
      <w:r w:rsidR="006721BF" w:rsidRPr="00A453FE">
        <w:rPr>
          <w:rFonts w:ascii="Arial" w:hAnsi="Arial" w:cs="Arial"/>
          <w:color w:val="000000" w:themeColor="text1"/>
          <w:sz w:val="22"/>
        </w:rPr>
        <w:t>Julianus Pfeuffer</w:t>
      </w:r>
      <w:r w:rsidR="001F0E2D" w:rsidRPr="00A453FE">
        <w:rPr>
          <w:rFonts w:ascii="Arial" w:hAnsi="Arial" w:cs="Arial"/>
          <w:color w:val="000000" w:themeColor="text1"/>
          <w:sz w:val="22"/>
        </w:rPr>
        <w:t xml:space="preserve"> </w:t>
      </w:r>
      <w:r w:rsidR="00F0216B" w:rsidRPr="00A453FE">
        <w:rPr>
          <w:rFonts w:ascii="Arial" w:hAnsi="Arial" w:cs="Arial"/>
          <w:color w:val="000000" w:themeColor="text1"/>
          <w:sz w:val="22"/>
          <w:vertAlign w:val="superscript"/>
        </w:rPr>
        <w:t>3,4</w:t>
      </w:r>
      <w:r w:rsidR="001F0E2D" w:rsidRPr="00A453FE">
        <w:rPr>
          <w:rFonts w:ascii="Arial" w:hAnsi="Arial" w:cs="Arial"/>
          <w:color w:val="000000" w:themeColor="text1"/>
          <w:sz w:val="22"/>
        </w:rPr>
        <w:t>,</w:t>
      </w:r>
      <w:r w:rsidR="00442253" w:rsidRPr="00A453FE">
        <w:rPr>
          <w:rFonts w:ascii="Arial" w:hAnsi="Arial" w:cs="Arial"/>
          <w:color w:val="000000" w:themeColor="text1"/>
          <w:sz w:val="22"/>
        </w:rPr>
        <w:t xml:space="preserve"> </w:t>
      </w:r>
      <w:r w:rsidR="0050711A" w:rsidRPr="0050711A">
        <w:rPr>
          <w:rFonts w:ascii="Arial" w:hAnsi="Arial" w:cs="Arial"/>
          <w:color w:val="000000" w:themeColor="text1"/>
          <w:sz w:val="22"/>
        </w:rPr>
        <w:t>Timo Sachsenberg</w:t>
      </w:r>
      <w:r w:rsidR="0050711A">
        <w:rPr>
          <w:rFonts w:ascii="Arial" w:hAnsi="Arial" w:cs="Arial"/>
          <w:color w:val="000000" w:themeColor="text1"/>
          <w:sz w:val="22"/>
        </w:rPr>
        <w:t xml:space="preserve"> </w:t>
      </w:r>
      <w:r w:rsidR="00F039D3" w:rsidRPr="00F039D3">
        <w:rPr>
          <w:rFonts w:ascii="Arial" w:hAnsi="Arial" w:cs="Arial"/>
          <w:color w:val="000000" w:themeColor="text1"/>
          <w:sz w:val="22"/>
          <w:vertAlign w:val="superscript"/>
        </w:rPr>
        <w:t>5</w:t>
      </w:r>
      <w:r w:rsidR="0050711A">
        <w:rPr>
          <w:rFonts w:ascii="Arial" w:hAnsi="Arial" w:cs="Arial"/>
          <w:color w:val="000000" w:themeColor="text1"/>
          <w:sz w:val="22"/>
        </w:rPr>
        <w:t xml:space="preserve">, </w:t>
      </w:r>
      <w:r w:rsidRPr="00A453FE">
        <w:rPr>
          <w:rFonts w:ascii="Arial" w:hAnsi="Arial" w:cs="Arial"/>
          <w:color w:val="000000" w:themeColor="text1"/>
          <w:sz w:val="22"/>
        </w:rPr>
        <w:t xml:space="preserve">Yasset Perez-Riverol </w:t>
      </w:r>
      <w:r w:rsidR="00F039D3">
        <w:rPr>
          <w:rFonts w:ascii="Arial" w:hAnsi="Arial" w:cs="Arial"/>
          <w:color w:val="000000" w:themeColor="text1"/>
          <w:sz w:val="22"/>
          <w:vertAlign w:val="superscript"/>
        </w:rPr>
        <w:t>6</w:t>
      </w:r>
      <w:r w:rsidR="00EA44F3" w:rsidRPr="00A453FE">
        <w:rPr>
          <w:rFonts w:ascii="Arial" w:hAnsi="Arial" w:cs="Arial"/>
          <w:color w:val="000000" w:themeColor="text1"/>
          <w:sz w:val="22"/>
          <w:vertAlign w:val="superscript"/>
        </w:rPr>
        <w:t>, *</w:t>
      </w:r>
    </w:p>
    <w:p w14:paraId="41D10338" w14:textId="686C8714" w:rsidR="00745281" w:rsidRPr="00A453FE" w:rsidRDefault="004718B7" w:rsidP="00745281">
      <w:pPr>
        <w:spacing w:before="163" w:after="163"/>
        <w:rPr>
          <w:rFonts w:ascii="Arial" w:hAnsi="Arial" w:cs="Arial"/>
          <w:color w:val="000000" w:themeColor="text1"/>
          <w:sz w:val="20"/>
          <w:szCs w:val="20"/>
          <w:vertAlign w:val="superscript"/>
        </w:rPr>
      </w:pPr>
      <w:r w:rsidRPr="00A453FE">
        <w:rPr>
          <w:rFonts w:ascii="Arial" w:hAnsi="Arial" w:cs="Arial"/>
          <w:color w:val="000000" w:themeColor="text1"/>
          <w:sz w:val="20"/>
          <w:szCs w:val="20"/>
          <w:vertAlign w:val="superscript"/>
        </w:rPr>
        <w:t xml:space="preserve">1 </w:t>
      </w:r>
      <w:r w:rsidRPr="00A453FE">
        <w:rPr>
          <w:rFonts w:ascii="Arial" w:hAnsi="Arial" w:cs="Arial"/>
          <w:color w:val="000000" w:themeColor="text1"/>
          <w:sz w:val="20"/>
          <w:szCs w:val="20"/>
        </w:rPr>
        <w:t>Chongqing Key Laboratory of Big Data for Bio Intelligence, Chongqing University of Posts and Telecommunications, Chongqing, China.</w:t>
      </w:r>
    </w:p>
    <w:p w14:paraId="26D83988" w14:textId="525CCE29" w:rsidR="004718B7" w:rsidRPr="00A453FE" w:rsidRDefault="004718B7" w:rsidP="004718B7">
      <w:pPr>
        <w:spacing w:before="163" w:after="163"/>
        <w:rPr>
          <w:rFonts w:ascii="Arial" w:hAnsi="Arial" w:cs="Arial"/>
          <w:color w:val="000000" w:themeColor="text1"/>
          <w:sz w:val="20"/>
          <w:szCs w:val="20"/>
        </w:rPr>
      </w:pPr>
      <w:r w:rsidRPr="00A453FE">
        <w:rPr>
          <w:rFonts w:ascii="Arial" w:hAnsi="Arial" w:cs="Arial"/>
          <w:color w:val="000000" w:themeColor="text1"/>
          <w:sz w:val="20"/>
          <w:szCs w:val="20"/>
          <w:vertAlign w:val="superscript"/>
        </w:rPr>
        <w:t xml:space="preserve">2 </w:t>
      </w:r>
      <w:r w:rsidRPr="00A453FE">
        <w:rPr>
          <w:rFonts w:ascii="Arial" w:hAnsi="Arial" w:cs="Arial"/>
          <w:color w:val="000000" w:themeColor="text1"/>
          <w:sz w:val="20"/>
          <w:szCs w:val="20"/>
        </w:rPr>
        <w:t>State Key Laboratory of Proteomics, Beijing Proteome Research Center, National Center for Protein Sciences (Beijing), Beijing Institute of Life Omics, Beijing 102206, China.</w:t>
      </w:r>
    </w:p>
    <w:p w14:paraId="73ACF755" w14:textId="77777777" w:rsidR="00F0216B" w:rsidRPr="00A453FE" w:rsidRDefault="00F0216B" w:rsidP="00F0216B">
      <w:pPr>
        <w:spacing w:before="163" w:after="163"/>
        <w:rPr>
          <w:rFonts w:ascii="Arial" w:hAnsi="Arial" w:cs="Arial"/>
          <w:color w:val="000000" w:themeColor="text1"/>
          <w:sz w:val="20"/>
          <w:szCs w:val="20"/>
          <w:vertAlign w:val="superscript"/>
        </w:rPr>
      </w:pPr>
      <w:r w:rsidRPr="00A453FE">
        <w:rPr>
          <w:rFonts w:ascii="Arial" w:hAnsi="Arial" w:cs="Arial"/>
          <w:color w:val="000000" w:themeColor="text1"/>
          <w:sz w:val="20"/>
          <w:szCs w:val="20"/>
          <w:vertAlign w:val="superscript"/>
        </w:rPr>
        <w:t xml:space="preserve">3 </w:t>
      </w:r>
      <w:r w:rsidRPr="00A453FE">
        <w:rPr>
          <w:rFonts w:ascii="Arial" w:hAnsi="Arial" w:cs="Arial"/>
          <w:color w:val="000000" w:themeColor="text1"/>
          <w:sz w:val="20"/>
          <w:szCs w:val="20"/>
        </w:rPr>
        <w:t>Algorithmic Bioinformatics, Freie Universität Berlin, Berlin 14195, Germany</w:t>
      </w:r>
    </w:p>
    <w:p w14:paraId="607786F0" w14:textId="7077F63D" w:rsidR="00F0216B" w:rsidRDefault="00F0216B" w:rsidP="00F0216B">
      <w:pPr>
        <w:spacing w:before="163" w:after="163"/>
        <w:rPr>
          <w:rFonts w:ascii="Arial" w:hAnsi="Arial" w:cs="Arial"/>
          <w:color w:val="000000" w:themeColor="text1"/>
          <w:sz w:val="20"/>
          <w:szCs w:val="20"/>
        </w:rPr>
      </w:pPr>
      <w:r w:rsidRPr="00A453FE">
        <w:rPr>
          <w:rFonts w:ascii="Arial" w:hAnsi="Arial" w:cs="Arial"/>
          <w:color w:val="000000" w:themeColor="text1"/>
          <w:sz w:val="20"/>
          <w:szCs w:val="20"/>
          <w:vertAlign w:val="superscript"/>
        </w:rPr>
        <w:t xml:space="preserve">4 </w:t>
      </w:r>
      <w:r w:rsidRPr="00A453FE">
        <w:rPr>
          <w:rFonts w:ascii="Arial" w:hAnsi="Arial" w:cs="Arial"/>
          <w:color w:val="000000" w:themeColor="text1"/>
          <w:sz w:val="20"/>
          <w:szCs w:val="20"/>
        </w:rPr>
        <w:t>Visualization and Data Analysis, Zuse Institute Berlin, Berlin 14195, Germany</w:t>
      </w:r>
    </w:p>
    <w:p w14:paraId="0ED03536" w14:textId="5D0C1274" w:rsidR="00F039D3" w:rsidRPr="00A453FE" w:rsidRDefault="00F039D3" w:rsidP="00F0216B">
      <w:pPr>
        <w:spacing w:before="163" w:after="163"/>
        <w:rPr>
          <w:rFonts w:ascii="Arial" w:hAnsi="Arial" w:cs="Arial"/>
          <w:color w:val="000000" w:themeColor="text1"/>
          <w:sz w:val="20"/>
          <w:szCs w:val="20"/>
        </w:rPr>
      </w:pPr>
      <w:r w:rsidRPr="00F039D3">
        <w:rPr>
          <w:rFonts w:ascii="Arial" w:hAnsi="Arial" w:cs="Arial"/>
          <w:color w:val="000000" w:themeColor="text1"/>
          <w:sz w:val="20"/>
          <w:szCs w:val="20"/>
          <w:vertAlign w:val="superscript"/>
        </w:rPr>
        <w:t>5</w:t>
      </w:r>
      <w:r>
        <w:rPr>
          <w:rFonts w:ascii="Arial" w:hAnsi="Arial" w:cs="Arial"/>
          <w:color w:val="000000" w:themeColor="text1"/>
          <w:sz w:val="20"/>
          <w:szCs w:val="20"/>
        </w:rPr>
        <w:t xml:space="preserve"> </w:t>
      </w:r>
      <w:r w:rsidRPr="00F039D3">
        <w:rPr>
          <w:rFonts w:ascii="Arial" w:hAnsi="Arial" w:cs="Arial"/>
          <w:color w:val="000000" w:themeColor="text1"/>
          <w:sz w:val="20"/>
          <w:szCs w:val="20"/>
        </w:rPr>
        <w:t>Institute for Bioinformatics and Medical Informatics, University of Tübingen, Tübingen 72076, Germany</w:t>
      </w:r>
    </w:p>
    <w:p w14:paraId="30EA5446" w14:textId="6B506C40" w:rsidR="004718B7" w:rsidRPr="00A453FE" w:rsidRDefault="00F039D3" w:rsidP="00026652">
      <w:pPr>
        <w:spacing w:before="163" w:after="163"/>
        <w:rPr>
          <w:rFonts w:ascii="Arial" w:hAnsi="Arial" w:cs="Arial"/>
          <w:color w:val="000000" w:themeColor="text1"/>
          <w:sz w:val="20"/>
          <w:szCs w:val="20"/>
        </w:rPr>
      </w:pPr>
      <w:r>
        <w:rPr>
          <w:rFonts w:ascii="Arial" w:hAnsi="Arial" w:cs="Arial"/>
          <w:color w:val="000000" w:themeColor="text1"/>
          <w:sz w:val="20"/>
          <w:szCs w:val="20"/>
          <w:vertAlign w:val="superscript"/>
        </w:rPr>
        <w:t>6</w:t>
      </w:r>
      <w:r w:rsidRPr="00A453FE">
        <w:rPr>
          <w:rFonts w:ascii="Arial" w:hAnsi="Arial" w:cs="Arial"/>
          <w:color w:val="000000" w:themeColor="text1"/>
          <w:sz w:val="20"/>
          <w:szCs w:val="20"/>
          <w:vertAlign w:val="superscript"/>
        </w:rPr>
        <w:t xml:space="preserve"> </w:t>
      </w:r>
      <w:r w:rsidR="004718B7" w:rsidRPr="00A453FE">
        <w:rPr>
          <w:rFonts w:ascii="Arial" w:hAnsi="Arial" w:cs="Arial"/>
          <w:color w:val="000000" w:themeColor="text1"/>
          <w:sz w:val="20"/>
          <w:szCs w:val="20"/>
        </w:rPr>
        <w:t>European Molecular Biology Laboratory, European Bioinformatics Institute (EMBL-EBI), Wellcome Trust Genome Campus, Hinxton, Cambridge CB10 1SD, UK.</w:t>
      </w:r>
    </w:p>
    <w:p w14:paraId="5260F00A" w14:textId="65B8F90F" w:rsidR="00DF14D1" w:rsidRPr="00A453FE" w:rsidRDefault="00DF14D1" w:rsidP="00026652">
      <w:pPr>
        <w:spacing w:before="163" w:after="163"/>
        <w:rPr>
          <w:rFonts w:ascii="Arial" w:hAnsi="Arial" w:cs="Arial"/>
          <w:color w:val="000000" w:themeColor="text1"/>
          <w:vertAlign w:val="superscript"/>
        </w:rPr>
      </w:pPr>
      <w:r w:rsidRPr="00A453FE">
        <w:rPr>
          <w:rFonts w:ascii="Arial" w:hAnsi="Arial" w:cs="Arial"/>
          <w:color w:val="000000" w:themeColor="text1"/>
          <w:sz w:val="20"/>
          <w:szCs w:val="20"/>
        </w:rPr>
        <w:t xml:space="preserve">Corresponding </w:t>
      </w:r>
      <w:r w:rsidR="00533479" w:rsidRPr="00A453FE">
        <w:rPr>
          <w:rFonts w:ascii="Arial" w:hAnsi="Arial" w:cs="Arial"/>
          <w:color w:val="000000" w:themeColor="text1"/>
          <w:sz w:val="20"/>
          <w:szCs w:val="20"/>
        </w:rPr>
        <w:t>authors</w:t>
      </w:r>
      <w:r w:rsidRPr="00A453FE">
        <w:rPr>
          <w:rFonts w:ascii="Arial" w:hAnsi="Arial" w:cs="Arial"/>
          <w:color w:val="000000" w:themeColor="text1"/>
          <w:sz w:val="20"/>
          <w:szCs w:val="20"/>
        </w:rPr>
        <w:t>: Yasset Perez-Riverol (y</w:t>
      </w:r>
      <w:hyperlink r:id="rId8" w:history="1">
        <w:r w:rsidRPr="00A453FE">
          <w:rPr>
            <w:rStyle w:val="Hyperlink"/>
            <w:rFonts w:ascii="Arial" w:hAnsi="Arial" w:cs="Arial"/>
            <w:color w:val="000000" w:themeColor="text1"/>
            <w:sz w:val="20"/>
            <w:szCs w:val="20"/>
          </w:rPr>
          <w:t>perez@ebi.ac.uk</w:t>
        </w:r>
      </w:hyperlink>
      <w:r w:rsidRPr="00A453FE">
        <w:rPr>
          <w:rFonts w:ascii="Arial" w:hAnsi="Arial" w:cs="Arial"/>
          <w:color w:val="000000" w:themeColor="text1"/>
          <w:sz w:val="20"/>
          <w:szCs w:val="20"/>
        </w:rPr>
        <w:t>), Mingze Bai (</w:t>
      </w:r>
      <w:hyperlink r:id="rId9" w:history="1">
        <w:r w:rsidR="004E28B9" w:rsidRPr="00A453FE">
          <w:rPr>
            <w:rStyle w:val="Hyperlink"/>
            <w:rFonts w:ascii="Arial" w:hAnsi="Arial" w:cs="Arial"/>
            <w:color w:val="000000" w:themeColor="text1"/>
            <w:sz w:val="20"/>
            <w:szCs w:val="20"/>
          </w:rPr>
          <w:t>baimz@cqupt.edu.cn</w:t>
        </w:r>
      </w:hyperlink>
      <w:r w:rsidRPr="00A453FE">
        <w:rPr>
          <w:rFonts w:ascii="Arial" w:hAnsi="Arial" w:cs="Arial"/>
          <w:color w:val="000000" w:themeColor="text1"/>
          <w:sz w:val="20"/>
          <w:szCs w:val="20"/>
        </w:rPr>
        <w:t>)</w:t>
      </w:r>
    </w:p>
    <w:p w14:paraId="24523AFD" w14:textId="77777777" w:rsidR="004718B7" w:rsidRPr="00A453FE" w:rsidRDefault="004718B7" w:rsidP="00C9120B">
      <w:pPr>
        <w:spacing w:before="163" w:after="163"/>
        <w:rPr>
          <w:rFonts w:ascii="Arial" w:hAnsi="Arial" w:cs="Arial"/>
          <w:b/>
          <w:bCs/>
          <w:color w:val="000000" w:themeColor="text1"/>
          <w:sz w:val="22"/>
        </w:rPr>
      </w:pPr>
    </w:p>
    <w:p w14:paraId="3BCD0FF9" w14:textId="4D5DD8C7" w:rsidR="00255A70" w:rsidRPr="00A453FE" w:rsidRDefault="007B7A64" w:rsidP="00C9120B">
      <w:pPr>
        <w:spacing w:before="163" w:after="163"/>
        <w:rPr>
          <w:rFonts w:ascii="Arial" w:hAnsi="Arial" w:cs="Arial"/>
          <w:b/>
          <w:bCs/>
          <w:color w:val="000000" w:themeColor="text1"/>
          <w:sz w:val="22"/>
        </w:rPr>
      </w:pPr>
      <w:r w:rsidRPr="00A453FE">
        <w:rPr>
          <w:rFonts w:ascii="Arial" w:hAnsi="Arial" w:cs="Arial"/>
          <w:b/>
          <w:bCs/>
          <w:color w:val="000000" w:themeColor="text1"/>
          <w:sz w:val="22"/>
        </w:rPr>
        <w:t>Abstract</w:t>
      </w:r>
    </w:p>
    <w:p w14:paraId="16AC8652" w14:textId="058F5EC5" w:rsidR="01C331CB" w:rsidRPr="00A453FE" w:rsidRDefault="01C331CB" w:rsidP="01C331CB">
      <w:pPr>
        <w:spacing w:before="163" w:after="163" w:line="259" w:lineRule="auto"/>
        <w:rPr>
          <w:rFonts w:ascii="Arial" w:hAnsi="Arial" w:cs="Arial"/>
          <w:color w:val="000000" w:themeColor="text1"/>
          <w:sz w:val="22"/>
        </w:rPr>
      </w:pPr>
      <w:r w:rsidRPr="00A453FE">
        <w:rPr>
          <w:rFonts w:ascii="Arial" w:hAnsi="Arial" w:cs="Arial"/>
          <w:color w:val="000000" w:themeColor="text1"/>
          <w:sz w:val="22"/>
        </w:rPr>
        <w:t xml:space="preserve">Testing for significant differences in quantities on protein level is a common goal of many LFQ-based mass spectrometry proteomics experiments. Starting from a table of protein and/or peptide quantities from a </w:t>
      </w:r>
      <w:r w:rsidR="00F17613">
        <w:rPr>
          <w:rFonts w:ascii="Arial" w:hAnsi="Arial" w:cs="Arial"/>
          <w:color w:val="000000" w:themeColor="text1"/>
          <w:sz w:val="22"/>
        </w:rPr>
        <w:t>given</w:t>
      </w:r>
      <w:r w:rsidRPr="00A453FE">
        <w:rPr>
          <w:rFonts w:ascii="Arial" w:hAnsi="Arial" w:cs="Arial"/>
          <w:color w:val="000000" w:themeColor="text1"/>
          <w:sz w:val="22"/>
        </w:rPr>
        <w:t xml:space="preserve"> proteomics quantification software</w:t>
      </w:r>
      <w:r w:rsidR="2B84EDFD" w:rsidRPr="00A453FE">
        <w:rPr>
          <w:rFonts w:ascii="Arial" w:hAnsi="Arial" w:cs="Arial"/>
          <w:color w:val="000000" w:themeColor="text1"/>
          <w:sz w:val="22"/>
        </w:rPr>
        <w:t>,</w:t>
      </w:r>
      <w:r w:rsidRPr="00A453FE">
        <w:rPr>
          <w:rFonts w:ascii="Arial" w:hAnsi="Arial" w:cs="Arial"/>
          <w:color w:val="000000" w:themeColor="text1"/>
          <w:sz w:val="22"/>
        </w:rPr>
        <w:t xml:space="preserve"> </w:t>
      </w:r>
      <w:r w:rsidR="00DA4D47" w:rsidRPr="00A453FE">
        <w:rPr>
          <w:rFonts w:ascii="Arial" w:hAnsi="Arial" w:cs="Arial"/>
          <w:color w:val="000000" w:themeColor="text1"/>
          <w:sz w:val="22"/>
        </w:rPr>
        <w:t xml:space="preserve">many tools and R packages exist </w:t>
      </w:r>
      <w:r w:rsidRPr="00A453FE">
        <w:rPr>
          <w:rFonts w:ascii="Arial" w:hAnsi="Arial" w:cs="Arial"/>
          <w:color w:val="000000" w:themeColor="text1"/>
          <w:sz w:val="22"/>
        </w:rPr>
        <w:t>to perform the final tasks of imputation, summarization, normalization</w:t>
      </w:r>
      <w:r w:rsidR="7FBD5983" w:rsidRPr="00A453FE">
        <w:rPr>
          <w:rFonts w:ascii="Arial" w:hAnsi="Arial" w:cs="Arial"/>
          <w:color w:val="000000" w:themeColor="text1"/>
          <w:sz w:val="22"/>
        </w:rPr>
        <w:t>,</w:t>
      </w:r>
      <w:r w:rsidRPr="00A453FE">
        <w:rPr>
          <w:rFonts w:ascii="Arial" w:hAnsi="Arial" w:cs="Arial"/>
          <w:color w:val="000000" w:themeColor="text1"/>
          <w:sz w:val="22"/>
        </w:rPr>
        <w:t xml:space="preserve"> and statistical testing. </w:t>
      </w:r>
      <w:r w:rsidR="0E999577" w:rsidRPr="00A453FE">
        <w:rPr>
          <w:rFonts w:ascii="Arial" w:hAnsi="Arial" w:cs="Arial"/>
          <w:color w:val="000000" w:themeColor="text1"/>
          <w:sz w:val="22"/>
        </w:rPr>
        <w:t xml:space="preserve">To evaluate the </w:t>
      </w:r>
      <w:r w:rsidR="7568264B" w:rsidRPr="7568264B">
        <w:rPr>
          <w:rFonts w:ascii="Arial" w:hAnsi="Arial" w:cs="Arial"/>
          <w:color w:val="000000" w:themeColor="text1"/>
          <w:sz w:val="22"/>
        </w:rPr>
        <w:t>effects</w:t>
      </w:r>
      <w:r w:rsidR="0E999577" w:rsidRPr="00A453FE">
        <w:rPr>
          <w:rFonts w:ascii="Arial" w:hAnsi="Arial" w:cs="Arial"/>
          <w:color w:val="000000" w:themeColor="text1"/>
          <w:sz w:val="22"/>
        </w:rPr>
        <w:t xml:space="preserve"> of packages</w:t>
      </w:r>
      <w:r w:rsidR="0404B1BA" w:rsidRPr="00A453FE">
        <w:rPr>
          <w:rFonts w:ascii="Arial" w:hAnsi="Arial" w:cs="Arial"/>
          <w:color w:val="000000" w:themeColor="text1"/>
          <w:sz w:val="22"/>
        </w:rPr>
        <w:t xml:space="preserve"> </w:t>
      </w:r>
      <w:r w:rsidR="6EF89C86" w:rsidRPr="00A453FE">
        <w:rPr>
          <w:rFonts w:ascii="Arial" w:hAnsi="Arial" w:cs="Arial"/>
          <w:color w:val="000000" w:themeColor="text1"/>
          <w:sz w:val="22"/>
        </w:rPr>
        <w:t>and settings in</w:t>
      </w:r>
      <w:r w:rsidR="0404B1BA" w:rsidRPr="00A453FE">
        <w:rPr>
          <w:rFonts w:ascii="Arial" w:hAnsi="Arial" w:cs="Arial"/>
          <w:color w:val="000000" w:themeColor="text1"/>
          <w:sz w:val="22"/>
        </w:rPr>
        <w:t xml:space="preserve"> their </w:t>
      </w:r>
      <w:r w:rsidR="00EF119B" w:rsidRPr="00A453FE">
        <w:rPr>
          <w:rFonts w:ascii="Arial" w:hAnsi="Arial" w:cs="Arial"/>
          <w:color w:val="000000" w:themeColor="text1"/>
          <w:sz w:val="22"/>
        </w:rPr>
        <w:t>sub-steps</w:t>
      </w:r>
      <w:r w:rsidR="0404B1BA" w:rsidRPr="00A453FE">
        <w:rPr>
          <w:rFonts w:ascii="Arial" w:hAnsi="Arial" w:cs="Arial"/>
          <w:color w:val="000000" w:themeColor="text1"/>
          <w:sz w:val="22"/>
        </w:rPr>
        <w:t xml:space="preserve"> on the final list of </w:t>
      </w:r>
      <w:r w:rsidR="38CC49FB" w:rsidRPr="00A453FE">
        <w:rPr>
          <w:rFonts w:ascii="Arial" w:hAnsi="Arial" w:cs="Arial"/>
          <w:color w:val="000000" w:themeColor="text1"/>
          <w:sz w:val="22"/>
        </w:rPr>
        <w:t xml:space="preserve">significant </w:t>
      </w:r>
      <w:r w:rsidR="1D7D267D" w:rsidRPr="00A453FE">
        <w:rPr>
          <w:rFonts w:ascii="Arial" w:hAnsi="Arial" w:cs="Arial"/>
          <w:color w:val="000000" w:themeColor="text1"/>
          <w:sz w:val="22"/>
        </w:rPr>
        <w:t>proteins</w:t>
      </w:r>
      <w:r w:rsidR="6EF89C86" w:rsidRPr="00A453FE">
        <w:rPr>
          <w:rFonts w:ascii="Arial" w:hAnsi="Arial" w:cs="Arial"/>
          <w:color w:val="000000" w:themeColor="text1"/>
          <w:sz w:val="22"/>
        </w:rPr>
        <w:t xml:space="preserve">, we </w:t>
      </w:r>
      <w:r w:rsidR="00EF119B" w:rsidRPr="00A453FE">
        <w:rPr>
          <w:rFonts w:ascii="Arial" w:hAnsi="Arial" w:cs="Arial"/>
          <w:color w:val="000000" w:themeColor="text1"/>
          <w:sz w:val="22"/>
        </w:rPr>
        <w:t>studied</w:t>
      </w:r>
      <w:r w:rsidR="6EF89C86" w:rsidRPr="00A453FE">
        <w:rPr>
          <w:rFonts w:ascii="Arial" w:hAnsi="Arial" w:cs="Arial"/>
          <w:color w:val="000000" w:themeColor="text1"/>
          <w:sz w:val="22"/>
        </w:rPr>
        <w:t xml:space="preserve"> </w:t>
      </w:r>
      <w:r w:rsidR="3C11CB95" w:rsidRPr="00A453FE">
        <w:rPr>
          <w:rFonts w:ascii="Arial" w:hAnsi="Arial" w:cs="Arial"/>
          <w:color w:val="000000" w:themeColor="text1"/>
          <w:sz w:val="22"/>
        </w:rPr>
        <w:t xml:space="preserve">several </w:t>
      </w:r>
      <w:r w:rsidR="19E2A112" w:rsidRPr="00A453FE">
        <w:rPr>
          <w:rFonts w:ascii="Arial" w:hAnsi="Arial" w:cs="Arial"/>
          <w:color w:val="000000" w:themeColor="text1"/>
          <w:sz w:val="22"/>
        </w:rPr>
        <w:t xml:space="preserve">packages </w:t>
      </w:r>
      <w:r w:rsidR="7747766A" w:rsidRPr="00A453FE">
        <w:rPr>
          <w:rFonts w:ascii="Arial" w:hAnsi="Arial" w:cs="Arial"/>
          <w:color w:val="000000" w:themeColor="text1"/>
          <w:sz w:val="22"/>
        </w:rPr>
        <w:t xml:space="preserve">on </w:t>
      </w:r>
      <w:r w:rsidR="2795FD34" w:rsidRPr="00A453FE">
        <w:rPr>
          <w:rFonts w:ascii="Arial" w:hAnsi="Arial" w:cs="Arial"/>
          <w:color w:val="000000" w:themeColor="text1"/>
          <w:sz w:val="22"/>
        </w:rPr>
        <w:t xml:space="preserve">three </w:t>
      </w:r>
      <w:r w:rsidR="5239DBE0" w:rsidRPr="00A453FE">
        <w:rPr>
          <w:rFonts w:ascii="Arial" w:hAnsi="Arial" w:cs="Arial"/>
          <w:color w:val="000000" w:themeColor="text1"/>
          <w:sz w:val="22"/>
        </w:rPr>
        <w:t xml:space="preserve">public datasets with known expected protein fold changes. </w:t>
      </w:r>
      <w:r w:rsidR="1811B3D3" w:rsidRPr="00A453FE">
        <w:rPr>
          <w:rFonts w:ascii="Arial" w:hAnsi="Arial" w:cs="Arial"/>
          <w:color w:val="000000" w:themeColor="text1"/>
          <w:sz w:val="22"/>
        </w:rPr>
        <w:t xml:space="preserve">We found that </w:t>
      </w:r>
      <w:r w:rsidR="2E131F90" w:rsidRPr="00A453FE">
        <w:rPr>
          <w:rFonts w:ascii="Arial" w:hAnsi="Arial" w:cs="Arial"/>
          <w:color w:val="000000" w:themeColor="text1"/>
          <w:sz w:val="22"/>
        </w:rPr>
        <w:t xml:space="preserve">the </w:t>
      </w:r>
      <w:r w:rsidR="00993378" w:rsidRPr="00C159AD">
        <w:rPr>
          <w:rFonts w:ascii="Arial" w:hAnsi="Arial" w:cs="Arial"/>
          <w:color w:val="000000" w:themeColor="text1"/>
          <w:sz w:val="22"/>
        </w:rPr>
        <w:t>results</w:t>
      </w:r>
      <w:r w:rsidR="1811B3D3" w:rsidRPr="00A453FE">
        <w:rPr>
          <w:rFonts w:ascii="Arial" w:hAnsi="Arial" w:cs="Arial"/>
          <w:color w:val="000000" w:themeColor="text1"/>
          <w:sz w:val="22"/>
        </w:rPr>
        <w:t xml:space="preserve"> between packages and </w:t>
      </w:r>
      <w:r w:rsidR="6C784BCB" w:rsidRPr="00A453FE">
        <w:rPr>
          <w:rFonts w:ascii="Arial" w:hAnsi="Arial" w:cs="Arial"/>
          <w:color w:val="000000" w:themeColor="text1"/>
          <w:sz w:val="22"/>
        </w:rPr>
        <w:t xml:space="preserve">even across different </w:t>
      </w:r>
      <w:r w:rsidR="2E131F90" w:rsidRPr="00A453FE">
        <w:rPr>
          <w:rFonts w:ascii="Arial" w:hAnsi="Arial" w:cs="Arial"/>
          <w:color w:val="000000" w:themeColor="text1"/>
          <w:sz w:val="22"/>
        </w:rPr>
        <w:t>parameters of the same package can vary significantly</w:t>
      </w:r>
      <w:r w:rsidR="009B4ABE">
        <w:rPr>
          <w:rFonts w:ascii="Arial" w:hAnsi="Arial" w:cs="Arial"/>
          <w:color w:val="000000" w:themeColor="text1"/>
          <w:sz w:val="22"/>
        </w:rPr>
        <w:t xml:space="preserve">. Therefore, we hope </w:t>
      </w:r>
      <w:ins w:id="0" w:author="Yasset Perez" w:date="2023-02-23T08:33:00Z">
        <w:r w:rsidR="009E73D4">
          <w:rPr>
            <w:rFonts w:ascii="Arial" w:hAnsi="Arial" w:cs="Arial"/>
            <w:color w:val="000000" w:themeColor="text1"/>
            <w:sz w:val="22"/>
          </w:rPr>
          <w:t>this benchmark helps identify the right package for a particular dataset</w:t>
        </w:r>
      </w:ins>
      <w:r w:rsidR="0DF38047" w:rsidRPr="00A453FE">
        <w:rPr>
          <w:rFonts w:ascii="Arial" w:hAnsi="Arial" w:cs="Arial"/>
          <w:color w:val="000000" w:themeColor="text1"/>
          <w:sz w:val="22"/>
        </w:rPr>
        <w:t xml:space="preserve">. </w:t>
      </w:r>
      <w:r w:rsidR="53A2BA72" w:rsidRPr="00A453FE">
        <w:rPr>
          <w:rFonts w:ascii="Arial" w:hAnsi="Arial" w:cs="Arial"/>
          <w:color w:val="000000" w:themeColor="text1"/>
          <w:sz w:val="22"/>
        </w:rPr>
        <w:t xml:space="preserve">In addition to usability aspects </w:t>
      </w:r>
      <w:r w:rsidR="601C2DC2" w:rsidRPr="00A453FE">
        <w:rPr>
          <w:rFonts w:ascii="Arial" w:hAnsi="Arial" w:cs="Arial"/>
          <w:color w:val="000000" w:themeColor="text1"/>
          <w:sz w:val="22"/>
        </w:rPr>
        <w:t>and feature</w:t>
      </w:r>
      <w:r w:rsidR="64A32012" w:rsidRPr="00A453FE">
        <w:rPr>
          <w:rFonts w:ascii="Arial" w:hAnsi="Arial" w:cs="Arial"/>
          <w:color w:val="000000" w:themeColor="text1"/>
          <w:sz w:val="22"/>
        </w:rPr>
        <w:t>/</w:t>
      </w:r>
      <w:r w:rsidR="309632D2" w:rsidRPr="00A453FE">
        <w:rPr>
          <w:rFonts w:ascii="Arial" w:hAnsi="Arial" w:cs="Arial"/>
          <w:color w:val="000000" w:themeColor="text1"/>
          <w:sz w:val="22"/>
        </w:rPr>
        <w:t>compatibility</w:t>
      </w:r>
      <w:r w:rsidR="601C2DC2" w:rsidRPr="00A453FE">
        <w:rPr>
          <w:rFonts w:ascii="Arial" w:hAnsi="Arial" w:cs="Arial"/>
          <w:color w:val="000000" w:themeColor="text1"/>
          <w:sz w:val="22"/>
        </w:rPr>
        <w:t xml:space="preserve"> lists </w:t>
      </w:r>
      <w:r w:rsidR="53A2BA72" w:rsidRPr="00A453FE">
        <w:rPr>
          <w:rFonts w:ascii="Arial" w:hAnsi="Arial" w:cs="Arial"/>
          <w:color w:val="000000" w:themeColor="text1"/>
          <w:sz w:val="22"/>
        </w:rPr>
        <w:t>of different packages</w:t>
      </w:r>
      <w:r w:rsidR="601C2DC2" w:rsidRPr="00A453FE">
        <w:rPr>
          <w:rFonts w:ascii="Arial" w:hAnsi="Arial" w:cs="Arial"/>
          <w:color w:val="000000" w:themeColor="text1"/>
          <w:sz w:val="22"/>
        </w:rPr>
        <w:t>, this</w:t>
      </w:r>
      <w:r w:rsidR="704FA7CE" w:rsidRPr="00A453FE">
        <w:rPr>
          <w:rFonts w:ascii="Arial" w:hAnsi="Arial" w:cs="Arial"/>
          <w:color w:val="000000" w:themeColor="text1"/>
          <w:sz w:val="22"/>
        </w:rPr>
        <w:t xml:space="preserve"> manuscript</w:t>
      </w:r>
      <w:r w:rsidR="53A2BA72" w:rsidRPr="00A453FE">
        <w:rPr>
          <w:rFonts w:ascii="Arial" w:hAnsi="Arial" w:cs="Arial"/>
          <w:color w:val="000000" w:themeColor="text1"/>
          <w:sz w:val="22"/>
        </w:rPr>
        <w:t xml:space="preserve"> </w:t>
      </w:r>
      <w:r w:rsidR="1FA96F86" w:rsidRPr="00A453FE">
        <w:rPr>
          <w:rFonts w:ascii="Arial" w:hAnsi="Arial" w:cs="Arial"/>
          <w:color w:val="000000" w:themeColor="text1"/>
          <w:sz w:val="22"/>
        </w:rPr>
        <w:t>highlights</w:t>
      </w:r>
      <w:r w:rsidR="091EAD63" w:rsidRPr="00A453FE">
        <w:rPr>
          <w:rFonts w:ascii="Arial" w:hAnsi="Arial" w:cs="Arial"/>
          <w:color w:val="000000" w:themeColor="text1"/>
          <w:sz w:val="22"/>
        </w:rPr>
        <w:t xml:space="preserve"> sensitivity and specificity trade-offs that come</w:t>
      </w:r>
      <w:r w:rsidR="625A183F" w:rsidRPr="00A453FE">
        <w:rPr>
          <w:rFonts w:ascii="Arial" w:hAnsi="Arial" w:cs="Arial"/>
          <w:color w:val="000000" w:themeColor="text1"/>
          <w:sz w:val="22"/>
        </w:rPr>
        <w:t xml:space="preserve"> with </w:t>
      </w:r>
      <w:r w:rsidR="00D54E22">
        <w:rPr>
          <w:rFonts w:ascii="Arial" w:hAnsi="Arial" w:cs="Arial"/>
          <w:color w:val="000000" w:themeColor="text1"/>
          <w:sz w:val="22"/>
        </w:rPr>
        <w:t>specific</w:t>
      </w:r>
      <w:r w:rsidR="625A183F" w:rsidRPr="00A453FE">
        <w:rPr>
          <w:rFonts w:ascii="Arial" w:hAnsi="Arial" w:cs="Arial"/>
          <w:color w:val="000000" w:themeColor="text1"/>
          <w:sz w:val="22"/>
        </w:rPr>
        <w:t xml:space="preserve"> packages and </w:t>
      </w:r>
      <w:r w:rsidR="48D1C96B" w:rsidRPr="00A453FE">
        <w:rPr>
          <w:rFonts w:ascii="Arial" w:hAnsi="Arial" w:cs="Arial"/>
          <w:color w:val="000000" w:themeColor="text1"/>
          <w:sz w:val="22"/>
        </w:rPr>
        <w:t>settings</w:t>
      </w:r>
      <w:r w:rsidR="625A183F" w:rsidRPr="00A453FE">
        <w:rPr>
          <w:rFonts w:ascii="Arial" w:hAnsi="Arial" w:cs="Arial"/>
          <w:color w:val="000000" w:themeColor="text1"/>
          <w:sz w:val="22"/>
        </w:rPr>
        <w:t>.</w:t>
      </w:r>
      <w:r w:rsidR="00343208" w:rsidRPr="00A453FE">
        <w:rPr>
          <w:rFonts w:ascii="Arial" w:hAnsi="Arial" w:cs="Arial"/>
          <w:color w:val="000000" w:themeColor="text1"/>
          <w:sz w:val="22"/>
        </w:rPr>
        <w:t xml:space="preserve"> </w:t>
      </w:r>
    </w:p>
    <w:p w14:paraId="430E2402" w14:textId="77777777" w:rsidR="00B82023" w:rsidRPr="00A453FE" w:rsidRDefault="00B82023" w:rsidP="00C9120B">
      <w:pPr>
        <w:spacing w:before="163" w:after="163"/>
        <w:rPr>
          <w:rFonts w:ascii="Arial" w:hAnsi="Arial" w:cs="Arial"/>
          <w:color w:val="000000" w:themeColor="text1"/>
          <w:sz w:val="22"/>
        </w:rPr>
      </w:pPr>
    </w:p>
    <w:p w14:paraId="541C2B48" w14:textId="77777777" w:rsidR="00B82023" w:rsidRPr="00A453FE" w:rsidRDefault="00B82023" w:rsidP="00C9120B">
      <w:pPr>
        <w:spacing w:before="163" w:after="163"/>
        <w:rPr>
          <w:rFonts w:ascii="Arial" w:hAnsi="Arial" w:cs="Arial"/>
          <w:color w:val="000000" w:themeColor="text1"/>
          <w:sz w:val="22"/>
        </w:rPr>
      </w:pPr>
    </w:p>
    <w:p w14:paraId="118A115E" w14:textId="77777777" w:rsidR="00744CDB" w:rsidRPr="00A453FE" w:rsidRDefault="00744CDB" w:rsidP="00C9120B">
      <w:pPr>
        <w:spacing w:before="163" w:after="163"/>
        <w:rPr>
          <w:rFonts w:ascii="Arial" w:hAnsi="Arial" w:cs="Arial"/>
          <w:color w:val="000000" w:themeColor="text1"/>
          <w:sz w:val="22"/>
        </w:rPr>
      </w:pPr>
    </w:p>
    <w:p w14:paraId="51E37BB3" w14:textId="77777777" w:rsidR="00744CDB" w:rsidRPr="00A453FE" w:rsidRDefault="00744CDB" w:rsidP="00C9120B">
      <w:pPr>
        <w:spacing w:before="163" w:after="163"/>
        <w:rPr>
          <w:rFonts w:ascii="Arial" w:hAnsi="Arial" w:cs="Arial"/>
          <w:color w:val="000000" w:themeColor="text1"/>
          <w:sz w:val="22"/>
        </w:rPr>
      </w:pPr>
    </w:p>
    <w:p w14:paraId="14F4A3BA" w14:textId="66C95C0A" w:rsidR="007B7A64" w:rsidRPr="00A453FE" w:rsidRDefault="00EF548A">
      <w:pPr>
        <w:spacing w:before="163" w:after="163"/>
        <w:rPr>
          <w:rFonts w:ascii="Arial" w:hAnsi="Arial" w:cs="Arial"/>
          <w:b/>
          <w:bCs/>
          <w:color w:val="000000" w:themeColor="text1"/>
          <w:sz w:val="22"/>
        </w:rPr>
      </w:pPr>
      <w:r w:rsidRPr="00A453FE">
        <w:rPr>
          <w:rFonts w:ascii="Arial" w:hAnsi="Arial" w:cs="Arial"/>
          <w:b/>
          <w:color w:val="000000" w:themeColor="text1"/>
          <w:sz w:val="22"/>
        </w:rPr>
        <w:lastRenderedPageBreak/>
        <w:t>1.</w:t>
      </w:r>
      <w:r w:rsidRPr="00A453FE">
        <w:rPr>
          <w:rFonts w:ascii="Arial" w:hAnsi="Arial" w:cs="Arial"/>
          <w:b/>
          <w:bCs/>
          <w:color w:val="000000" w:themeColor="text1"/>
          <w:sz w:val="22"/>
        </w:rPr>
        <w:t xml:space="preserve"> </w:t>
      </w:r>
      <w:r w:rsidR="007B7A64" w:rsidRPr="00A453FE">
        <w:rPr>
          <w:rFonts w:ascii="Arial" w:hAnsi="Arial" w:cs="Arial"/>
          <w:b/>
          <w:bCs/>
          <w:color w:val="000000" w:themeColor="text1"/>
          <w:sz w:val="22"/>
        </w:rPr>
        <w:t>Introduction</w:t>
      </w:r>
    </w:p>
    <w:p w14:paraId="62D4AF7B" w14:textId="28A465FF" w:rsidR="0018497F" w:rsidRDefault="00053213" w:rsidP="00C9120B">
      <w:pPr>
        <w:spacing w:before="163" w:after="163"/>
        <w:rPr>
          <w:rFonts w:ascii="Arial" w:hAnsi="Arial" w:cs="Arial"/>
          <w:color w:val="000000" w:themeColor="text1"/>
          <w:sz w:val="22"/>
        </w:rPr>
      </w:pPr>
      <w:r w:rsidRPr="00A453FE">
        <w:rPr>
          <w:rFonts w:ascii="Arial" w:hAnsi="Arial" w:cs="Arial"/>
          <w:color w:val="000000" w:themeColor="text1"/>
          <w:sz w:val="22"/>
        </w:rPr>
        <w:t xml:space="preserve">Proteomics has become a key </w:t>
      </w:r>
      <w:r w:rsidR="00FE4939" w:rsidRPr="00A453FE">
        <w:rPr>
          <w:rFonts w:ascii="Arial" w:hAnsi="Arial" w:cs="Arial"/>
          <w:color w:val="000000" w:themeColor="text1"/>
          <w:sz w:val="22"/>
        </w:rPr>
        <w:t>technology to understand and characterize protein expression</w:t>
      </w:r>
      <w:r w:rsidR="00752572" w:rsidRPr="00A453FE">
        <w:rPr>
          <w:rFonts w:ascii="Arial" w:hAnsi="Arial" w:cs="Arial"/>
          <w:color w:val="000000" w:themeColor="text1"/>
          <w:sz w:val="22"/>
        </w:rPr>
        <w:t xml:space="preserve"> </w:t>
      </w:r>
      <w:r w:rsidR="00752572" w:rsidRPr="00A453FE">
        <w:rPr>
          <w:rFonts w:ascii="Arial" w:hAnsi="Arial" w:cs="Arial"/>
          <w:color w:val="000000" w:themeColor="text1"/>
          <w:sz w:val="22"/>
        </w:rPr>
        <w:fldChar w:fldCharType="begin">
          <w:fldData xml:space="preserve">PEVuZE5vdGU+PENpdGU+PEF1dGhvcj5BbmtuZXk8L0F1dGhvcj48WWVhcj4yMDE4PC9ZZWFyPjxS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PEVuZE5vdGU+PENpdGU+PEF1dGhvcj5BbmtuZXk8L0F1dGhvcj48WWVhcj4yMDE4PC9ZZWFyPjxS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752572" w:rsidRPr="00A453FE">
        <w:rPr>
          <w:rFonts w:ascii="Arial" w:hAnsi="Arial" w:cs="Arial"/>
          <w:color w:val="000000" w:themeColor="text1"/>
          <w:sz w:val="22"/>
        </w:rPr>
      </w:r>
      <w:r w:rsidR="00752572" w:rsidRPr="00A453FE">
        <w:rPr>
          <w:rFonts w:ascii="Arial" w:hAnsi="Arial" w:cs="Arial"/>
          <w:color w:val="000000" w:themeColor="text1"/>
          <w:sz w:val="22"/>
        </w:rPr>
        <w:fldChar w:fldCharType="separate"/>
      </w:r>
      <w:r w:rsidR="006479F5" w:rsidRPr="00A453FE">
        <w:rPr>
          <w:rFonts w:ascii="Arial" w:hAnsi="Arial" w:cs="Arial"/>
          <w:noProof/>
          <w:color w:val="000000" w:themeColor="text1"/>
          <w:sz w:val="22"/>
        </w:rPr>
        <w:t>(1, 2)</w:t>
      </w:r>
      <w:r w:rsidR="00752572" w:rsidRPr="00A453FE">
        <w:rPr>
          <w:rFonts w:ascii="Arial" w:hAnsi="Arial" w:cs="Arial"/>
          <w:color w:val="000000" w:themeColor="text1"/>
          <w:sz w:val="22"/>
        </w:rPr>
        <w:fldChar w:fldCharType="end"/>
      </w:r>
      <w:r w:rsidR="00FE4939" w:rsidRPr="00A453FE">
        <w:rPr>
          <w:rFonts w:ascii="Arial" w:hAnsi="Arial" w:cs="Arial"/>
          <w:color w:val="000000" w:themeColor="text1"/>
          <w:sz w:val="22"/>
        </w:rPr>
        <w:t xml:space="preserve">, interactions and sequence modifications </w:t>
      </w:r>
      <w:r w:rsidR="00FE4939" w:rsidRPr="00A453FE">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&lt;EndNote&gt;&lt;Cite&gt;&lt;Author&gt;Mann&lt;/Author&gt;&lt;Year&gt;2003&lt;/Year&gt;&lt;RecNum&gt;127&lt;/RecNum&gt;&lt;DisplayText&gt;(3)&lt;/DisplayText&gt;&lt;record&gt;&lt;rec-number&gt;127&lt;/rec-number&gt;&lt;foreign-keys&gt;&lt;key app="EN" db-id="2vddxzv9gpt2zneewaxp0zfppzpes02fps52" timestamp="1669722708"&gt;127&lt;/key&gt;&lt;/foreign-keys&gt;&lt;ref-type name="Journal Article"&gt;17&lt;/ref-type&gt;&lt;contributors&gt;&lt;authors&gt;&lt;author&gt;Mann, M.&lt;/author&gt;&lt;author&gt;Jensen, O. N.&lt;/author&gt;&lt;/authors&gt;&lt;/contributors&gt;&lt;auth-address&gt;Center for Experimental BioInformatics, Department of Biochemistry and Molecular Biology, University of Southern Denmark, Campusvej 55, Odense M, DK-5230 Denmark. mann@bmb.sdu.dk&lt;/auth-address&gt;&lt;titles&gt;&lt;title&gt;Proteomic analysis of post-translational modifications&lt;/title&gt;&lt;secondary-title&gt;Nat Biotechnol&lt;/secondary-title&gt;&lt;/titles&gt;&lt;periodical&gt;&lt;full-title&gt;Nat Biotechnol&lt;/full-title&gt;&lt;/periodical&gt;&lt;pages&gt;255-61&lt;/pages&gt;&lt;volume&gt;21&lt;/volume&gt;&lt;number&gt;3&lt;/number&gt;&lt;edition&gt;2003/03/01&lt;/edition&gt;&lt;keywords&gt;&lt;keyword&gt;Chromatography, Liquid/methods&lt;/keyword&gt;&lt;keyword&gt;Electrophoresis, Gel, Two-Dimensional/methods&lt;/keyword&gt;&lt;keyword&gt;Isotope Labeling/methods&lt;/keyword&gt;&lt;keyword&gt;Mass Spectrometry/*methods&lt;/keyword&gt;&lt;keyword&gt;Molecular Weight&lt;/keyword&gt;&lt;keyword&gt;Protein Conformation&lt;/keyword&gt;&lt;keyword&gt;*Protein Processing, Post-Translational&lt;/keyword&gt;&lt;keyword&gt;Proteins/*chemistry/genetics/isolation &amp;amp; purification/*metabolism&lt;/keyword&gt;&lt;keyword&gt;Proteomics/*methods&lt;/keyword&gt;&lt;keyword&gt;Recombinant Proteins/genetics/isolation &amp;amp; purification/metabolism&lt;/keyword&gt;&lt;keyword&gt;Sequence Analysis, Protein/methods&lt;/keyword&gt;&lt;/keywords&gt;&lt;dates&gt;&lt;year&gt;2003&lt;/year&gt;&lt;pub-dates&gt;&lt;date&gt;Mar&lt;/date&gt;&lt;/pub-dates&gt;&lt;/dates&gt;&lt;isbn&gt;1087-0156 (Print)&amp;#xD;1087-0156 (Linking)&lt;/isbn&gt;&lt;accession-num&gt;12610572&lt;/accession-num&gt;&lt;urls&gt;&lt;related-urls&gt;&lt;url&gt;https://www.ncbi.nlm.nih.gov/pubmed/12610572&lt;/url&gt;&lt;/related-urls&gt;&lt;/urls&gt;&lt;electronic-resource-num&gt;10.1038/nbt0303-255&lt;/electronic-resource-num&gt;&lt;/record&gt;&lt;/Cite&gt;&lt;/EndNote&gt;</w:instrText>
      </w:r>
      <w:r w:rsidR="00FE4939" w:rsidRPr="00A453FE">
        <w:rPr>
          <w:rFonts w:ascii="Arial" w:hAnsi="Arial" w:cs="Arial"/>
          <w:color w:val="000000" w:themeColor="text1"/>
          <w:sz w:val="22"/>
        </w:rPr>
        <w:fldChar w:fldCharType="separate"/>
      </w:r>
      <w:r w:rsidR="006479F5" w:rsidRPr="00A453FE">
        <w:rPr>
          <w:rFonts w:ascii="Arial" w:hAnsi="Arial" w:cs="Arial"/>
          <w:noProof/>
          <w:color w:val="000000" w:themeColor="text1"/>
          <w:sz w:val="22"/>
        </w:rPr>
        <w:t>(3)</w:t>
      </w:r>
      <w:r w:rsidR="00FE4939" w:rsidRPr="00A453FE">
        <w:rPr>
          <w:rFonts w:ascii="Arial" w:hAnsi="Arial" w:cs="Arial"/>
          <w:color w:val="000000" w:themeColor="text1"/>
          <w:sz w:val="22"/>
        </w:rPr>
        <w:fldChar w:fldCharType="end"/>
      </w:r>
      <w:r w:rsidR="00FE4939" w:rsidRPr="00A453FE">
        <w:rPr>
          <w:rFonts w:ascii="Arial" w:hAnsi="Arial" w:cs="Arial"/>
          <w:color w:val="000000" w:themeColor="text1"/>
          <w:sz w:val="22"/>
        </w:rPr>
        <w:t xml:space="preserve"> in </w:t>
      </w:r>
      <w:r w:rsidR="00FE3E42">
        <w:rPr>
          <w:rFonts w:ascii="Arial" w:hAnsi="Arial" w:cs="Arial"/>
          <w:color w:val="000000" w:themeColor="text1"/>
          <w:sz w:val="22"/>
        </w:rPr>
        <w:t>state-of-the-art</w:t>
      </w:r>
      <w:r w:rsidR="00FE4939" w:rsidRPr="00A453FE">
        <w:rPr>
          <w:rFonts w:ascii="Arial" w:hAnsi="Arial" w:cs="Arial"/>
          <w:color w:val="000000" w:themeColor="text1"/>
          <w:sz w:val="22"/>
        </w:rPr>
        <w:t xml:space="preserve"> biology </w:t>
      </w:r>
      <w:r w:rsidR="000526D0">
        <w:rPr>
          <w:rFonts w:ascii="Arial" w:hAnsi="Arial" w:cs="Arial"/>
          <w:color w:val="000000" w:themeColor="text1"/>
          <w:sz w:val="22"/>
        </w:rPr>
        <w:t xml:space="preserve">research </w:t>
      </w:r>
      <w:r w:rsidR="00FE4939" w:rsidRPr="00A453FE">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&lt;EndNote&gt;&lt;Cite&gt;&lt;Author&gt;Aebersold&lt;/Author&gt;&lt;Year&gt;2016&lt;/Year&gt;&lt;RecNum&gt;126&lt;/RecNum&gt;&lt;DisplayText&gt;(2)&lt;/DisplayText&gt;&lt;record&gt;&lt;rec-number&gt;126&lt;/rec-number&gt;&lt;foreign-keys&gt;&lt;key app="EN" db-id="2vddxzv9gpt2zneewaxp0zfppzpes02fps52" timestamp="1669722708"&gt;126&lt;/key&gt;&lt;/foreign-keys&gt;&lt;ref-type name="Journal Article"&gt;17&lt;/ref-type&gt;&lt;contributors&gt;&lt;authors&gt;&lt;author&gt;Aebersold, R.&lt;/author&gt;&lt;author&gt;Mann, M.&lt;/author&gt;&lt;/authors&gt;&lt;/contributors&gt;&lt;auth-address&gt;Institute of Molecular Systems Biology, Department of Biology, ETH Zurich, 8093 Zurich, Switzerland.&amp;#xD;Faculty of Science, University of Zurich, 8093 Zurich, Switzerland.&amp;#xD;Department of Proteomics and Signal Transduction, Max Planck Institute of Biochemistry, 82152 Martinsried, Germany.&amp;#xD;Novo Nordisk Foundation Center for Protein Research, Faculty of Health and Medical Sciences, University of Copenhagen, 2200 Copenhagen, Denmark.&lt;/auth-address&gt;&lt;titles&gt;&lt;title&gt;Mass-spectrometric exploration of proteome structure and function&lt;/title&gt;&lt;secondary-title&gt;Nature&lt;/secondary-title&gt;&lt;/titles&gt;&lt;periodical&gt;&lt;full-title&gt;Nature&lt;/full-title&gt;&lt;/periodical&gt;&lt;pages&gt;347-55&lt;/pages&gt;&lt;volume&gt;537&lt;/volume&gt;&lt;number&gt;7620&lt;/number&gt;&lt;edition&gt;2016/09/16&lt;/edition&gt;&lt;keywords&gt;&lt;keyword&gt;Animals&lt;/keyword&gt;&lt;keyword&gt;Humans&lt;/keyword&gt;&lt;keyword&gt;*Mass Spectrometry&lt;/keyword&gt;&lt;keyword&gt;Phenotype&lt;/keyword&gt;&lt;keyword&gt;Protein Processing, Post-Translational&lt;/keyword&gt;&lt;keyword&gt;Proteome/analysis/*chemistry/*metabolism&lt;/keyword&gt;&lt;keyword&gt;*Proteomics&lt;/keyword&gt;&lt;keyword&gt;Signal Transduction&lt;/keyword&gt;&lt;/keywords&gt;&lt;dates&gt;&lt;year&gt;2016&lt;/year&gt;&lt;pub-dates&gt;&lt;date&gt;Sep 15&lt;/date&gt;&lt;/pub-dates&gt;&lt;/dates&gt;&lt;isbn&gt;1476-4687 (Electronic)&amp;#xD;0028-0836 (Linking)&lt;/isbn&gt;&lt;accession-num&gt;27629641&lt;/accession-num&gt;&lt;urls&gt;&lt;related-urls&gt;&lt;url&gt;https://www.ncbi.nlm.nih.gov/pubmed/27629641&lt;/url&gt;&lt;/related-urls&gt;&lt;/urls&gt;&lt;electronic-resource-num&gt;10.1038/nature19949&lt;/electronic-resource-num&gt;&lt;/record&gt;&lt;/Cite&gt;&lt;/EndNote&gt;</w:instrText>
      </w:r>
      <w:r w:rsidR="00FE4939" w:rsidRPr="00A453FE">
        <w:rPr>
          <w:rFonts w:ascii="Arial" w:hAnsi="Arial" w:cs="Arial"/>
          <w:color w:val="000000" w:themeColor="text1"/>
          <w:sz w:val="22"/>
        </w:rPr>
        <w:fldChar w:fldCharType="separate"/>
      </w:r>
      <w:r w:rsidR="006479F5" w:rsidRPr="00A453FE">
        <w:rPr>
          <w:rFonts w:ascii="Arial" w:hAnsi="Arial" w:cs="Arial"/>
          <w:noProof/>
          <w:color w:val="000000" w:themeColor="text1"/>
          <w:sz w:val="22"/>
        </w:rPr>
        <w:t>(2)</w:t>
      </w:r>
      <w:r w:rsidR="00FE4939" w:rsidRPr="00A453FE">
        <w:rPr>
          <w:rFonts w:ascii="Arial" w:hAnsi="Arial" w:cs="Arial"/>
          <w:color w:val="000000" w:themeColor="text1"/>
          <w:sz w:val="22"/>
        </w:rPr>
        <w:fldChar w:fldCharType="end"/>
      </w:r>
      <w:r w:rsidR="00FE4939" w:rsidRPr="00A453FE">
        <w:rPr>
          <w:rFonts w:ascii="Arial" w:hAnsi="Arial" w:cs="Arial"/>
          <w:color w:val="000000" w:themeColor="text1"/>
          <w:sz w:val="22"/>
        </w:rPr>
        <w:t xml:space="preserve">. </w:t>
      </w:r>
      <w:r w:rsidR="00752572" w:rsidRPr="00A453FE">
        <w:rPr>
          <w:rFonts w:ascii="Arial" w:hAnsi="Arial" w:cs="Arial"/>
          <w:color w:val="000000" w:themeColor="text1"/>
          <w:sz w:val="22"/>
        </w:rPr>
        <w:t xml:space="preserve">Quantitative </w:t>
      </w:r>
      <w:r w:rsidR="008F6337" w:rsidRPr="00A453FE">
        <w:rPr>
          <w:rFonts w:ascii="Arial" w:hAnsi="Arial" w:cs="Arial"/>
          <w:color w:val="000000" w:themeColor="text1"/>
          <w:sz w:val="22"/>
        </w:rPr>
        <w:t xml:space="preserve">bottom-up proteomics </w:t>
      </w:r>
      <w:r w:rsidR="00FF79AF" w:rsidRPr="00A453FE">
        <w:rPr>
          <w:rFonts w:ascii="Arial" w:hAnsi="Arial" w:cs="Arial"/>
          <w:color w:val="000000" w:themeColor="text1"/>
          <w:sz w:val="22"/>
        </w:rPr>
        <w:t>has</w:t>
      </w:r>
      <w:r w:rsidR="00FF79AF" w:rsidRPr="0A3C9A22">
        <w:rPr>
          <w:rFonts w:ascii="Arial" w:hAnsi="Arial" w:cs="Arial"/>
          <w:color w:val="000000" w:themeColor="text1"/>
          <w:sz w:val="22"/>
        </w:rPr>
        <w:t xml:space="preserve"> </w:t>
      </w:r>
      <w:r w:rsidR="26856A48" w:rsidRPr="26856A48">
        <w:rPr>
          <w:rFonts w:ascii="Arial" w:hAnsi="Arial" w:cs="Arial"/>
          <w:color w:val="000000" w:themeColor="text1"/>
          <w:sz w:val="22"/>
        </w:rPr>
        <w:t>been</w:t>
      </w:r>
      <w:r w:rsidR="00FF79AF" w:rsidRPr="00A453FE">
        <w:rPr>
          <w:rFonts w:ascii="Arial" w:hAnsi="Arial" w:cs="Arial"/>
          <w:color w:val="000000" w:themeColor="text1"/>
          <w:sz w:val="22"/>
        </w:rPr>
        <w:t xml:space="preserve"> dominated </w:t>
      </w:r>
      <w:r w:rsidR="26856A48" w:rsidRPr="26856A48">
        <w:rPr>
          <w:rFonts w:ascii="Arial" w:hAnsi="Arial" w:cs="Arial"/>
          <w:color w:val="000000" w:themeColor="text1"/>
          <w:sz w:val="22"/>
        </w:rPr>
        <w:t>by</w:t>
      </w:r>
      <w:r w:rsidR="00FF79AF" w:rsidRPr="0A3C9A22">
        <w:rPr>
          <w:rFonts w:ascii="Arial" w:hAnsi="Arial" w:cs="Arial"/>
          <w:color w:val="000000" w:themeColor="text1"/>
          <w:sz w:val="22"/>
        </w:rPr>
        <w:t xml:space="preserve"> </w:t>
      </w:r>
      <w:r w:rsidR="00490BFE" w:rsidRPr="00A453FE">
        <w:rPr>
          <w:rFonts w:ascii="Arial" w:hAnsi="Arial" w:cs="Arial"/>
          <w:color w:val="000000" w:themeColor="text1"/>
          <w:sz w:val="22"/>
        </w:rPr>
        <w:t>three</w:t>
      </w:r>
      <w:r w:rsidR="00FF79AF" w:rsidRPr="00A453FE">
        <w:rPr>
          <w:rFonts w:ascii="Arial" w:hAnsi="Arial" w:cs="Arial"/>
          <w:color w:val="000000" w:themeColor="text1"/>
          <w:sz w:val="22"/>
        </w:rPr>
        <w:t xml:space="preserve"> different approaches</w:t>
      </w:r>
      <w:r w:rsidR="26856A48" w:rsidRPr="26856A48">
        <w:rPr>
          <w:rFonts w:ascii="Arial" w:hAnsi="Arial" w:cs="Arial"/>
          <w:color w:val="000000" w:themeColor="text1"/>
          <w:sz w:val="22"/>
        </w:rPr>
        <w:t xml:space="preserve">: </w:t>
      </w:r>
      <w:r w:rsidR="005A3C4A" w:rsidRPr="00A453FE">
        <w:rPr>
          <w:rFonts w:ascii="Arial" w:hAnsi="Arial" w:cs="Arial"/>
          <w:color w:val="000000" w:themeColor="text1"/>
          <w:sz w:val="22"/>
        </w:rPr>
        <w:t xml:space="preserve">in vivo metabolic </w:t>
      </w:r>
      <w:r w:rsidR="0041077D" w:rsidRPr="00A453FE">
        <w:rPr>
          <w:rFonts w:ascii="Arial" w:hAnsi="Arial" w:cs="Arial"/>
          <w:color w:val="000000" w:themeColor="text1"/>
          <w:sz w:val="22"/>
        </w:rPr>
        <w:t>labelling</w:t>
      </w:r>
      <w:r w:rsidR="00490BFE" w:rsidRPr="00A453FE">
        <w:rPr>
          <w:rFonts w:ascii="Arial" w:hAnsi="Arial" w:cs="Arial"/>
          <w:color w:val="000000" w:themeColor="text1"/>
          <w:sz w:val="22"/>
        </w:rPr>
        <w:t xml:space="preserve"> </w:t>
      </w:r>
      <w:r w:rsidR="00490BFE" w:rsidRPr="00A453FE">
        <w:rPr>
          <w:rFonts w:ascii="Arial" w:hAnsi="Arial" w:cs="Arial"/>
          <w:color w:val="000000" w:themeColor="text1"/>
          <w:sz w:val="22"/>
        </w:rPr>
        <w:fldChar w:fldCharType="begin">
          <w:fldData xml:space="preserve">PEVuZE5vdGU+PENpdGU+PEF1dGhvcj5Hb3V3PC9BdXRob3I+PFllYXI+MjAxMDwvWWVhcj48UmVj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PEVuZE5vdGU+PENpdGU+PEF1dGhvcj5Hb3V3PC9BdXRob3I+PFllYXI+MjAxMDwvWWVhcj48UmVj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490BFE" w:rsidRPr="00A453FE">
        <w:rPr>
          <w:rFonts w:ascii="Arial" w:hAnsi="Arial" w:cs="Arial"/>
          <w:color w:val="000000" w:themeColor="text1"/>
          <w:sz w:val="22"/>
        </w:rPr>
      </w:r>
      <w:r w:rsidR="00490BFE" w:rsidRPr="00A453FE">
        <w:rPr>
          <w:rFonts w:ascii="Arial" w:hAnsi="Arial" w:cs="Arial"/>
          <w:color w:val="000000" w:themeColor="text1"/>
          <w:sz w:val="22"/>
        </w:rPr>
        <w:fldChar w:fldCharType="separate"/>
      </w:r>
      <w:r w:rsidR="006479F5" w:rsidRPr="00A453FE">
        <w:rPr>
          <w:rFonts w:ascii="Arial" w:hAnsi="Arial" w:cs="Arial"/>
          <w:noProof/>
          <w:color w:val="000000" w:themeColor="text1"/>
          <w:sz w:val="22"/>
        </w:rPr>
        <w:t>(4)</w:t>
      </w:r>
      <w:r w:rsidR="00490BFE" w:rsidRPr="00A453FE">
        <w:rPr>
          <w:rFonts w:ascii="Arial" w:hAnsi="Arial" w:cs="Arial"/>
          <w:color w:val="000000" w:themeColor="text1"/>
          <w:sz w:val="22"/>
        </w:rPr>
        <w:fldChar w:fldCharType="end"/>
      </w:r>
      <w:r w:rsidR="005A3C4A" w:rsidRPr="00A453FE">
        <w:rPr>
          <w:rFonts w:ascii="Arial" w:hAnsi="Arial" w:cs="Arial"/>
          <w:color w:val="000000" w:themeColor="text1"/>
          <w:sz w:val="22"/>
        </w:rPr>
        <w:t xml:space="preserve">, in vitro </w:t>
      </w:r>
      <w:r w:rsidR="0041077D" w:rsidRPr="00A453FE">
        <w:rPr>
          <w:rFonts w:ascii="Arial" w:hAnsi="Arial" w:cs="Arial"/>
          <w:color w:val="000000" w:themeColor="text1"/>
          <w:sz w:val="22"/>
        </w:rPr>
        <w:t>labelling</w:t>
      </w:r>
      <w:r w:rsidR="005A3C4A" w:rsidRPr="00A453FE">
        <w:rPr>
          <w:rFonts w:ascii="Arial" w:hAnsi="Arial" w:cs="Arial"/>
          <w:color w:val="000000" w:themeColor="text1"/>
          <w:sz w:val="22"/>
        </w:rPr>
        <w:t xml:space="preserve"> </w:t>
      </w:r>
      <w:r w:rsidR="00490BFE" w:rsidRPr="00A453FE">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&lt;EndNote&gt;&lt;Cite&gt;&lt;Author&gt;Bantscheff&lt;/Author&gt;&lt;Year&gt;2012&lt;/Year&gt;&lt;RecNum&gt;129&lt;/RecNum&gt;&lt;DisplayText&gt;(5)&lt;/DisplayText&gt;&lt;record&gt;&lt;rec-number&gt;129&lt;/rec-number&gt;&lt;foreign-keys&gt;&lt;key app="EN" db-id="2vddxzv9gpt2zneewaxp0zfppzpes02fps52" timestamp="1669722708"&gt;129&lt;/key&gt;&lt;/foreign-keys&gt;&lt;ref-type name="Journal Article"&gt;17&lt;/ref-type&gt;&lt;contributors&gt;&lt;authors&gt;&lt;author&gt;Bantscheff, M.&lt;/author&gt;&lt;author&gt;Lemeer, S.&lt;/author&gt;&lt;author&gt;Savitski, M. M.&lt;/author&gt;&lt;author&gt;Kuster, B.&lt;/author&gt;&lt;/authors&gt;&lt;/contributors&gt;&lt;auth-address&gt;Cellzome AG, Meyerhofstrasse 1, 69117, Heidelberg, Germany. marcus.bantscheff@cellzome.com&lt;/auth-address&gt;&lt;titles&gt;&lt;title&gt;Quantitative mass spectrometry in proteomics: critical review update from 2007 to the present&lt;/title&gt;&lt;secondary-title&gt;Anal Bioanal Chem&lt;/secondary-title&gt;&lt;/titles&gt;&lt;periodical&gt;&lt;full-title&gt;Anal Bioanal Chem&lt;/full-title&gt;&lt;/periodical&gt;&lt;pages&gt;939-65&lt;/pages&gt;&lt;volume&gt;404&lt;/volume&gt;&lt;number&gt;4&lt;/number&gt;&lt;edition&gt;2012/07/10&lt;/edition&gt;&lt;keywords&gt;&lt;keyword&gt;History, 21st Century&lt;/keyword&gt;&lt;keyword&gt;Mass Spectrometry/history/*methods&lt;/keyword&gt;&lt;keyword&gt;Proteins/*chemistry/genetics/metabolism&lt;/keyword&gt;&lt;keyword&gt;Proteomics/history/*methods&lt;/keyword&gt;&lt;/keywords&gt;&lt;dates&gt;&lt;year&gt;2012&lt;/year&gt;&lt;pub-dates&gt;&lt;date&gt;Sep&lt;/date&gt;&lt;/pub-dates&gt;&lt;/dates&gt;&lt;isbn&gt;1618-2650 (Electronic)&amp;#xD;1618-2642 (Linking)&lt;/isbn&gt;&lt;accession-num&gt;22772140&lt;/accession-num&gt;&lt;urls&gt;&lt;related-urls&gt;&lt;url&gt;https://www.ncbi.nlm.nih.gov/pubmed/22772140&lt;/url&gt;&lt;/related-urls&gt;&lt;/urls&gt;&lt;electronic-resource-num&gt;10.1007/s00216-012-6203-4&lt;/electronic-resource-num&gt;&lt;/record&gt;&lt;/Cite&gt;&lt;/EndNote&gt;</w:instrText>
      </w:r>
      <w:r w:rsidR="00490BFE" w:rsidRPr="00A453FE">
        <w:rPr>
          <w:rFonts w:ascii="Arial" w:hAnsi="Arial" w:cs="Arial"/>
          <w:color w:val="000000" w:themeColor="text1"/>
          <w:sz w:val="22"/>
        </w:rPr>
        <w:fldChar w:fldCharType="separate"/>
      </w:r>
      <w:r w:rsidR="006479F5" w:rsidRPr="00A453FE">
        <w:rPr>
          <w:rFonts w:ascii="Arial" w:hAnsi="Arial" w:cs="Arial"/>
          <w:noProof/>
          <w:color w:val="000000" w:themeColor="text1"/>
          <w:sz w:val="22"/>
        </w:rPr>
        <w:t>(5)</w:t>
      </w:r>
      <w:r w:rsidR="00490BFE" w:rsidRPr="00A453FE">
        <w:rPr>
          <w:rFonts w:ascii="Arial" w:hAnsi="Arial" w:cs="Arial"/>
          <w:color w:val="000000" w:themeColor="text1"/>
          <w:sz w:val="22"/>
        </w:rPr>
        <w:fldChar w:fldCharType="end"/>
      </w:r>
      <w:r w:rsidR="005A3C4A" w:rsidRPr="00A453FE">
        <w:rPr>
          <w:rFonts w:ascii="Arial" w:hAnsi="Arial" w:cs="Arial"/>
          <w:color w:val="000000" w:themeColor="text1"/>
          <w:sz w:val="22"/>
        </w:rPr>
        <w:t xml:space="preserve">, and label-free </w:t>
      </w:r>
      <w:r w:rsidR="00514A8C">
        <w:rPr>
          <w:rFonts w:ascii="Arial" w:hAnsi="Arial" w:cs="Arial"/>
          <w:color w:val="000000" w:themeColor="text1"/>
          <w:sz w:val="22"/>
        </w:rPr>
        <w:t xml:space="preserve">methods </w:t>
      </w:r>
      <w:r w:rsidR="00490BFE" w:rsidRPr="00595FF4">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&lt;EndNote&gt;&lt;Cite&gt;&lt;Author&gt;Zhu&lt;/Author&gt;&lt;Year&gt;2010&lt;/Year&gt;&lt;RecNum&gt;130&lt;/RecNum&gt;&lt;DisplayText&gt;(6)&lt;/DisplayText&gt;&lt;record&gt;&lt;rec-number&gt;130&lt;/rec-number&gt;&lt;foreign-keys&gt;&lt;key app="EN" db-id="2vddxzv9gpt2zneewaxp0zfppzpes02fps52" timestamp="1669722708"&gt;130&lt;/key&gt;&lt;/foreign-keys&gt;&lt;ref-type name="Journal Article"&gt;17&lt;/ref-type&gt;&lt;contributors&gt;&lt;authors&gt;&lt;author&gt;Zhu, W.&lt;/author&gt;&lt;author&gt;Smith, J. W.&lt;/author&gt;&lt;author&gt;Huang, C. M.&lt;/author&gt;&lt;/authors&gt;&lt;/contributors&gt;&lt;auth-address&gt;Center on Proteolytic Pathways, Burnham Institute for Medical Research, 10901 N. Torrey Pines Road, La Jolla, CA 92037, USA.&lt;/auth-address&gt;&lt;titles&gt;&lt;title&gt;Mass spectrometry-based label-free quantitative proteomics&lt;/title&gt;&lt;secondary-title&gt;J Biomed Biotechnol&lt;/secondary-title&gt;&lt;/titles&gt;&lt;periodical&gt;&lt;full-title&gt;J Biomed Biotechnol&lt;/full-title&gt;&lt;/periodical&gt;&lt;pages&gt;840518&lt;/pages&gt;&lt;volume&gt;2010&lt;/volume&gt;&lt;edition&gt;2009/11/17&lt;/edition&gt;&lt;keywords&gt;&lt;keyword&gt;Mass Spectrometry/*methods&lt;/keyword&gt;&lt;keyword&gt;Proteomics/*methods&lt;/keyword&gt;&lt;/keywords&gt;&lt;dates&gt;&lt;year&gt;2010&lt;/year&gt;&lt;/dates&gt;&lt;isbn&gt;1110-7251 (Electronic)&amp;#xD;1110-7243 (Linking)&lt;/isbn&gt;&lt;accession-num&gt;19911078&lt;/accession-num&gt;&lt;urls&gt;&lt;related-urls&gt;&lt;url&gt;https://www.ncbi.nlm.nih.gov/pubmed/19911078&lt;/url&gt;&lt;/related-urls&gt;&lt;/urls&gt;&lt;custom2&gt;PMC2775274&lt;/custom2&gt;&lt;electronic-resource-num&gt;10.1155/2010/840518&lt;/electronic-resource-num&gt;&lt;/record&gt;&lt;/Cite&gt;&lt;/EndNote&gt;</w:instrText>
      </w:r>
      <w:r w:rsidR="00490BFE" w:rsidRPr="00595FF4">
        <w:rPr>
          <w:rFonts w:ascii="Arial" w:hAnsi="Arial" w:cs="Arial"/>
          <w:color w:val="000000" w:themeColor="text1"/>
          <w:sz w:val="22"/>
        </w:rPr>
        <w:fldChar w:fldCharType="separate"/>
      </w:r>
      <w:r w:rsidR="00B8174E">
        <w:rPr>
          <w:rFonts w:ascii="Arial" w:hAnsi="Arial" w:cs="Arial"/>
          <w:noProof/>
          <w:color w:val="000000" w:themeColor="text1"/>
          <w:sz w:val="22"/>
        </w:rPr>
        <w:t>(6)</w:t>
      </w:r>
      <w:r w:rsidR="00490BFE" w:rsidRPr="00595FF4">
        <w:rPr>
          <w:rFonts w:ascii="Arial" w:hAnsi="Arial" w:cs="Arial"/>
          <w:color w:val="000000" w:themeColor="text1"/>
          <w:sz w:val="22"/>
        </w:rPr>
        <w:fldChar w:fldCharType="end"/>
      </w:r>
      <w:r w:rsidR="005A3C4A" w:rsidRPr="0A3C9A22">
        <w:rPr>
          <w:rFonts w:ascii="Arial" w:hAnsi="Arial" w:cs="Arial"/>
          <w:color w:val="000000" w:themeColor="text1"/>
          <w:sz w:val="22"/>
        </w:rPr>
        <w:t>.</w:t>
      </w:r>
      <w:r w:rsidR="005A3C4A" w:rsidRPr="00A453FE">
        <w:rPr>
          <w:rFonts w:ascii="Arial" w:hAnsi="Arial" w:cs="Arial"/>
          <w:color w:val="000000" w:themeColor="text1"/>
          <w:sz w:val="22"/>
        </w:rPr>
        <w:t xml:space="preserve"> </w:t>
      </w:r>
      <w:r w:rsidR="009057F5" w:rsidRPr="00A453FE">
        <w:rPr>
          <w:rFonts w:ascii="Arial" w:hAnsi="Arial" w:cs="Arial"/>
          <w:color w:val="000000" w:themeColor="text1"/>
          <w:sz w:val="22"/>
        </w:rPr>
        <w:t>In quantitative label-free</w:t>
      </w:r>
      <w:r w:rsidR="00856528" w:rsidRPr="00A453FE">
        <w:rPr>
          <w:rFonts w:ascii="Arial" w:hAnsi="Arial" w:cs="Arial"/>
          <w:color w:val="000000" w:themeColor="text1"/>
          <w:sz w:val="22"/>
        </w:rPr>
        <w:t>,</w:t>
      </w:r>
      <w:r w:rsidR="009057F5" w:rsidRPr="00A453FE">
        <w:rPr>
          <w:rFonts w:ascii="Arial" w:hAnsi="Arial" w:cs="Arial"/>
          <w:color w:val="000000" w:themeColor="text1"/>
          <w:sz w:val="22"/>
        </w:rPr>
        <w:t xml:space="preserve"> no isotopes or labels are added to the sample</w:t>
      </w:r>
      <w:r w:rsidR="006A6FB4" w:rsidRPr="00A453FE">
        <w:rPr>
          <w:rFonts w:ascii="Arial" w:hAnsi="Arial" w:cs="Arial"/>
          <w:color w:val="000000" w:themeColor="text1"/>
          <w:sz w:val="22"/>
        </w:rPr>
        <w:t xml:space="preserve"> and the samples are not multiplexed in the same runs.</w:t>
      </w:r>
      <w:r w:rsidR="0018497F">
        <w:rPr>
          <w:rFonts w:ascii="Arial" w:hAnsi="Arial" w:cs="Arial"/>
          <w:color w:val="000000" w:themeColor="text1"/>
          <w:sz w:val="22"/>
        </w:rPr>
        <w:t xml:space="preserve"> </w:t>
      </w:r>
      <w:r w:rsidR="00B75724">
        <w:rPr>
          <w:rFonts w:ascii="Arial" w:hAnsi="Arial" w:cs="Arial"/>
          <w:color w:val="000000" w:themeColor="text1"/>
          <w:sz w:val="22"/>
        </w:rPr>
        <w:t>L</w:t>
      </w:r>
      <w:r w:rsidR="0018497F" w:rsidRPr="0018497F">
        <w:rPr>
          <w:rFonts w:ascii="Arial" w:hAnsi="Arial" w:cs="Arial"/>
          <w:color w:val="000000" w:themeColor="text1"/>
          <w:sz w:val="22"/>
        </w:rPr>
        <w:t xml:space="preserve">abel-free approaches typically </w:t>
      </w:r>
      <w:r w:rsidR="00B75724">
        <w:rPr>
          <w:rFonts w:ascii="Arial" w:hAnsi="Arial" w:cs="Arial"/>
          <w:color w:val="000000" w:themeColor="text1"/>
          <w:sz w:val="22"/>
        </w:rPr>
        <w:t>require fewer sample experimental</w:t>
      </w:r>
      <w:r w:rsidR="0018497F" w:rsidRPr="0018497F">
        <w:rPr>
          <w:rFonts w:ascii="Arial" w:hAnsi="Arial" w:cs="Arial"/>
          <w:color w:val="000000" w:themeColor="text1"/>
          <w:sz w:val="22"/>
        </w:rPr>
        <w:t xml:space="preserve"> </w:t>
      </w:r>
      <w:r w:rsidR="00B75724" w:rsidRPr="0018497F">
        <w:rPr>
          <w:rFonts w:ascii="Arial" w:hAnsi="Arial" w:cs="Arial"/>
          <w:color w:val="000000" w:themeColor="text1"/>
          <w:sz w:val="22"/>
        </w:rPr>
        <w:t>steps,</w:t>
      </w:r>
      <w:r w:rsidR="0018497F" w:rsidRPr="0018497F">
        <w:rPr>
          <w:rFonts w:ascii="Arial" w:hAnsi="Arial" w:cs="Arial"/>
          <w:color w:val="000000" w:themeColor="text1"/>
          <w:sz w:val="22"/>
        </w:rPr>
        <w:t xml:space="preserve"> and </w:t>
      </w:r>
      <w:r w:rsidR="00B75724">
        <w:rPr>
          <w:rFonts w:ascii="Arial" w:hAnsi="Arial" w:cs="Arial"/>
          <w:color w:val="000000" w:themeColor="text1"/>
          <w:sz w:val="22"/>
        </w:rPr>
        <w:t xml:space="preserve">differential expression analysis </w:t>
      </w:r>
      <w:r w:rsidR="0018497F" w:rsidRPr="0018497F">
        <w:rPr>
          <w:rFonts w:ascii="Arial" w:hAnsi="Arial" w:cs="Arial"/>
          <w:color w:val="000000" w:themeColor="text1"/>
          <w:sz w:val="22"/>
        </w:rPr>
        <w:t xml:space="preserve">can </w:t>
      </w:r>
      <w:ins w:id="1" w:author="Yasset Perez" w:date="2023-02-23T08:34:00Z">
        <w:r w:rsidR="00D3306B">
          <w:rPr>
            <w:rFonts w:ascii="Arial" w:hAnsi="Arial" w:cs="Arial"/>
            <w:color w:val="000000" w:themeColor="text1"/>
            <w:sz w:val="22"/>
          </w:rPr>
          <w:t xml:space="preserve">simultaneously be performed across many samples </w:t>
        </w:r>
      </w:ins>
      <w:r w:rsidR="00B75724">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&lt;EndNote&gt;&lt;Cite&gt;&lt;Author&gt;Wong&lt;/Author&gt;&lt;Year&gt;2010&lt;/Year&gt;&lt;RecNum&gt;171&lt;/RecNum&gt;&lt;DisplayText&gt;(7)&lt;/DisplayText&gt;&lt;record&gt;&lt;rec-number&gt;171&lt;/rec-number&gt;&lt;foreign-keys&gt;&lt;key app="EN" db-id="2vddxzv9gpt2zneewaxp0zfppzpes02fps52" timestamp="1672743185"&gt;171&lt;/key&gt;&lt;/foreign-keys&gt;&lt;ref-type name="Journal Article"&gt;17&lt;/ref-type&gt;&lt;contributors&gt;&lt;authors&gt;&lt;author&gt;Wong, J. W.&lt;/author&gt;&lt;author&gt;Cagney, G.&lt;/author&gt;&lt;/authors&gt;&lt;/contributors&gt;&lt;auth-address&gt;UNSW Cancer Research Centre, University of New South Wales, Sydney, NSW, Australia.&lt;/auth-address&gt;&lt;titles&gt;&lt;title&gt;An overview of label-free quantitation methods in proteomics by mass spectrometry&lt;/title&gt;&lt;secondary-title&gt;Methods Mol Biol&lt;/secondary-title&gt;&lt;/titles&gt;&lt;periodical&gt;&lt;full-title&gt;Methods Mol Biol&lt;/full-title&gt;&lt;/periodical&gt;&lt;pages&gt;273-83&lt;/pages&gt;&lt;volume&gt;604&lt;/volume&gt;&lt;edition&gt;2009/12/17&lt;/edition&gt;&lt;keywords&gt;&lt;keyword&gt;Chromatography, Liquid/methods&lt;/keyword&gt;&lt;keyword&gt;Ions/analysis&lt;/keyword&gt;&lt;keyword&gt;Mass Spectrometry/*methods&lt;/keyword&gt;&lt;keyword&gt;Proteins/*analysis&lt;/keyword&gt;&lt;keyword&gt;Proteomics/*methods&lt;/keyword&gt;&lt;/keywords&gt;&lt;dates&gt;&lt;year&gt;2010&lt;/year&gt;&lt;/dates&gt;&lt;isbn&gt;1940-6029 (Electronic)&amp;#xD;1064-3745 (Linking)&lt;/isbn&gt;&lt;accession-num&gt;20013377&lt;/accession-num&gt;&lt;urls&gt;&lt;related-urls&gt;&lt;url&gt;https://www.ncbi.nlm.nih.gov/pubmed/20013377&lt;/url&gt;&lt;/related-urls&gt;&lt;/urls&gt;&lt;electronic-resource-num&gt;10.1007/978-1-60761-444-9_18&lt;/electronic-resource-num&gt;&lt;/record&gt;&lt;/Cite&gt;&lt;/EndNote&gt;</w:instrText>
      </w:r>
      <w:r w:rsidR="00B75724">
        <w:rPr>
          <w:rFonts w:ascii="Arial" w:hAnsi="Arial" w:cs="Arial"/>
          <w:color w:val="000000" w:themeColor="text1"/>
          <w:sz w:val="22"/>
        </w:rPr>
        <w:fldChar w:fldCharType="separate"/>
      </w:r>
      <w:r w:rsidR="00B75724">
        <w:rPr>
          <w:rFonts w:ascii="Arial" w:hAnsi="Arial" w:cs="Arial"/>
          <w:noProof/>
          <w:color w:val="000000" w:themeColor="text1"/>
          <w:sz w:val="22"/>
        </w:rPr>
        <w:t>(7)</w:t>
      </w:r>
      <w:r w:rsidR="00B75724">
        <w:rPr>
          <w:rFonts w:ascii="Arial" w:hAnsi="Arial" w:cs="Arial"/>
          <w:color w:val="000000" w:themeColor="text1"/>
          <w:sz w:val="22"/>
        </w:rPr>
        <w:fldChar w:fldCharType="end"/>
      </w:r>
      <w:r w:rsidR="00B75724">
        <w:rPr>
          <w:rFonts w:ascii="Arial" w:hAnsi="Arial" w:cs="Arial"/>
          <w:color w:val="000000" w:themeColor="text1"/>
          <w:sz w:val="22"/>
        </w:rPr>
        <w:t xml:space="preserve">. </w:t>
      </w:r>
    </w:p>
    <w:p w14:paraId="1C5F43D8" w14:textId="69917C96" w:rsidR="00A87813" w:rsidRPr="00A453FE" w:rsidRDefault="00C23E1C" w:rsidP="00C9120B">
      <w:pPr>
        <w:spacing w:before="163" w:after="163"/>
        <w:rPr>
          <w:rFonts w:ascii="Arial" w:hAnsi="Arial" w:cs="Arial"/>
          <w:color w:val="000000" w:themeColor="text1"/>
          <w:sz w:val="22"/>
        </w:rPr>
      </w:pPr>
      <w:r w:rsidRPr="00A453FE">
        <w:rPr>
          <w:rFonts w:ascii="Arial" w:hAnsi="Arial" w:cs="Arial"/>
          <w:color w:val="000000" w:themeColor="text1"/>
          <w:sz w:val="22"/>
        </w:rPr>
        <w:t>From the bioinformatics data analysis perspective</w:t>
      </w:r>
      <w:r w:rsidR="00856528" w:rsidRPr="00A453FE">
        <w:rPr>
          <w:rFonts w:ascii="Arial" w:hAnsi="Arial" w:cs="Arial"/>
          <w:color w:val="000000" w:themeColor="text1"/>
          <w:sz w:val="22"/>
        </w:rPr>
        <w:t>,</w:t>
      </w:r>
      <w:r w:rsidRPr="00A453FE">
        <w:rPr>
          <w:rFonts w:ascii="Arial" w:hAnsi="Arial" w:cs="Arial"/>
          <w:color w:val="000000" w:themeColor="text1"/>
          <w:sz w:val="22"/>
        </w:rPr>
        <w:t xml:space="preserve"> </w:t>
      </w:r>
      <w:r w:rsidR="004F6456" w:rsidRPr="00A453FE">
        <w:rPr>
          <w:rFonts w:ascii="Arial" w:hAnsi="Arial" w:cs="Arial"/>
          <w:color w:val="000000" w:themeColor="text1"/>
          <w:sz w:val="22"/>
        </w:rPr>
        <w:t>label-free</w:t>
      </w:r>
      <w:r w:rsidR="00BE59BA" w:rsidRPr="00A453FE">
        <w:rPr>
          <w:rFonts w:ascii="Arial" w:hAnsi="Arial" w:cs="Arial"/>
          <w:color w:val="000000" w:themeColor="text1"/>
          <w:sz w:val="22"/>
        </w:rPr>
        <w:t xml:space="preserve"> methods</w:t>
      </w:r>
      <w:r w:rsidR="004F6456" w:rsidRPr="00A453FE">
        <w:rPr>
          <w:rFonts w:ascii="Arial" w:hAnsi="Arial" w:cs="Arial"/>
          <w:color w:val="000000" w:themeColor="text1"/>
          <w:sz w:val="22"/>
        </w:rPr>
        <w:t xml:space="preserve"> and labelled experiments share multiple steps including mass spectra preprocessing, peptide identification and protein inference</w:t>
      </w:r>
      <w:r w:rsidR="00BE59BA" w:rsidRPr="00A453FE">
        <w:rPr>
          <w:rFonts w:ascii="Arial" w:hAnsi="Arial" w:cs="Arial"/>
          <w:color w:val="000000" w:themeColor="text1"/>
          <w:sz w:val="22"/>
        </w:rPr>
        <w:t xml:space="preserve"> </w:t>
      </w:r>
      <w:r w:rsidR="00BE59BA" w:rsidRPr="00A453FE">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&lt;EndNote&gt;&lt;Cite&gt;&lt;Author&gt;Nahnsen&lt;/Author&gt;&lt;Year&gt;2013&lt;/Year&gt;&lt;RecNum&gt;133&lt;/RecNum&gt;&lt;DisplayText&gt;(8)&lt;/DisplayText&gt;&lt;record&gt;&lt;rec-number&gt;133&lt;/rec-number&gt;&lt;foreign-keys&gt;&lt;key app="EN" db-id="2vddxzv9gpt2zneewaxp0zfppzpes02fps52" timestamp="1669722709"&gt;133&lt;/key&gt;&lt;/foreign-keys&gt;&lt;ref-type name="Journal Article"&gt;17&lt;/ref-type&gt;&lt;contributors&gt;&lt;authors&gt;&lt;author&gt;Nahnsen, S.&lt;/author&gt;&lt;author&gt;Bielow, C.&lt;/author&gt;&lt;author&gt;Reinert, K.&lt;/author&gt;&lt;author&gt;Kohlbacher, O.&lt;/author&gt;&lt;/authors&gt;&lt;/contributors&gt;&lt;auth-address&gt;Center for Bioinformatics, Quantitative Biology Center and Department of Computer Science, University of Tubingen, Tubingen, Germany.&lt;/auth-address&gt;&lt;titles&gt;&lt;title&gt;Tools for label-free peptide quantification&lt;/title&gt;&lt;secondary-title&gt;Mol Cell Proteomics&lt;/secondary-title&gt;&lt;/titles&gt;&lt;periodical&gt;&lt;full-title&gt;Mol Cell Proteomics&lt;/full-title&gt;&lt;/periodical&gt;&lt;pages&gt;549-56&lt;/pages&gt;&lt;volume&gt;12&lt;/volume&gt;&lt;number&gt;3&lt;/number&gt;&lt;edition&gt;2012/12/20&lt;/edition&gt;&lt;keywords&gt;&lt;keyword&gt;Algorithms&lt;/keyword&gt;&lt;keyword&gt;Animals&lt;/keyword&gt;&lt;keyword&gt;Humans&lt;/keyword&gt;&lt;keyword&gt;Peptides/*analysis&lt;/keyword&gt;&lt;keyword&gt;Proteome/*analysis&lt;/keyword&gt;&lt;keyword&gt;Proteomics/*methods&lt;/keyword&gt;&lt;keyword&gt;Reproducibility of Results&lt;/keyword&gt;&lt;keyword&gt;Software&lt;/keyword&gt;&lt;keyword&gt;Tandem Mass Spectrometry/*methods&lt;/keyword&gt;&lt;/keywords&gt;&lt;dates&gt;&lt;year&gt;2013&lt;/year&gt;&lt;pub-dates&gt;&lt;date&gt;Mar&lt;/date&gt;&lt;/pub-dates&gt;&lt;/dates&gt;&lt;isbn&gt;1535-9484 (Electronic)&amp;#xD;1535-9476 (Linking)&lt;/isbn&gt;&lt;accession-num&gt;23250051&lt;/accession-num&gt;&lt;urls&gt;&lt;related-urls&gt;&lt;url&gt;https://www.ncbi.nlm.nih.gov/pubmed/23250051&lt;/url&gt;&lt;/related-urls&gt;&lt;/urls&gt;&lt;custom2&gt;PMC3591650&lt;/custom2&gt;&lt;electronic-resource-num&gt;10.1074/mcp.R112.025163&lt;/electronic-resource-num&gt;&lt;/record&gt;&lt;/Cite&gt;&lt;/EndNote&gt;</w:instrText>
      </w:r>
      <w:r w:rsidR="00BE59BA" w:rsidRPr="00A453FE">
        <w:rPr>
          <w:rFonts w:ascii="Arial" w:hAnsi="Arial" w:cs="Arial"/>
          <w:color w:val="000000" w:themeColor="text1"/>
          <w:sz w:val="22"/>
        </w:rPr>
        <w:fldChar w:fldCharType="separate"/>
      </w:r>
      <w:r w:rsidR="00B75724">
        <w:rPr>
          <w:rFonts w:ascii="Arial" w:hAnsi="Arial" w:cs="Arial"/>
          <w:noProof/>
          <w:color w:val="000000" w:themeColor="text1"/>
          <w:sz w:val="22"/>
        </w:rPr>
        <w:t>(8)</w:t>
      </w:r>
      <w:r w:rsidR="00BE59BA" w:rsidRPr="00A453FE">
        <w:rPr>
          <w:rFonts w:ascii="Arial" w:hAnsi="Arial" w:cs="Arial"/>
          <w:color w:val="000000" w:themeColor="text1"/>
          <w:sz w:val="22"/>
        </w:rPr>
        <w:fldChar w:fldCharType="end"/>
      </w:r>
      <w:r w:rsidR="004F6456" w:rsidRPr="00A453FE">
        <w:rPr>
          <w:rFonts w:ascii="Arial" w:hAnsi="Arial" w:cs="Arial"/>
          <w:color w:val="000000" w:themeColor="text1"/>
          <w:sz w:val="22"/>
        </w:rPr>
        <w:t xml:space="preserve">. </w:t>
      </w:r>
      <w:r w:rsidR="00BE59BA" w:rsidRPr="00A453FE">
        <w:rPr>
          <w:rFonts w:ascii="Arial" w:hAnsi="Arial" w:cs="Arial"/>
          <w:color w:val="000000" w:themeColor="text1"/>
          <w:sz w:val="22"/>
        </w:rPr>
        <w:t xml:space="preserve">For peptide/protein identification </w:t>
      </w:r>
      <w:r w:rsidR="4E0C9724" w:rsidRPr="4E0C9724">
        <w:rPr>
          <w:rFonts w:ascii="Arial" w:hAnsi="Arial" w:cs="Arial"/>
          <w:color w:val="000000" w:themeColor="text1"/>
          <w:sz w:val="22"/>
        </w:rPr>
        <w:t>task</w:t>
      </w:r>
      <w:r w:rsidR="00BE59BA" w:rsidRPr="4E0C9724">
        <w:rPr>
          <w:rFonts w:ascii="Arial" w:hAnsi="Arial" w:cs="Arial"/>
          <w:color w:val="000000" w:themeColor="text1"/>
          <w:sz w:val="22"/>
        </w:rPr>
        <w:t>s</w:t>
      </w:r>
      <w:r w:rsidR="4E0C9724" w:rsidRPr="4E0C9724">
        <w:rPr>
          <w:rFonts w:ascii="Arial" w:hAnsi="Arial" w:cs="Arial"/>
          <w:color w:val="000000" w:themeColor="text1"/>
          <w:sz w:val="22"/>
        </w:rPr>
        <w:t>,</w:t>
      </w:r>
      <w:r w:rsidR="00BE59BA" w:rsidRPr="00A453FE">
        <w:rPr>
          <w:rFonts w:ascii="Arial" w:hAnsi="Arial" w:cs="Arial"/>
          <w:color w:val="000000" w:themeColor="text1"/>
          <w:sz w:val="22"/>
        </w:rPr>
        <w:t xml:space="preserve"> multiple bioinformatics tools are available</w:t>
      </w:r>
      <w:r w:rsidR="00305655" w:rsidRPr="00A453FE">
        <w:rPr>
          <w:rFonts w:ascii="Arial" w:hAnsi="Arial" w:cs="Arial"/>
          <w:color w:val="000000" w:themeColor="text1"/>
          <w:sz w:val="22"/>
        </w:rPr>
        <w:t xml:space="preserve"> such as MaxQuant </w:t>
      </w:r>
      <w:r w:rsidR="00305655" w:rsidRPr="00A453FE">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&lt;EndNote&gt;&lt;Cite&gt;&lt;Author&gt;Cox&lt;/Author&gt;&lt;Year&gt;2008&lt;/Year&gt;&lt;RecNum&gt;43&lt;/RecNum&gt;&lt;DisplayText&gt;(9)&lt;/DisplayText&gt;&lt;record&gt;&lt;rec-number&gt;43&lt;/rec-number&gt;&lt;foreign-keys&gt;&lt;key app="EN" db-id="2vddxzv9gpt2zneewaxp0zfppzpes02fps52" timestamp="1665567640"&gt;43&lt;/key&gt;&lt;/foreign-keys&gt;&lt;ref-type name="Journal Article"&gt;17&lt;/ref-type&gt;&lt;contributors&gt;&lt;authors&gt;&lt;author&gt;Cox, J.&lt;/author&gt;&lt;author&gt;Mann, M.&lt;/author&gt;&lt;/authors&gt;&lt;/contributors&gt;&lt;auth-address&gt;Department for Proteomics and Signal Transduction, Max-Planck Institute for Biochemistry, Am Klopferspitz 18, D-82152 Martinsried, Germany. cox@biochem.mpg.de&lt;/auth-address&gt;&lt;titles&gt;&lt;title&gt;MaxQuant enables high peptide identification rates, individualized p.p.b.-range mass accuracies and proteome-wide protein quantification&lt;/title&gt;&lt;secondary-title&gt;Nat Biotechnol&lt;/secondary-title&gt;&lt;/titles&gt;&lt;periodical&gt;&lt;full-title&gt;Nat Biotechnol&lt;/full-title&gt;&lt;/periodical&gt;&lt;pages&gt;1367-72&lt;/pages&gt;&lt;volume&gt;26&lt;/volume&gt;&lt;number&gt;12&lt;/number&gt;&lt;edition&gt;2008/11/26&lt;/edition&gt;&lt;keywords&gt;&lt;keyword&gt;Algorithms&lt;/keyword&gt;&lt;keyword&gt;Computational Biology/*methods&lt;/keyword&gt;&lt;keyword&gt;Databases, Protein&lt;/keyword&gt;&lt;keyword&gt;HeLa Cells&lt;/keyword&gt;&lt;keyword&gt;Humans&lt;/keyword&gt;&lt;keyword&gt;Mass Spectrometry/*methods&lt;/keyword&gt;&lt;keyword&gt;Peptides/*analysis/chemistry&lt;/keyword&gt;&lt;keyword&gt;Proteins/*analysis/chemistry&lt;/keyword&gt;&lt;keyword&gt;Proteome/analysis/metabolism&lt;/keyword&gt;&lt;keyword&gt;Proteomics/*methods&lt;/keyword&gt;&lt;/keywords&gt;&lt;dates&gt;&lt;year&gt;2008&lt;/year&gt;&lt;pub-dates&gt;&lt;date&gt;Dec&lt;/date&gt;&lt;/pub-dates&gt;&lt;/dates&gt;&lt;isbn&gt;1546-1696 (Electronic)&amp;#xD;1087-0156 (Linking)&lt;/isbn&gt;&lt;accession-num&gt;19029910&lt;/accession-num&gt;&lt;urls&gt;&lt;related-urls&gt;&lt;url&gt;https://www.ncbi.nlm.nih.gov/pubmed/19029910&lt;/url&gt;&lt;/related-urls&gt;&lt;/urls&gt;&lt;electronic-resource-num&gt;10.1038/nbt.1511&lt;/electronic-resource-num&gt;&lt;/record&gt;&lt;/Cite&gt;&lt;/EndNote&gt;</w:instrText>
      </w:r>
      <w:r w:rsidR="00305655" w:rsidRPr="00A453FE">
        <w:rPr>
          <w:rFonts w:ascii="Arial" w:hAnsi="Arial" w:cs="Arial"/>
          <w:color w:val="000000" w:themeColor="text1"/>
          <w:sz w:val="22"/>
        </w:rPr>
        <w:fldChar w:fldCharType="separate"/>
      </w:r>
      <w:r w:rsidR="00B75724">
        <w:rPr>
          <w:rFonts w:ascii="Arial" w:hAnsi="Arial" w:cs="Arial"/>
          <w:noProof/>
          <w:color w:val="000000" w:themeColor="text1"/>
          <w:sz w:val="22"/>
        </w:rPr>
        <w:t>(9)</w:t>
      </w:r>
      <w:r w:rsidR="00305655" w:rsidRPr="00A453FE">
        <w:rPr>
          <w:rFonts w:ascii="Arial" w:hAnsi="Arial" w:cs="Arial"/>
          <w:color w:val="000000" w:themeColor="text1"/>
          <w:sz w:val="22"/>
        </w:rPr>
        <w:fldChar w:fldCharType="end"/>
      </w:r>
      <w:r w:rsidR="00305655" w:rsidRPr="00A453FE">
        <w:rPr>
          <w:rFonts w:ascii="Arial" w:hAnsi="Arial" w:cs="Arial"/>
          <w:color w:val="000000" w:themeColor="text1"/>
          <w:sz w:val="22"/>
        </w:rPr>
        <w:t xml:space="preserve">, MS-GF+ </w:t>
      </w:r>
      <w:r w:rsidR="00305655" w:rsidRPr="00A453FE">
        <w:rPr>
          <w:rFonts w:ascii="Arial" w:hAnsi="Arial" w:cs="Arial"/>
          <w:color w:val="000000" w:themeColor="text1"/>
          <w:sz w:val="22"/>
        </w:rPr>
        <w:fldChar w:fldCharType="begin"/>
      </w:r>
      <w:r w:rsidR="00452DAC">
        <w:rPr>
          <w:rFonts w:ascii="Arial" w:hAnsi="Arial" w:cs="Arial"/>
          <w:color w:val="000000" w:themeColor="text1"/>
          <w:sz w:val="22"/>
        </w:rPr>
        <w:instrText xml:space="preserve"> ADDIN EN.CITE &lt;EndNote&gt;&lt;Cite&gt;&lt;Author&gt;Kim&lt;/Author&gt;&lt;Year&gt;2014&lt;/Year&gt;&lt;RecNum&gt;60&lt;/RecNum&gt;&lt;DisplayText&gt;(10)&lt;/DisplayText&gt;&lt;record&gt;&lt;rec-number&gt;60&lt;/rec-number&gt;&lt;foreign-keys&gt;&lt;key app="EN" db-id="2vddxzv9gpt2zneewaxp0zfppzpes02fps52" timestamp="1665672367"&gt;60&lt;/key&gt;&lt;/foreign-keys&gt;&lt;ref-type name="Journal Article"&gt;17&lt;/ref-type&gt;&lt;contributors&gt;&lt;authors&gt;&lt;author&gt;Kim, S.&lt;/author&gt;&lt;author&gt;Pevzner, P. A.&lt;/author&gt;&lt;/authors&gt;&lt;/contributors&gt;&lt;auth-address&gt;Department of Computer Science and Engineering, University of California San Diego, La Jolla, California 92093, USA.&lt;/auth-address&gt;&lt;titles&gt;&lt;title&gt;MS-GF+ makes progress towards a universal database search tool for proteomics&lt;/title&gt;&lt;secondary-title&gt;Nat Commun&lt;/secondary-title&gt;&lt;/titles&gt;&lt;periodical&gt;&lt;full-title&gt;Nat Commun&lt;/full-title&gt;&lt;/periodical&gt;&lt;pages&gt;5277&lt;/pages&gt;&lt;volume&gt;5&lt;/volume&gt;&lt;edition&gt;2014/11/02&lt;/edition&gt;&lt;keywords&gt;&lt;keyword&gt;Peptides/*analysis&lt;/keyword&gt;&lt;keyword&gt;*Proteomics&lt;/keyword&gt;&lt;keyword&gt;*Search Engine&lt;/keyword&gt;&lt;keyword&gt;*Software&lt;/keyword&gt;&lt;keyword&gt;*Tandem Mass Spectrometry&lt;/keyword&gt;&lt;/keywords&gt;&lt;dates&gt;&lt;year&gt;2014&lt;/year&gt;&lt;pub-dates&gt;&lt;date&gt;Oct 31&lt;/date&gt;&lt;/pub-dates&gt;&lt;/dates&gt;&lt;isbn&gt;2041-1723 (Electronic)&amp;#xD;2041-1723 (Linking)&lt;/isbn&gt;&lt;accession-num&gt;25358478&lt;/accession-num&gt;&lt;urls&gt;&lt;related-urls&gt;&lt;url&gt;https://www.ncbi.nlm.nih.gov/pubmed/25358478&lt;/url&gt;&lt;/related-urls&gt;&lt;/urls&gt;&lt;custom2&gt;PMC5036525&lt;/custom2&gt;&lt;electronic-resource-num&gt;10.1038/ncomms6277&lt;/electronic-resource-num&gt;&lt;/record&gt;&lt;/Cite&gt;&lt;/EndNote&gt;</w:instrText>
      </w:r>
      <w:r w:rsidR="00305655" w:rsidRPr="00A453FE">
        <w:rPr>
          <w:rFonts w:ascii="Arial" w:hAnsi="Arial" w:cs="Arial"/>
          <w:color w:val="000000" w:themeColor="text1"/>
          <w:sz w:val="22"/>
        </w:rPr>
        <w:fldChar w:fldCharType="separate"/>
      </w:r>
      <w:r w:rsidR="00B75724">
        <w:rPr>
          <w:rFonts w:ascii="Arial" w:hAnsi="Arial" w:cs="Arial"/>
          <w:noProof/>
          <w:color w:val="000000" w:themeColor="text1"/>
          <w:sz w:val="22"/>
        </w:rPr>
        <w:t>(10)</w:t>
      </w:r>
      <w:r w:rsidR="00305655" w:rsidRPr="00A453FE">
        <w:rPr>
          <w:rFonts w:ascii="Arial" w:hAnsi="Arial" w:cs="Arial"/>
          <w:color w:val="000000" w:themeColor="text1"/>
          <w:sz w:val="22"/>
        </w:rPr>
        <w:fldChar w:fldCharType="end"/>
      </w:r>
      <w:r w:rsidR="00305655" w:rsidRPr="00A453FE">
        <w:rPr>
          <w:rFonts w:ascii="Arial" w:hAnsi="Arial" w:cs="Arial"/>
          <w:color w:val="000000" w:themeColor="text1"/>
          <w:sz w:val="22"/>
        </w:rPr>
        <w:t xml:space="preserve">, </w:t>
      </w:r>
      <w:r w:rsidR="008E4339" w:rsidRPr="00A453FE">
        <w:rPr>
          <w:rFonts w:ascii="Arial" w:hAnsi="Arial" w:cs="Arial"/>
          <w:color w:val="000000" w:themeColor="text1"/>
          <w:sz w:val="22"/>
        </w:rPr>
        <w:t xml:space="preserve">and </w:t>
      </w:r>
      <w:r w:rsidR="00305655" w:rsidRPr="00A453FE">
        <w:rPr>
          <w:rFonts w:ascii="Arial" w:hAnsi="Arial" w:cs="Arial"/>
          <w:color w:val="000000" w:themeColor="text1"/>
          <w:sz w:val="22"/>
        </w:rPr>
        <w:t xml:space="preserve">PeptideShaker </w:t>
      </w:r>
      <w:r w:rsidR="00305655" w:rsidRPr="00A453FE">
        <w:rPr>
          <w:rFonts w:ascii="Arial" w:hAnsi="Arial" w:cs="Arial"/>
          <w:color w:val="000000" w:themeColor="text1"/>
          <w:sz w:val="22"/>
        </w:rPr>
        <w:fldChar w:fldCharType="begin">
          <w:fldData xml:space="preserve">PEVuZE5vdGU+PENpdGU+PEF1dGhvcj5WYXVkZWw8L0F1dGhvcj48WWVhcj4yMDE1PC9ZZWFyPjxS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PEVuZE5vdGU+PENpdGU+PEF1dGhvcj5WYXVkZWw8L0F1dGhvcj48WWVhcj4yMDE1PC9ZZWFyPjxS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305655" w:rsidRPr="00A453FE">
        <w:rPr>
          <w:rFonts w:ascii="Arial" w:hAnsi="Arial" w:cs="Arial"/>
          <w:color w:val="000000" w:themeColor="text1"/>
          <w:sz w:val="22"/>
        </w:rPr>
      </w:r>
      <w:r w:rsidR="00305655" w:rsidRPr="00A453FE">
        <w:rPr>
          <w:rFonts w:ascii="Arial" w:hAnsi="Arial" w:cs="Arial"/>
          <w:color w:val="000000" w:themeColor="text1"/>
          <w:sz w:val="22"/>
        </w:rPr>
        <w:fldChar w:fldCharType="separate"/>
      </w:r>
      <w:r w:rsidR="00B75724">
        <w:rPr>
          <w:rFonts w:ascii="Arial" w:hAnsi="Arial" w:cs="Arial"/>
          <w:noProof/>
          <w:color w:val="000000" w:themeColor="text1"/>
          <w:sz w:val="22"/>
        </w:rPr>
        <w:t>(11)</w:t>
      </w:r>
      <w:r w:rsidR="00305655" w:rsidRPr="00A453FE">
        <w:rPr>
          <w:rFonts w:ascii="Arial" w:hAnsi="Arial" w:cs="Arial"/>
          <w:color w:val="000000" w:themeColor="text1"/>
          <w:sz w:val="22"/>
        </w:rPr>
        <w:fldChar w:fldCharType="end"/>
      </w:r>
      <w:r w:rsidR="00305655" w:rsidRPr="00A453FE">
        <w:rPr>
          <w:rFonts w:ascii="Arial" w:hAnsi="Arial" w:cs="Arial"/>
          <w:color w:val="000000" w:themeColor="text1"/>
          <w:sz w:val="22"/>
        </w:rPr>
        <w:t xml:space="preserve">; </w:t>
      </w:r>
      <w:r w:rsidR="4E0C9724" w:rsidRPr="4E0C9724">
        <w:rPr>
          <w:rFonts w:ascii="Arial" w:hAnsi="Arial" w:cs="Arial"/>
          <w:color w:val="000000" w:themeColor="text1"/>
          <w:sz w:val="22"/>
        </w:rPr>
        <w:t xml:space="preserve">and </w:t>
      </w:r>
      <w:r w:rsidR="00856528" w:rsidRPr="00A453FE">
        <w:rPr>
          <w:rFonts w:ascii="Arial" w:hAnsi="Arial" w:cs="Arial"/>
          <w:color w:val="000000" w:themeColor="text1"/>
          <w:sz w:val="22"/>
        </w:rPr>
        <w:t>cloud-based</w:t>
      </w:r>
      <w:r w:rsidR="00305655" w:rsidRPr="00A453FE">
        <w:rPr>
          <w:rFonts w:ascii="Arial" w:hAnsi="Arial" w:cs="Arial"/>
          <w:color w:val="000000" w:themeColor="text1"/>
          <w:sz w:val="22"/>
        </w:rPr>
        <w:t xml:space="preserve"> workflows like quantms </w:t>
      </w:r>
      <w:r w:rsidR="00305655" w:rsidRPr="00A453FE">
        <w:rPr>
          <w:rFonts w:ascii="Arial" w:hAnsi="Arial" w:cs="Arial"/>
          <w:color w:val="000000" w:themeColor="text1"/>
          <w:sz w:val="22"/>
        </w:rPr>
        <w:fldChar w:fldCharType="begin">
          <w:fldData xml:space="preserve">PEVuZE5vdGU+PENpdGU+PEF1dGhvcj5VbWVyPC9BdXRob3I+PFllYXI+MjAyMTwvWWVhcj48UmVj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PEVuZE5vdGU+PENpdGU+PEF1dGhvcj5VbWVyPC9BdXRob3I+PFllYXI+MjAyMTwvWWVhcj48UmVj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305655" w:rsidRPr="00A453FE">
        <w:rPr>
          <w:rFonts w:ascii="Arial" w:hAnsi="Arial" w:cs="Arial"/>
          <w:color w:val="000000" w:themeColor="text1"/>
          <w:sz w:val="22"/>
        </w:rPr>
      </w:r>
      <w:r w:rsidR="00305655" w:rsidRPr="00A453FE">
        <w:rPr>
          <w:rFonts w:ascii="Arial" w:hAnsi="Arial" w:cs="Arial"/>
          <w:color w:val="000000" w:themeColor="text1"/>
          <w:sz w:val="22"/>
        </w:rPr>
        <w:fldChar w:fldCharType="separate"/>
      </w:r>
      <w:r w:rsidR="00B75724">
        <w:rPr>
          <w:rFonts w:ascii="Arial" w:hAnsi="Arial" w:cs="Arial"/>
          <w:noProof/>
          <w:color w:val="000000" w:themeColor="text1"/>
          <w:sz w:val="22"/>
        </w:rPr>
        <w:t>(12)</w:t>
      </w:r>
      <w:r w:rsidR="00305655" w:rsidRPr="00A453FE">
        <w:rPr>
          <w:rFonts w:ascii="Arial" w:hAnsi="Arial" w:cs="Arial"/>
          <w:color w:val="000000" w:themeColor="text1"/>
          <w:sz w:val="22"/>
        </w:rPr>
        <w:fldChar w:fldCharType="end"/>
      </w:r>
      <w:r w:rsidR="00305655" w:rsidRPr="00A453FE">
        <w:rPr>
          <w:rFonts w:ascii="Arial" w:hAnsi="Arial" w:cs="Arial"/>
          <w:color w:val="000000" w:themeColor="text1"/>
          <w:sz w:val="22"/>
        </w:rPr>
        <w:t xml:space="preserve"> or Galaxy proteomics </w:t>
      </w:r>
      <w:r w:rsidR="00305655" w:rsidRPr="00A453FE">
        <w:rPr>
          <w:rFonts w:ascii="Arial" w:hAnsi="Arial" w:cs="Arial"/>
          <w:color w:val="000000" w:themeColor="text1"/>
          <w:sz w:val="22"/>
        </w:rPr>
        <w:fldChar w:fldCharType="begin">
          <w:fldData xml:space="preserve">PEVuZE5vdGU+PENpdGU+PEF1dGhvcj5GYW48L0F1dGhvcj48WWVhcj4yMDE1PC9ZZWFyPjxSZWNO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PEVuZE5vdGU+PENpdGU+PEF1dGhvcj5GYW48L0F1dGhvcj48WWVhcj4yMDE1PC9ZZWFyPjxSZWNO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305655" w:rsidRPr="00A453FE">
        <w:rPr>
          <w:rFonts w:ascii="Arial" w:hAnsi="Arial" w:cs="Arial"/>
          <w:color w:val="000000" w:themeColor="text1"/>
          <w:sz w:val="22"/>
        </w:rPr>
      </w:r>
      <w:r w:rsidR="00305655" w:rsidRPr="00A453FE">
        <w:rPr>
          <w:rFonts w:ascii="Arial" w:hAnsi="Arial" w:cs="Arial"/>
          <w:color w:val="000000" w:themeColor="text1"/>
          <w:sz w:val="22"/>
        </w:rPr>
        <w:fldChar w:fldCharType="separate"/>
      </w:r>
      <w:r w:rsidR="00B75724">
        <w:rPr>
          <w:rFonts w:ascii="Arial" w:hAnsi="Arial" w:cs="Arial"/>
          <w:noProof/>
          <w:color w:val="000000" w:themeColor="text1"/>
          <w:sz w:val="22"/>
        </w:rPr>
        <w:t>(13, 14)</w:t>
      </w:r>
      <w:r w:rsidR="00305655" w:rsidRPr="00A453FE">
        <w:rPr>
          <w:rFonts w:ascii="Arial" w:hAnsi="Arial" w:cs="Arial"/>
          <w:color w:val="000000" w:themeColor="text1"/>
          <w:sz w:val="22"/>
        </w:rPr>
        <w:fldChar w:fldCharType="end"/>
      </w:r>
      <w:r w:rsidR="00BE59BA" w:rsidRPr="00A453FE">
        <w:rPr>
          <w:rFonts w:ascii="Arial" w:hAnsi="Arial" w:cs="Arial"/>
          <w:color w:val="000000" w:themeColor="text1"/>
          <w:sz w:val="22"/>
        </w:rPr>
        <w:t xml:space="preserve">. </w:t>
      </w:r>
      <w:r w:rsidR="004F6456" w:rsidRPr="00A453FE">
        <w:rPr>
          <w:rFonts w:ascii="Arial" w:hAnsi="Arial" w:cs="Arial"/>
          <w:color w:val="000000" w:themeColor="text1"/>
          <w:sz w:val="22"/>
        </w:rPr>
        <w:t xml:space="preserve">However, the quantification step is significantly </w:t>
      </w:r>
      <w:r w:rsidR="00B220E9">
        <w:rPr>
          <w:rFonts w:ascii="Arial" w:hAnsi="Arial" w:cs="Arial"/>
          <w:color w:val="000000" w:themeColor="text1"/>
          <w:sz w:val="22"/>
        </w:rPr>
        <w:t>different,</w:t>
      </w:r>
      <w:r w:rsidR="00BE59BA" w:rsidRPr="00A453FE">
        <w:rPr>
          <w:rFonts w:ascii="Arial" w:hAnsi="Arial" w:cs="Arial"/>
          <w:color w:val="000000" w:themeColor="text1"/>
          <w:sz w:val="22"/>
        </w:rPr>
        <w:t xml:space="preserve"> including multiple </w:t>
      </w:r>
      <w:r w:rsidR="4E0C9724" w:rsidRPr="4E0C9724">
        <w:rPr>
          <w:rFonts w:ascii="Arial" w:hAnsi="Arial" w:cs="Arial"/>
          <w:color w:val="000000" w:themeColor="text1"/>
          <w:sz w:val="22"/>
        </w:rPr>
        <w:t>sub-</w:t>
      </w:r>
      <w:r w:rsidR="00BE59BA" w:rsidRPr="00A453FE">
        <w:rPr>
          <w:rFonts w:ascii="Arial" w:hAnsi="Arial" w:cs="Arial"/>
          <w:color w:val="000000" w:themeColor="text1"/>
          <w:sz w:val="22"/>
        </w:rPr>
        <w:t>steps such as feature</w:t>
      </w:r>
      <w:r w:rsidR="00BD110B">
        <w:rPr>
          <w:rFonts w:ascii="Arial" w:hAnsi="Arial" w:cs="Arial"/>
          <w:color w:val="000000" w:themeColor="text1"/>
          <w:sz w:val="22"/>
        </w:rPr>
        <w:t xml:space="preserve"> </w:t>
      </w:r>
      <w:r w:rsidR="00703836">
        <w:rPr>
          <w:rFonts w:ascii="Arial" w:hAnsi="Arial" w:cs="Arial"/>
          <w:color w:val="000000" w:themeColor="text1"/>
          <w:sz w:val="22"/>
        </w:rPr>
        <w:t>retention time</w:t>
      </w:r>
      <w:r w:rsidR="00BE59BA" w:rsidRPr="00A453FE">
        <w:rPr>
          <w:rFonts w:ascii="Arial" w:hAnsi="Arial" w:cs="Arial"/>
          <w:color w:val="000000" w:themeColor="text1"/>
          <w:sz w:val="22"/>
        </w:rPr>
        <w:t xml:space="preserve"> alignment</w:t>
      </w:r>
      <w:r w:rsidR="00BD110B">
        <w:rPr>
          <w:rFonts w:ascii="Arial" w:hAnsi="Arial" w:cs="Arial"/>
          <w:color w:val="000000" w:themeColor="text1"/>
          <w:sz w:val="22"/>
        </w:rPr>
        <w:t xml:space="preserve"> and feature detection</w:t>
      </w:r>
      <w:r w:rsidR="00BE59BA" w:rsidRPr="00A453FE">
        <w:rPr>
          <w:rFonts w:ascii="Arial" w:hAnsi="Arial" w:cs="Arial"/>
          <w:color w:val="000000" w:themeColor="text1"/>
          <w:sz w:val="22"/>
        </w:rPr>
        <w:t xml:space="preserve"> </w:t>
      </w:r>
      <w:r w:rsidR="00BE59BA" w:rsidRPr="00A453FE">
        <w:rPr>
          <w:rFonts w:ascii="Arial" w:hAnsi="Arial" w:cs="Arial"/>
          <w:color w:val="000000" w:themeColor="text1"/>
          <w:sz w:val="22"/>
        </w:rPr>
        <w:fldChar w:fldCharType="begin">
          <w:fldData xml:space="preserve">PEVuZE5vdGU+PENpdGU+PEF1dGhvcj5MaW48L0F1dGhvcj48WWVhcj4yMDIyPC9ZZWFyPjxSZWNO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PEVuZE5vdGU+PENpdGU+PEF1dGhvcj5MaW48L0F1dGhvcj48WWVhcj4yMDIyPC9ZZWFyPjxSZWNO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BE59BA" w:rsidRPr="00A453FE">
        <w:rPr>
          <w:rFonts w:ascii="Arial" w:hAnsi="Arial" w:cs="Arial"/>
          <w:color w:val="000000" w:themeColor="text1"/>
          <w:sz w:val="22"/>
        </w:rPr>
      </w:r>
      <w:r w:rsidR="00BE59BA" w:rsidRPr="00A453FE">
        <w:rPr>
          <w:rFonts w:ascii="Arial" w:hAnsi="Arial" w:cs="Arial"/>
          <w:color w:val="000000" w:themeColor="text1"/>
          <w:sz w:val="22"/>
        </w:rPr>
        <w:fldChar w:fldCharType="separate"/>
      </w:r>
      <w:r w:rsidR="00B75724">
        <w:rPr>
          <w:rFonts w:ascii="Arial" w:hAnsi="Arial" w:cs="Arial"/>
          <w:noProof/>
          <w:color w:val="000000" w:themeColor="text1"/>
          <w:sz w:val="22"/>
        </w:rPr>
        <w:t>(8, 14, 15)</w:t>
      </w:r>
      <w:r w:rsidR="00BE59BA" w:rsidRPr="00A453FE">
        <w:rPr>
          <w:rFonts w:ascii="Arial" w:hAnsi="Arial" w:cs="Arial"/>
          <w:color w:val="000000" w:themeColor="text1"/>
          <w:sz w:val="22"/>
        </w:rPr>
        <w:fldChar w:fldCharType="end"/>
      </w:r>
      <w:r w:rsidR="00BE59BA" w:rsidRPr="00A453FE">
        <w:rPr>
          <w:rFonts w:ascii="Arial" w:hAnsi="Arial" w:cs="Arial"/>
          <w:color w:val="000000" w:themeColor="text1"/>
          <w:sz w:val="22"/>
        </w:rPr>
        <w:t xml:space="preserve">. </w:t>
      </w:r>
      <w:r w:rsidR="00305655" w:rsidRPr="00A453FE">
        <w:rPr>
          <w:rFonts w:ascii="Arial" w:hAnsi="Arial" w:cs="Arial"/>
          <w:color w:val="000000" w:themeColor="text1"/>
          <w:sz w:val="22"/>
        </w:rPr>
        <w:t xml:space="preserve">One of the main challenges in label-free based experiments is the high number of missing values across samples and replicates, which </w:t>
      </w:r>
      <w:r w:rsidR="00856528" w:rsidRPr="00A453FE">
        <w:rPr>
          <w:rFonts w:ascii="Arial" w:hAnsi="Arial" w:cs="Arial"/>
          <w:color w:val="000000" w:themeColor="text1"/>
          <w:sz w:val="22"/>
        </w:rPr>
        <w:t>makes</w:t>
      </w:r>
      <w:r w:rsidR="00305655" w:rsidRPr="00A453FE">
        <w:rPr>
          <w:rFonts w:ascii="Arial" w:hAnsi="Arial" w:cs="Arial"/>
          <w:color w:val="000000" w:themeColor="text1"/>
          <w:sz w:val="22"/>
        </w:rPr>
        <w:t xml:space="preserve"> </w:t>
      </w:r>
      <w:r w:rsidR="00F153BB" w:rsidRPr="00A453FE">
        <w:rPr>
          <w:rFonts w:ascii="Arial" w:hAnsi="Arial" w:cs="Arial"/>
          <w:color w:val="000000" w:themeColor="text1"/>
          <w:sz w:val="22"/>
        </w:rPr>
        <w:t xml:space="preserve">other </w:t>
      </w:r>
      <w:r w:rsidR="4E0C9724" w:rsidRPr="4E0C9724">
        <w:rPr>
          <w:rFonts w:ascii="Arial" w:hAnsi="Arial" w:cs="Arial"/>
          <w:color w:val="000000" w:themeColor="text1"/>
          <w:sz w:val="22"/>
        </w:rPr>
        <w:t>sub-</w:t>
      </w:r>
      <w:r w:rsidR="00F153BB" w:rsidRPr="00A453FE">
        <w:rPr>
          <w:rFonts w:ascii="Arial" w:hAnsi="Arial" w:cs="Arial"/>
          <w:color w:val="000000" w:themeColor="text1"/>
          <w:sz w:val="22"/>
        </w:rPr>
        <w:t>steps like protein expression normalization difficult</w:t>
      </w:r>
      <w:r w:rsidR="00121951" w:rsidRPr="00A453FE">
        <w:rPr>
          <w:rFonts w:ascii="Arial" w:hAnsi="Arial" w:cs="Arial"/>
          <w:color w:val="000000" w:themeColor="text1"/>
          <w:sz w:val="22"/>
        </w:rPr>
        <w:t xml:space="preserve"> </w:t>
      </w:r>
      <w:r w:rsidR="00305655" w:rsidRPr="00A453FE">
        <w:rPr>
          <w:rFonts w:ascii="Arial" w:hAnsi="Arial" w:cs="Arial"/>
          <w:color w:val="000000" w:themeColor="text1"/>
          <w:sz w:val="22"/>
        </w:rPr>
        <w:fldChar w:fldCharType="begin">
          <w:fldData xml:space="preserve">PEVuZE5vdGU+PENpdGU+PEF1dGhvcj5MaW48L0F1dGhvcj48WWVhcj4yMDIyPC9ZZWFyPjxSZWNO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PEVuZE5vdGU+PENpdGU+PEF1dGhvcj5MaW48L0F1dGhvcj48WWVhcj4yMDIyPC9ZZWFyPjxSZWNO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305655" w:rsidRPr="00A453FE">
        <w:rPr>
          <w:rFonts w:ascii="Arial" w:hAnsi="Arial" w:cs="Arial"/>
          <w:color w:val="000000" w:themeColor="text1"/>
          <w:sz w:val="22"/>
        </w:rPr>
      </w:r>
      <w:r w:rsidR="00305655" w:rsidRPr="00A453FE">
        <w:rPr>
          <w:rFonts w:ascii="Arial" w:hAnsi="Arial" w:cs="Arial"/>
          <w:color w:val="000000" w:themeColor="text1"/>
          <w:sz w:val="22"/>
        </w:rPr>
        <w:fldChar w:fldCharType="separate"/>
      </w:r>
      <w:r w:rsidR="00B75724">
        <w:rPr>
          <w:rFonts w:ascii="Arial" w:hAnsi="Arial" w:cs="Arial"/>
          <w:noProof/>
          <w:color w:val="000000" w:themeColor="text1"/>
          <w:sz w:val="22"/>
        </w:rPr>
        <w:t>(15, 16)</w:t>
      </w:r>
      <w:r w:rsidR="00305655" w:rsidRPr="00A453FE">
        <w:rPr>
          <w:rFonts w:ascii="Arial" w:hAnsi="Arial" w:cs="Arial"/>
          <w:color w:val="000000" w:themeColor="text1"/>
          <w:sz w:val="22"/>
        </w:rPr>
        <w:fldChar w:fldCharType="end"/>
      </w:r>
      <w:r w:rsidR="00305655" w:rsidRPr="00A453FE">
        <w:rPr>
          <w:rFonts w:ascii="Arial" w:hAnsi="Arial" w:cs="Arial"/>
          <w:color w:val="000000" w:themeColor="text1"/>
          <w:sz w:val="22"/>
        </w:rPr>
        <w:t>.</w:t>
      </w:r>
      <w:r w:rsidR="00A87813" w:rsidRPr="00A453FE">
        <w:rPr>
          <w:rFonts w:ascii="Arial" w:hAnsi="Arial" w:cs="Arial"/>
          <w:color w:val="000000" w:themeColor="text1"/>
          <w:sz w:val="22"/>
        </w:rPr>
        <w:t xml:space="preserve"> </w:t>
      </w:r>
      <w:r w:rsidR="00FD177E">
        <w:rPr>
          <w:rFonts w:ascii="Arial" w:hAnsi="Arial" w:cs="Arial"/>
          <w:color w:val="000000" w:themeColor="text1"/>
          <w:sz w:val="22"/>
        </w:rPr>
        <w:t>T</w:t>
      </w:r>
      <w:r w:rsidR="008B4EA5" w:rsidRPr="00A453FE">
        <w:rPr>
          <w:rFonts w:ascii="Arial" w:hAnsi="Arial" w:cs="Arial"/>
          <w:color w:val="000000" w:themeColor="text1"/>
          <w:sz w:val="22"/>
        </w:rPr>
        <w:t>he</w:t>
      </w:r>
      <w:r w:rsidR="00810608" w:rsidRPr="00A453FE">
        <w:rPr>
          <w:rFonts w:ascii="Arial" w:hAnsi="Arial" w:cs="Arial"/>
          <w:color w:val="000000" w:themeColor="text1"/>
          <w:sz w:val="22"/>
        </w:rPr>
        <w:t xml:space="preserve"> high number of missing values </w:t>
      </w:r>
      <w:r w:rsidR="008B4EA5" w:rsidRPr="00A453FE">
        <w:rPr>
          <w:rFonts w:ascii="Arial" w:hAnsi="Arial" w:cs="Arial"/>
          <w:color w:val="000000" w:themeColor="text1"/>
          <w:sz w:val="22"/>
        </w:rPr>
        <w:t xml:space="preserve">presented in LFQ-based experiments </w:t>
      </w:r>
      <w:r w:rsidR="00810608" w:rsidRPr="00A453FE">
        <w:rPr>
          <w:rFonts w:ascii="Arial" w:hAnsi="Arial" w:cs="Arial"/>
          <w:color w:val="000000" w:themeColor="text1"/>
          <w:sz w:val="22"/>
        </w:rPr>
        <w:t xml:space="preserve">has triggered the development </w:t>
      </w:r>
      <w:r w:rsidR="00532D7B">
        <w:rPr>
          <w:rFonts w:ascii="Arial" w:hAnsi="Arial" w:cs="Arial"/>
          <w:color w:val="000000" w:themeColor="text1"/>
          <w:sz w:val="22"/>
        </w:rPr>
        <w:t>of multiple R-packages including</w:t>
      </w:r>
      <w:r w:rsidR="005C1E51">
        <w:rPr>
          <w:rFonts w:ascii="Arial" w:hAnsi="Arial" w:cs="Arial"/>
          <w:color w:val="000000" w:themeColor="text1"/>
          <w:sz w:val="22"/>
        </w:rPr>
        <w:t xml:space="preserve"> different algorithms for intensity normalization and imputation.</w:t>
      </w:r>
      <w:r w:rsidR="008B4EA5" w:rsidRPr="00A453FE">
        <w:rPr>
          <w:rFonts w:ascii="Arial" w:hAnsi="Arial" w:cs="Arial"/>
          <w:color w:val="000000" w:themeColor="text1"/>
          <w:sz w:val="22"/>
        </w:rPr>
        <w:t xml:space="preserve"> </w:t>
      </w:r>
      <w:r w:rsidR="00810608" w:rsidRPr="00A453FE">
        <w:rPr>
          <w:rFonts w:ascii="Arial" w:hAnsi="Arial" w:cs="Arial"/>
          <w:color w:val="000000" w:themeColor="text1"/>
          <w:sz w:val="22"/>
        </w:rPr>
        <w:t xml:space="preserve">  </w:t>
      </w:r>
    </w:p>
    <w:p w14:paraId="421C3167" w14:textId="6E94BE05" w:rsidR="00EF548A" w:rsidRDefault="00A00223" w:rsidP="2FE4B01A">
      <w:pPr>
        <w:spacing w:before="163" w:after="163"/>
        <w:rPr>
          <w:rFonts w:ascii="Arial" w:hAnsi="Arial" w:cs="Arial"/>
          <w:color w:val="000000" w:themeColor="text1"/>
          <w:sz w:val="22"/>
        </w:rPr>
      </w:pPr>
      <w:r>
        <w:rPr>
          <w:rFonts w:ascii="Arial" w:hAnsi="Arial" w:cs="Arial"/>
          <w:color w:val="000000" w:themeColor="text1"/>
          <w:sz w:val="22"/>
        </w:rPr>
        <w:t>In this work, we studied</w:t>
      </w:r>
      <w:r w:rsidR="005F4D4A" w:rsidRPr="00A453FE">
        <w:rPr>
          <w:rFonts w:ascii="Arial" w:hAnsi="Arial" w:cs="Arial"/>
          <w:color w:val="000000" w:themeColor="text1"/>
          <w:sz w:val="22"/>
        </w:rPr>
        <w:t xml:space="preserve"> </w:t>
      </w:r>
      <w:r w:rsidR="00A358A8" w:rsidRPr="00A453FE">
        <w:rPr>
          <w:rFonts w:ascii="Arial" w:hAnsi="Arial" w:cs="Arial"/>
          <w:color w:val="000000" w:themeColor="text1"/>
          <w:sz w:val="22"/>
        </w:rPr>
        <w:t xml:space="preserve">multiple </w:t>
      </w:r>
      <w:r w:rsidR="2FE4B01A" w:rsidRPr="00A453FE">
        <w:rPr>
          <w:rFonts w:ascii="Arial" w:hAnsi="Arial" w:cs="Arial"/>
          <w:color w:val="000000" w:themeColor="text1"/>
          <w:sz w:val="22"/>
        </w:rPr>
        <w:t xml:space="preserve">R-packages that enable the normalization, </w:t>
      </w:r>
      <w:r w:rsidR="003F29AE" w:rsidRPr="00A453FE">
        <w:rPr>
          <w:rFonts w:ascii="Arial" w:hAnsi="Arial" w:cs="Arial"/>
          <w:color w:val="000000" w:themeColor="text1"/>
          <w:sz w:val="22"/>
        </w:rPr>
        <w:t>imputation,</w:t>
      </w:r>
      <w:r w:rsidR="2FE4B01A" w:rsidRPr="00A453FE">
        <w:rPr>
          <w:rFonts w:ascii="Arial" w:hAnsi="Arial" w:cs="Arial"/>
          <w:color w:val="000000" w:themeColor="text1"/>
          <w:sz w:val="22"/>
        </w:rPr>
        <w:t xml:space="preserve"> an</w:t>
      </w:r>
      <w:r w:rsidR="00CC14D0" w:rsidRPr="00A453FE">
        <w:rPr>
          <w:rFonts w:ascii="Arial" w:hAnsi="Arial" w:cs="Arial"/>
          <w:color w:val="000000" w:themeColor="text1"/>
          <w:sz w:val="22"/>
        </w:rPr>
        <w:t xml:space="preserve">d </w:t>
      </w:r>
      <w:r w:rsidR="2FE4B01A" w:rsidRPr="00A453FE">
        <w:rPr>
          <w:rFonts w:ascii="Arial" w:hAnsi="Arial" w:cs="Arial"/>
          <w:color w:val="000000" w:themeColor="text1"/>
          <w:sz w:val="22"/>
        </w:rPr>
        <w:t>differential expression analysis on LFQ-based intensity proteomics experiments</w:t>
      </w:r>
      <w:r w:rsidR="000A5F5C" w:rsidRPr="00A453FE">
        <w:rPr>
          <w:rFonts w:ascii="Arial" w:hAnsi="Arial" w:cs="Arial"/>
          <w:color w:val="000000" w:themeColor="text1"/>
          <w:sz w:val="22"/>
        </w:rPr>
        <w:t>.</w:t>
      </w:r>
      <w:r w:rsidR="00A358A8" w:rsidRPr="00A453FE">
        <w:rPr>
          <w:rFonts w:ascii="Arial" w:hAnsi="Arial" w:cs="Arial"/>
          <w:color w:val="000000" w:themeColor="text1"/>
          <w:sz w:val="22"/>
        </w:rPr>
        <w:t xml:space="preserve"> </w:t>
      </w:r>
      <w:r w:rsidR="2FE4B01A" w:rsidRPr="00A453FE">
        <w:rPr>
          <w:rFonts w:ascii="Arial" w:hAnsi="Arial" w:cs="Arial"/>
          <w:color w:val="000000" w:themeColor="text1"/>
          <w:sz w:val="22"/>
        </w:rPr>
        <w:t xml:space="preserve">Previous works have </w:t>
      </w:r>
      <w:r w:rsidR="00C944BB">
        <w:rPr>
          <w:rFonts w:ascii="Arial" w:hAnsi="Arial" w:cs="Arial"/>
          <w:color w:val="000000" w:themeColor="text1"/>
          <w:sz w:val="22"/>
        </w:rPr>
        <w:t>mainly focused on evaluating</w:t>
      </w:r>
      <w:r w:rsidR="2FE4B01A" w:rsidRPr="00A453FE">
        <w:rPr>
          <w:rFonts w:ascii="Arial" w:hAnsi="Arial" w:cs="Arial"/>
          <w:color w:val="000000" w:themeColor="text1"/>
          <w:sz w:val="22"/>
        </w:rPr>
        <w:t xml:space="preserve"> the software that performs peptide identification, protein inference</w:t>
      </w:r>
      <w:r w:rsidR="00CB13FB" w:rsidRPr="00A453FE">
        <w:rPr>
          <w:rFonts w:ascii="Arial" w:hAnsi="Arial" w:cs="Arial"/>
          <w:color w:val="000000" w:themeColor="text1"/>
          <w:sz w:val="22"/>
        </w:rPr>
        <w:t xml:space="preserve"> </w:t>
      </w:r>
      <w:r w:rsidR="0002148F" w:rsidRPr="00A453FE">
        <w:rPr>
          <w:rFonts w:ascii="Arial" w:hAnsi="Arial" w:cs="Arial"/>
          <w:color w:val="000000" w:themeColor="text1"/>
          <w:sz w:val="22"/>
        </w:rPr>
        <w:fldChar w:fldCharType="begin">
          <w:fldData xml:space="preserve">PEVuZE5vdGU+PENpdGU+PEF1dGhvcj5BdWRhaW48L0F1dGhvcj48WWVhcj4yMDE3PC9ZZWFyPjxS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PEVuZE5vdGU+PENpdGU+PEF1dGhvcj5BdWRhaW48L0F1dGhvcj48WWVhcj4yMDE3PC9ZZWFyPjxS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02148F" w:rsidRPr="00A453FE">
        <w:rPr>
          <w:rFonts w:ascii="Arial" w:hAnsi="Arial" w:cs="Arial"/>
          <w:color w:val="000000" w:themeColor="text1"/>
          <w:sz w:val="22"/>
        </w:rPr>
      </w:r>
      <w:r w:rsidR="0002148F" w:rsidRPr="00A453FE">
        <w:rPr>
          <w:rFonts w:ascii="Arial" w:hAnsi="Arial" w:cs="Arial"/>
          <w:color w:val="000000" w:themeColor="text1"/>
          <w:sz w:val="22"/>
        </w:rPr>
        <w:fldChar w:fldCharType="separate"/>
      </w:r>
      <w:r w:rsidR="00B75724">
        <w:rPr>
          <w:rFonts w:ascii="Arial" w:hAnsi="Arial" w:cs="Arial"/>
          <w:noProof/>
          <w:color w:val="000000" w:themeColor="text1"/>
          <w:sz w:val="22"/>
        </w:rPr>
        <w:t>(17)</w:t>
      </w:r>
      <w:r w:rsidR="0002148F" w:rsidRPr="00A453FE">
        <w:rPr>
          <w:rFonts w:ascii="Arial" w:hAnsi="Arial" w:cs="Arial"/>
          <w:color w:val="000000" w:themeColor="text1"/>
          <w:sz w:val="22"/>
        </w:rPr>
        <w:fldChar w:fldCharType="end"/>
      </w:r>
      <w:r w:rsidR="2FE4B01A" w:rsidRPr="00A453FE">
        <w:rPr>
          <w:rFonts w:ascii="Arial" w:hAnsi="Arial" w:cs="Arial"/>
          <w:color w:val="000000" w:themeColor="text1"/>
          <w:sz w:val="22"/>
        </w:rPr>
        <w:t xml:space="preserve"> and the generation of protein intensity tables </w:t>
      </w:r>
      <w:r w:rsidR="00084F0E" w:rsidRPr="00A453FE">
        <w:rPr>
          <w:rFonts w:ascii="Arial" w:hAnsi="Arial" w:cs="Arial"/>
          <w:color w:val="000000" w:themeColor="text1"/>
          <w:sz w:val="22"/>
        </w:rPr>
        <w:fldChar w:fldCharType="begin">
          <w:fldData xml:space="preserve">PEVuZE5vdGU+PENpdGU+PEF1dGhvcj5BbCBTaHdlaWtpPC9BdXRob3I+PFllYXI+MjAxNzwvWWVh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=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PEVuZE5vdGU+PENpdGU+PEF1dGhvcj5BbCBTaHdlaWtpPC9BdXRob3I+PFllYXI+MjAxNzwvWWVh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=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084F0E" w:rsidRPr="00A453FE">
        <w:rPr>
          <w:rFonts w:ascii="Arial" w:hAnsi="Arial" w:cs="Arial"/>
          <w:color w:val="000000" w:themeColor="text1"/>
          <w:sz w:val="22"/>
        </w:rPr>
      </w:r>
      <w:r w:rsidR="00084F0E" w:rsidRPr="00A453FE">
        <w:rPr>
          <w:rFonts w:ascii="Arial" w:hAnsi="Arial" w:cs="Arial"/>
          <w:color w:val="000000" w:themeColor="text1"/>
          <w:sz w:val="22"/>
        </w:rPr>
        <w:fldChar w:fldCharType="separate"/>
      </w:r>
      <w:r w:rsidR="00B75724">
        <w:rPr>
          <w:rFonts w:ascii="Arial" w:hAnsi="Arial" w:cs="Arial"/>
          <w:noProof/>
          <w:color w:val="000000" w:themeColor="text1"/>
          <w:sz w:val="22"/>
        </w:rPr>
        <w:t>(8, 18, 19)</w:t>
      </w:r>
      <w:r w:rsidR="00084F0E" w:rsidRPr="00A453FE">
        <w:rPr>
          <w:rFonts w:ascii="Arial" w:hAnsi="Arial" w:cs="Arial"/>
          <w:color w:val="000000" w:themeColor="text1"/>
          <w:sz w:val="22"/>
        </w:rPr>
        <w:fldChar w:fldCharType="end"/>
      </w:r>
      <w:r w:rsidR="2FE4B01A" w:rsidRPr="00A453FE">
        <w:rPr>
          <w:rFonts w:ascii="Arial" w:hAnsi="Arial" w:cs="Arial"/>
          <w:color w:val="000000" w:themeColor="text1"/>
          <w:sz w:val="22"/>
        </w:rPr>
        <w:t xml:space="preserve">. We first </w:t>
      </w:r>
      <w:r w:rsidR="00B220E9">
        <w:rPr>
          <w:rFonts w:ascii="Arial" w:hAnsi="Arial" w:cs="Arial"/>
          <w:color w:val="000000" w:themeColor="text1"/>
          <w:sz w:val="22"/>
        </w:rPr>
        <w:t>briefly</w:t>
      </w:r>
      <w:r w:rsidR="00200F7F" w:rsidRPr="00A453FE">
        <w:rPr>
          <w:rFonts w:ascii="Arial" w:hAnsi="Arial" w:cs="Arial"/>
          <w:color w:val="000000" w:themeColor="text1"/>
          <w:sz w:val="22"/>
        </w:rPr>
        <w:t xml:space="preserve"> </w:t>
      </w:r>
      <w:r w:rsidR="2FE4B01A" w:rsidRPr="00A453FE">
        <w:rPr>
          <w:rFonts w:ascii="Arial" w:hAnsi="Arial" w:cs="Arial"/>
          <w:color w:val="000000" w:themeColor="text1"/>
          <w:sz w:val="22"/>
        </w:rPr>
        <w:t>describe the main packages and tools that enable the statistical analysis of LFQ datasets</w:t>
      </w:r>
      <w:r w:rsidR="0002148F" w:rsidRPr="000A209C">
        <w:rPr>
          <w:rFonts w:ascii="Arial" w:hAnsi="Arial" w:cs="Arial"/>
          <w:color w:val="000000" w:themeColor="text1"/>
          <w:sz w:val="22"/>
        </w:rPr>
        <w:t xml:space="preserve"> from peptide or protein intensity </w:t>
      </w:r>
      <w:r w:rsidR="0002148F" w:rsidRPr="4E0C9724">
        <w:rPr>
          <w:rFonts w:ascii="Arial" w:hAnsi="Arial" w:cs="Arial"/>
          <w:color w:val="000000" w:themeColor="text1"/>
          <w:sz w:val="22"/>
        </w:rPr>
        <w:t>data</w:t>
      </w:r>
      <w:r w:rsidR="000649CC" w:rsidRPr="4E0C9724">
        <w:rPr>
          <w:rFonts w:ascii="Arial" w:hAnsi="Arial" w:cs="Arial"/>
          <w:color w:val="000000" w:themeColor="text1"/>
          <w:sz w:val="22"/>
        </w:rPr>
        <w:t>.</w:t>
      </w:r>
      <w:r w:rsidR="000649CC" w:rsidRPr="000A209C">
        <w:rPr>
          <w:rFonts w:ascii="Arial" w:hAnsi="Arial" w:cs="Arial"/>
          <w:color w:val="000000" w:themeColor="text1"/>
          <w:sz w:val="22"/>
        </w:rPr>
        <w:t xml:space="preserve"> </w:t>
      </w:r>
      <w:r w:rsidR="2FE4B01A" w:rsidRPr="000A209C">
        <w:rPr>
          <w:rFonts w:ascii="Arial" w:hAnsi="Arial" w:cs="Arial"/>
          <w:color w:val="000000" w:themeColor="text1"/>
          <w:sz w:val="22"/>
        </w:rPr>
        <w:t>While multiple packages and tools are available for statistical analysis of</w:t>
      </w:r>
      <w:r w:rsidR="2FE4B01A" w:rsidRPr="4E0C9724">
        <w:rPr>
          <w:rFonts w:ascii="Arial" w:hAnsi="Arial" w:cs="Arial"/>
          <w:color w:val="000000" w:themeColor="text1"/>
          <w:sz w:val="22"/>
        </w:rPr>
        <w:t xml:space="preserve"> these</w:t>
      </w:r>
      <w:r w:rsidR="2FE4B01A" w:rsidRPr="000A209C">
        <w:rPr>
          <w:rFonts w:ascii="Arial" w:hAnsi="Arial" w:cs="Arial"/>
          <w:color w:val="000000" w:themeColor="text1"/>
          <w:sz w:val="22"/>
        </w:rPr>
        <w:t xml:space="preserve"> data, we selected some of the most relevant ones and novel implementations including MSstats </w:t>
      </w:r>
      <w:r w:rsidR="00E56D38" w:rsidRPr="000A209C">
        <w:rPr>
          <w:rFonts w:ascii="Arial" w:hAnsi="Arial" w:cs="Arial"/>
          <w:color w:val="000000" w:themeColor="text1"/>
          <w:sz w:val="22"/>
        </w:rPr>
        <w:fldChar w:fldCharType="begin">
          <w:fldData xml:space="preserve">PEVuZE5vdGU+PENpdGU+PEF1dGhvcj5DaG9pPC9BdXRob3I+PFllYXI+MjAxNDwvWWVhcj48UmVj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</w:fldData>
        </w:fldChar>
      </w:r>
      <w:r w:rsidR="00452DAC">
        <w:rPr>
          <w:rFonts w:ascii="Arial" w:hAnsi="Arial" w:cs="Arial"/>
          <w:color w:val="000000" w:themeColor="text1"/>
          <w:sz w:val="22"/>
        </w:rPr>
        <w:instrText xml:space="preserve"> ADDIN EN.CITE </w:instrText>
      </w:r>
      <w:r w:rsidR="00452DAC">
        <w:rPr>
          <w:rFonts w:ascii="Arial" w:hAnsi="Arial" w:cs="Arial"/>
          <w:color w:val="000000" w:themeColor="text1"/>
          <w:sz w:val="22"/>
        </w:rPr>
        <w:fldChar w:fldCharType="begin">
          <w:fldData xml:space="preserve">PEVuZE5vdGU+PENpdGU+PEF1dGhvcj5DaG9pPC9BdXRob3I+PFllYXI+MjAxNDwvWWVhcj48UmVj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</w:fldData>
        </w:fldChar>
      </w:r>
      <w:r w:rsidR="00452DAC">
        <w:rPr>
          <w:rFonts w:ascii="Arial" w:hAnsi="Arial" w:cs="Arial"/>
          <w:color w:val="000000" w:themeColor="text1"/>
          <w:sz w:val="22"/>
        </w:rPr>
        <w:instrText xml:space="preserve"> ADDIN EN.CITE.DATA </w:instrText>
      </w:r>
      <w:r w:rsidR="00452DAC">
        <w:rPr>
          <w:rFonts w:ascii="Arial" w:hAnsi="Arial" w:cs="Arial"/>
          <w:color w:val="000000" w:themeColor="text1"/>
          <w:sz w:val="22"/>
        </w:rPr>
      </w:r>
      <w:r w:rsidR="00452DAC">
        <w:rPr>
          <w:rFonts w:ascii="Arial" w:hAnsi="Arial" w:cs="Arial"/>
          <w:color w:val="000000" w:themeColor="text1"/>
          <w:sz w:val="22"/>
        </w:rPr>
        <w:fldChar w:fldCharType="end"/>
      </w:r>
      <w:r w:rsidR="00E56D38" w:rsidRPr="000A209C">
        <w:rPr>
          <w:rFonts w:ascii="Arial" w:hAnsi="Arial" w:cs="Arial"/>
          <w:color w:val="000000" w:themeColor="text1"/>
          <w:sz w:val="22"/>
        </w:rPr>
      </w:r>
      <w:r w:rsidR="00E56D38" w:rsidRPr="000A209C">
        <w:rPr>
          <w:rFonts w:ascii="Arial" w:hAnsi="Arial" w:cs="Arial"/>
          <w:color w:val="000000" w:themeColor="text1"/>
          <w:sz w:val="22"/>
        </w:rPr>
        <w:fldChar w:fldCharType="separate"/>
      </w:r>
      <w:r w:rsidR="00B75724">
        <w:rPr>
          <w:rFonts w:ascii="Arial" w:hAnsi="Arial" w:cs="Arial"/>
          <w:noProof/>
          <w:color w:val="000000" w:themeColor="text1"/>
          <w:sz w:val="22"/>
        </w:rPr>
        <w:t>(20)</w:t>
      </w:r>
      <w:r w:rsidR="00E56D38" w:rsidRPr="000A209C">
        <w:rPr>
          <w:rFonts w:ascii="Arial" w:hAnsi="Arial" w:cs="Arial"/>
          <w:color w:val="000000" w:themeColor="text1"/>
          <w:sz w:val="22"/>
        </w:rPr>
        <w:fldChar w:fldCharType="end"/>
      </w:r>
      <w:r w:rsidR="2FE4B01A" w:rsidRPr="000A209C">
        <w:rPr>
          <w:rFonts w:ascii="Arial" w:hAnsi="Arial" w:cs="Arial"/>
          <w:color w:val="000000" w:themeColor="text1"/>
          <w:sz w:val="22"/>
        </w:rPr>
        <w:t xml:space="preserve">, Perseus </w:t>
      </w:r>
      <w:r w:rsidR="00E56D38" w:rsidRPr="000A209C">
        <w:rPr>
          <w:rFonts w:ascii="Arial" w:hAnsi="Arial" w:cs="Arial"/>
          <w:color w:val="000000" w:themeColor="text1"/>
          <w:sz w:val="22"/>
        </w:rPr>
        <w:fldChar w:fldCharType="begin">
          <w:fldData xml:space="preserve">PEVuZE5vdGU+PENpdGU+PEF1dGhvcj5UeWFub3ZhPC9BdXRob3I+PFllYXI+MjAxNjwvWWVhcj48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=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PEVuZE5vdGU+PENpdGU+PEF1dGhvcj5UeWFub3ZhPC9BdXRob3I+PFllYXI+MjAxNjwvWWVhcj48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=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E56D38" w:rsidRPr="000A209C">
        <w:rPr>
          <w:rFonts w:ascii="Arial" w:hAnsi="Arial" w:cs="Arial"/>
          <w:color w:val="000000" w:themeColor="text1"/>
          <w:sz w:val="22"/>
        </w:rPr>
      </w:r>
      <w:r w:rsidR="00E56D38" w:rsidRPr="000A209C">
        <w:rPr>
          <w:rFonts w:ascii="Arial" w:hAnsi="Arial" w:cs="Arial"/>
          <w:color w:val="000000" w:themeColor="text1"/>
          <w:sz w:val="22"/>
        </w:rPr>
        <w:fldChar w:fldCharType="separate"/>
      </w:r>
      <w:r w:rsidR="00B75724">
        <w:rPr>
          <w:rFonts w:ascii="Arial" w:hAnsi="Arial" w:cs="Arial"/>
          <w:noProof/>
          <w:color w:val="000000" w:themeColor="text1"/>
          <w:sz w:val="22"/>
        </w:rPr>
        <w:t>(21)</w:t>
      </w:r>
      <w:r w:rsidR="00E56D38" w:rsidRPr="000A209C">
        <w:rPr>
          <w:rFonts w:ascii="Arial" w:hAnsi="Arial" w:cs="Arial"/>
          <w:color w:val="000000" w:themeColor="text1"/>
          <w:sz w:val="22"/>
        </w:rPr>
        <w:fldChar w:fldCharType="end"/>
      </w:r>
      <w:r w:rsidR="2FE4B01A" w:rsidRPr="000A209C">
        <w:rPr>
          <w:rFonts w:ascii="Arial" w:hAnsi="Arial" w:cs="Arial"/>
          <w:color w:val="000000" w:themeColor="text1"/>
          <w:sz w:val="22"/>
        </w:rPr>
        <w:t xml:space="preserve">, Proteus </w:t>
      </w:r>
      <w:r w:rsidR="00E56D38" w:rsidRPr="000A209C">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&lt;EndNote&gt;&lt;Cite&gt;&lt;Author&gt;Gierlinski&lt;/Author&gt;&lt;Year&gt;2018&lt;/Year&gt;&lt;RecNum&gt;141&lt;/RecNum&gt;&lt;DisplayText&gt;(22)&lt;/DisplayText&gt;&lt;record&gt;&lt;rec-number&gt;141&lt;/rec-number&gt;&lt;foreign-keys&gt;&lt;key app="EN" db-id="2vddxzv9gpt2zneewaxp0zfppzpes02fps52" timestamp="1669722709"&gt;141&lt;/key&gt;&lt;/foreign-keys&gt;&lt;ref-type name="Journal Article"&gt;17&lt;/ref-type&gt;&lt;contributors&gt;&lt;authors&gt;&lt;author&gt;Gierlinski, Marek&lt;/author&gt;&lt;author&gt;Gastaldello, Francesco&lt;/author&gt;&lt;author&gt;Cole, Chris&lt;/author&gt;&lt;author&gt;Barton, Geoffrey J.&lt;/author&gt;&lt;/authors&gt;&lt;/contributors&gt;&lt;titles&gt;&lt;title&gt;Proteus: an R package for downstream analysis of MaxQuant output&lt;/title&gt;&lt;secondary-title&gt;bioRxiv&lt;/secondary-title&gt;&lt;/titles&gt;&lt;periodical&gt;&lt;full-title&gt;bioRxiv&lt;/full-title&gt;&lt;/periodical&gt;&lt;pages&gt;416511&lt;/pages&gt;&lt;dates&gt;&lt;year&gt;2018&lt;/year&gt;&lt;/dates&gt;&lt;urls&gt;&lt;related-urls&gt;&lt;url&gt;https://www.biorxiv.org/content/biorxiv/early/2018/09/20/416511.full.pdf&lt;/url&gt;&lt;/related-urls&gt;&lt;/urls&gt;&lt;electronic-resource-num&gt;10.1101/416511&lt;/electronic-resource-num&gt;&lt;/record&gt;&lt;/Cite&gt;&lt;/EndNote&gt;</w:instrText>
      </w:r>
      <w:r w:rsidR="00E56D38" w:rsidRPr="000A209C">
        <w:rPr>
          <w:rFonts w:ascii="Arial" w:hAnsi="Arial" w:cs="Arial"/>
          <w:color w:val="000000" w:themeColor="text1"/>
          <w:sz w:val="22"/>
        </w:rPr>
        <w:fldChar w:fldCharType="separate"/>
      </w:r>
      <w:r w:rsidR="00B75724">
        <w:rPr>
          <w:rFonts w:ascii="Arial" w:hAnsi="Arial" w:cs="Arial"/>
          <w:noProof/>
          <w:color w:val="000000" w:themeColor="text1"/>
          <w:sz w:val="22"/>
        </w:rPr>
        <w:t>(22)</w:t>
      </w:r>
      <w:r w:rsidR="00E56D38" w:rsidRPr="000A209C">
        <w:rPr>
          <w:rFonts w:ascii="Arial" w:hAnsi="Arial" w:cs="Arial"/>
          <w:color w:val="000000" w:themeColor="text1"/>
          <w:sz w:val="22"/>
        </w:rPr>
        <w:fldChar w:fldCharType="end"/>
      </w:r>
      <w:r w:rsidR="2FE4B01A" w:rsidRPr="000A209C">
        <w:rPr>
          <w:rFonts w:ascii="Arial" w:hAnsi="Arial" w:cs="Arial"/>
          <w:color w:val="000000" w:themeColor="text1"/>
          <w:sz w:val="22"/>
        </w:rPr>
        <w:t xml:space="preserve"> prolfqua </w:t>
      </w:r>
      <w:r w:rsidR="00D42516" w:rsidRPr="000A209C">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&lt;EndNote&gt;&lt;Cite&gt;&lt;Author&gt;Wolski&lt;/Author&gt;&lt;Year&gt;2022&lt;/Year&gt;&lt;RecNum&gt;142&lt;/RecNum&gt;&lt;DisplayText&gt;(23)&lt;/DisplayText&gt;&lt;record&gt;&lt;rec-number&gt;142&lt;/rec-number&gt;&lt;foreign-keys&gt;&lt;key app="EN" db-id="2vddxzv9gpt2zneewaxp0zfppzpes02fps52" timestamp="1669722709"&gt;142&lt;/key&gt;&lt;/foreign-keys&gt;&lt;ref-type name="Journal Article"&gt;17&lt;/ref-type&gt;&lt;contributors&gt;&lt;authors&gt;&lt;author&gt;Wolski, Witold E.&lt;/author&gt;&lt;author&gt;Nanni, Paolo&lt;/author&gt;&lt;author&gt;Grossmann, Jonas&lt;/author&gt;&lt;author&gt;d’Errico, Maria&lt;/author&gt;&lt;author&gt;Schlapbach, Ralph&lt;/author&gt;&lt;author&gt;Panse, Christian&lt;/author&gt;&lt;/authors&gt;&lt;/contributors&gt;&lt;titles&gt;&lt;title&gt;prolfqua: A Comprehensive R-package for Proteomics Differential Expression Analysis&lt;/title&gt;&lt;secondary-title&gt;bioRxiv&lt;/secondary-title&gt;&lt;/titles&gt;&lt;periodical&gt;&lt;full-title&gt;bioRxiv&lt;/full-title&gt;&lt;/periodical&gt;&lt;pages&gt;2022.06.07.494524&lt;/pages&gt;&lt;dates&gt;&lt;year&gt;2022&lt;/year&gt;&lt;/dates&gt;&lt;urls&gt;&lt;related-urls&gt;&lt;url&gt;https://www.biorxiv.org/content/biorxiv/early/2022/06/09/2022.06.07.494524.full.pdf&lt;/url&gt;&lt;/related-urls&gt;&lt;/urls&gt;&lt;electronic-resource-num&gt;10.1101/2022.06.07.494524&lt;/electronic-resource-num&gt;&lt;/record&gt;&lt;/Cite&gt;&lt;/EndNote&gt;</w:instrText>
      </w:r>
      <w:r w:rsidR="00D42516" w:rsidRPr="000A209C">
        <w:rPr>
          <w:rFonts w:ascii="Arial" w:hAnsi="Arial" w:cs="Arial"/>
          <w:color w:val="000000" w:themeColor="text1"/>
          <w:sz w:val="22"/>
        </w:rPr>
        <w:fldChar w:fldCharType="separate"/>
      </w:r>
      <w:r w:rsidR="00B75724">
        <w:rPr>
          <w:rFonts w:ascii="Arial" w:hAnsi="Arial" w:cs="Arial"/>
          <w:noProof/>
          <w:color w:val="000000" w:themeColor="text1"/>
          <w:sz w:val="22"/>
        </w:rPr>
        <w:t>(23)</w:t>
      </w:r>
      <w:r w:rsidR="00D42516" w:rsidRPr="000A209C">
        <w:rPr>
          <w:rFonts w:ascii="Arial" w:hAnsi="Arial" w:cs="Arial"/>
          <w:color w:val="000000" w:themeColor="text1"/>
          <w:sz w:val="22"/>
        </w:rPr>
        <w:fldChar w:fldCharType="end"/>
      </w:r>
      <w:r w:rsidR="2FE4B01A" w:rsidRPr="000A209C">
        <w:rPr>
          <w:rFonts w:ascii="Arial" w:hAnsi="Arial" w:cs="Arial"/>
          <w:color w:val="000000" w:themeColor="text1"/>
          <w:sz w:val="22"/>
        </w:rPr>
        <w:t xml:space="preserve">, ProVision </w:t>
      </w:r>
      <w:r w:rsidR="00D42516" w:rsidRPr="000A209C">
        <w:rPr>
          <w:rFonts w:ascii="Arial" w:hAnsi="Arial" w:cs="Arial"/>
          <w:color w:val="000000" w:themeColor="text1"/>
          <w:sz w:val="22"/>
        </w:rPr>
        <w:fldChar w:fldCharType="begin">
          <w:fldData xml:space="preserve">PEVuZE5vdGU+PENpdGU+PEF1dGhvcj5HYWxsYW50PC9BdXRob3I+PFllYXI+MjAyMDwvWWVhcj48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</w:fldData>
        </w:fldChar>
      </w:r>
      <w:r w:rsidR="00B17DCB">
        <w:rPr>
          <w:rFonts w:ascii="Arial" w:hAnsi="Arial" w:cs="Arial"/>
          <w:color w:val="000000" w:themeColor="text1"/>
          <w:sz w:val="22"/>
        </w:rPr>
        <w:instrText xml:space="preserve"> ADDIN EN.CITE </w:instrText>
      </w:r>
      <w:r w:rsidR="00B17DCB">
        <w:rPr>
          <w:rFonts w:ascii="Arial" w:hAnsi="Arial" w:cs="Arial"/>
          <w:color w:val="000000" w:themeColor="text1"/>
          <w:sz w:val="22"/>
        </w:rPr>
        <w:fldChar w:fldCharType="begin">
          <w:fldData xml:space="preserve">PEVuZE5vdGU+PENpdGU+PEF1dGhvcj5HYWxsYW50PC9BdXRob3I+PFllYXI+MjAyMDwvWWVhcj48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</w:fldData>
        </w:fldChar>
      </w:r>
      <w:r w:rsidR="00B17DCB">
        <w:rPr>
          <w:rFonts w:ascii="Arial" w:hAnsi="Arial" w:cs="Arial"/>
          <w:color w:val="000000" w:themeColor="text1"/>
          <w:sz w:val="22"/>
        </w:rPr>
        <w:instrText xml:space="preserve"> ADDIN EN.CITE.DATA </w:instrText>
      </w:r>
      <w:r w:rsidR="00B17DCB">
        <w:rPr>
          <w:rFonts w:ascii="Arial" w:hAnsi="Arial" w:cs="Arial"/>
          <w:color w:val="000000" w:themeColor="text1"/>
          <w:sz w:val="22"/>
        </w:rPr>
      </w:r>
      <w:r w:rsidR="00B17DCB">
        <w:rPr>
          <w:rFonts w:ascii="Arial" w:hAnsi="Arial" w:cs="Arial"/>
          <w:color w:val="000000" w:themeColor="text1"/>
          <w:sz w:val="22"/>
        </w:rPr>
        <w:fldChar w:fldCharType="end"/>
      </w:r>
      <w:r w:rsidR="00D42516" w:rsidRPr="000A209C">
        <w:rPr>
          <w:rFonts w:ascii="Arial" w:hAnsi="Arial" w:cs="Arial"/>
          <w:color w:val="000000" w:themeColor="text1"/>
          <w:sz w:val="22"/>
        </w:rPr>
      </w:r>
      <w:r w:rsidR="00D42516" w:rsidRPr="000A209C">
        <w:rPr>
          <w:rFonts w:ascii="Arial" w:hAnsi="Arial" w:cs="Arial"/>
          <w:color w:val="000000" w:themeColor="text1"/>
          <w:sz w:val="22"/>
        </w:rPr>
        <w:fldChar w:fldCharType="separate"/>
      </w:r>
      <w:r w:rsidR="00B75724">
        <w:rPr>
          <w:rFonts w:ascii="Arial" w:hAnsi="Arial" w:cs="Arial"/>
          <w:noProof/>
          <w:color w:val="000000" w:themeColor="text1"/>
          <w:sz w:val="22"/>
        </w:rPr>
        <w:t>(24)</w:t>
      </w:r>
      <w:r w:rsidR="00D42516" w:rsidRPr="000A209C">
        <w:rPr>
          <w:rFonts w:ascii="Arial" w:hAnsi="Arial" w:cs="Arial"/>
          <w:color w:val="000000" w:themeColor="text1"/>
          <w:sz w:val="22"/>
        </w:rPr>
        <w:fldChar w:fldCharType="end"/>
      </w:r>
      <w:r w:rsidR="2FE4B01A" w:rsidRPr="000A209C">
        <w:rPr>
          <w:rFonts w:ascii="Arial" w:hAnsi="Arial" w:cs="Arial"/>
          <w:color w:val="000000" w:themeColor="text1"/>
          <w:sz w:val="22"/>
        </w:rPr>
        <w:t xml:space="preserve">, LFQ-Analyst </w:t>
      </w:r>
      <w:r w:rsidR="00D42516" w:rsidRPr="000A209C">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&lt;EndNote&gt;&lt;Cite&gt;&lt;Author&gt;Shah&lt;/Author&gt;&lt;Year&gt;2020&lt;/Year&gt;&lt;RecNum&gt;144&lt;/RecNum&gt;&lt;DisplayText&gt;(25)&lt;/DisplayText&gt;&lt;record&gt;&lt;rec-number&gt;144&lt;/rec-number&gt;&lt;foreign-keys&gt;&lt;key app="EN" db-id="2vddxzv9gpt2zneewaxp0zfppzpes02fps52" timestamp="1669722709"&gt;144&lt;/key&gt;&lt;/foreign-keys&gt;&lt;ref-type name="Journal Article"&gt;17&lt;/ref-type&gt;&lt;contributors&gt;&lt;authors&gt;&lt;author&gt;Shah, A. D.&lt;/author&gt;&lt;author&gt;Goode, R. J. A.&lt;/author&gt;&lt;author&gt;Huang, C.&lt;/author&gt;&lt;author&gt;Powell, D. R.&lt;/author&gt;&lt;author&gt;Schittenhelm, R. B.&lt;/author&gt;&lt;/authors&gt;&lt;/contributors&gt;&lt;titles&gt;&lt;title&gt;LFQ-Analyst: An Easy-To-Use Interactive Web Platform To Analyze and Visualize Label-Free Proteomics Data Preprocessed with MaxQuant&lt;/title&gt;&lt;secondary-title&gt;J Proteome Res&lt;/secondary-title&gt;&lt;/titles&gt;&lt;periodical&gt;&lt;full-title&gt;J Proteome Res&lt;/full-title&gt;&lt;/periodical&gt;&lt;pages&gt;204-211&lt;/pages&gt;&lt;volume&gt;19&lt;/volume&gt;&lt;number&gt;1&lt;/number&gt;&lt;edition&gt;2019/10/29&lt;/edition&gt;&lt;keywords&gt;&lt;keyword&gt;Computational Biology&lt;/keyword&gt;&lt;keyword&gt;Peptides&lt;/keyword&gt;&lt;keyword&gt;Proteins&lt;/keyword&gt;&lt;keyword&gt;*Proteomics&lt;/keyword&gt;&lt;keyword&gt;*Software&lt;/keyword&gt;&lt;keyword&gt;*MaxQuant&lt;/keyword&gt;&lt;keyword&gt;*r&lt;/keyword&gt;&lt;keyword&gt;*ShinyApp&lt;/keyword&gt;&lt;keyword&gt;*automated data analysis&lt;/keyword&gt;&lt;keyword&gt;*label-free quantification&lt;/keyword&gt;&lt;keyword&gt;*web-based software tool&lt;/keyword&gt;&lt;/keywords&gt;&lt;dates&gt;&lt;year&gt;2020&lt;/year&gt;&lt;pub-dates&gt;&lt;date&gt;Jan 3&lt;/date&gt;&lt;/pub-dates&gt;&lt;/dates&gt;&lt;isbn&gt;1535-3907 (Electronic)&amp;#xD;1535-3893 (Linking)&lt;/isbn&gt;&lt;accession-num&gt;31657565&lt;/accession-num&gt;&lt;urls&gt;&lt;related-urls&gt;&lt;url&gt;https://www.ncbi.nlm.nih.gov/pubmed/31657565&lt;/url&gt;&lt;/related-urls&gt;&lt;/urls&gt;&lt;electronic-resource-num&gt;10.1021/acs.jproteome.9b00496&lt;/electronic-resource-num&gt;&lt;/record&gt;&lt;/Cite&gt;&lt;/EndNote&gt;</w:instrText>
      </w:r>
      <w:r w:rsidR="00D42516" w:rsidRPr="000A209C">
        <w:rPr>
          <w:rFonts w:ascii="Arial" w:hAnsi="Arial" w:cs="Arial"/>
          <w:color w:val="000000" w:themeColor="text1"/>
          <w:sz w:val="22"/>
        </w:rPr>
        <w:fldChar w:fldCharType="separate"/>
      </w:r>
      <w:r w:rsidR="00B75724">
        <w:rPr>
          <w:rFonts w:ascii="Arial" w:hAnsi="Arial" w:cs="Arial"/>
          <w:noProof/>
          <w:color w:val="000000" w:themeColor="text1"/>
          <w:sz w:val="22"/>
        </w:rPr>
        <w:t>(25)</w:t>
      </w:r>
      <w:r w:rsidR="00D42516" w:rsidRPr="000A209C">
        <w:rPr>
          <w:rFonts w:ascii="Arial" w:hAnsi="Arial" w:cs="Arial"/>
          <w:color w:val="000000" w:themeColor="text1"/>
          <w:sz w:val="22"/>
        </w:rPr>
        <w:fldChar w:fldCharType="end"/>
      </w:r>
      <w:r w:rsidR="2FE4B01A" w:rsidRPr="000A209C">
        <w:rPr>
          <w:rFonts w:ascii="Arial" w:hAnsi="Arial" w:cs="Arial"/>
          <w:color w:val="000000" w:themeColor="text1"/>
          <w:sz w:val="22"/>
        </w:rPr>
        <w:t xml:space="preserve">, Eatomics </w:t>
      </w:r>
      <w:r w:rsidR="00D42516" w:rsidRPr="000A209C">
        <w:rPr>
          <w:rFonts w:ascii="Arial" w:hAnsi="Arial" w:cs="Arial"/>
          <w:color w:val="000000" w:themeColor="text1"/>
          <w:sz w:val="22"/>
        </w:rPr>
        <w:fldChar w:fldCharType="begin"/>
      </w:r>
      <w:r w:rsidR="00B17DCB">
        <w:rPr>
          <w:rFonts w:ascii="Arial" w:hAnsi="Arial" w:cs="Arial"/>
          <w:color w:val="000000" w:themeColor="text1"/>
          <w:sz w:val="22"/>
        </w:rPr>
        <w:instrText xml:space="preserve"> ADDIN EN.CITE &lt;EndNote&gt;&lt;Cite&gt;&lt;Author&gt;Kraus&lt;/Author&gt;&lt;Year&gt;2021&lt;/Year&gt;&lt;RecNum&gt;145&lt;/RecNum&gt;&lt;DisplayText&gt;(26)&lt;/DisplayText&gt;&lt;record&gt;&lt;rec-number&gt;145&lt;/rec-number&gt;&lt;foreign-keys&gt;&lt;key app="EN" db-id="2vddxzv9gpt2zneewaxp0zfppzpes02fps52" timestamp="1669722709"&gt;145&lt;/key&gt;&lt;/foreign-keys&gt;&lt;ref-type name="Journal Article"&gt;17&lt;/ref-type&gt;&lt;contributors&gt;&lt;authors&gt;&lt;author&gt;Kraus, M.&lt;/author&gt;&lt;author&gt;Mathew Stephen, M.&lt;/author&gt;&lt;author&gt;Schapranow, M. P.&lt;/author&gt;&lt;/authors&gt;&lt;/contributors&gt;&lt;auth-address&gt;Digital Health Center, Hasso Plattner Institute, University of Potsdam, 14482 Potsdam, Germany.&lt;/auth-address&gt;&lt;titles&gt;&lt;title&gt;Eatomics: Shiny Exploration of Quantitative Proteomics Data&lt;/title&gt;&lt;secondary-title&gt;J Proteome Res&lt;/secondary-title&gt;&lt;/titles&gt;&lt;periodical&gt;&lt;full-title&gt;J Proteome Res&lt;/full-title&gt;&lt;/periodical&gt;&lt;pages&gt;1070-1078&lt;/pages&gt;&lt;volume&gt;20&lt;/volume&gt;&lt;number&gt;1&lt;/number&gt;&lt;edition&gt;2020/09/22&lt;/edition&gt;&lt;keywords&gt;&lt;keyword&gt;*Proteomics&lt;/keyword&gt;&lt;keyword&gt;*Software&lt;/keyword&gt;&lt;keyword&gt;Workflow&lt;/keyword&gt;&lt;keyword&gt;*R Shiny&lt;/keyword&gt;&lt;keyword&gt;*analysis&lt;/keyword&gt;&lt;keyword&gt;*application&lt;/keyword&gt;&lt;keyword&gt;*differential abundance&lt;/keyword&gt;&lt;keyword&gt;*experimental design&lt;/keyword&gt;&lt;keyword&gt;*label-free&lt;/keyword&gt;&lt;/keywords&gt;&lt;dates&gt;&lt;year&gt;2021&lt;/year&gt;&lt;pub-dates&gt;&lt;date&gt;Jan 1&lt;/date&gt;&lt;/pub-dates&gt;&lt;/dates&gt;&lt;isbn&gt;1535-3907 (Electronic)&amp;#xD;1535-3893 (Linking)&lt;/isbn&gt;&lt;accession-num&gt;32954734&lt;/accession-num&gt;&lt;urls&gt;&lt;related-urls&gt;&lt;url&gt;https://www.ncbi.nlm.nih.gov/pubmed/32954734&lt;/url&gt;&lt;/related-urls&gt;&lt;/urls&gt;&lt;electronic-resource-num&gt;10.1021/acs.jproteome.0c00398&lt;/electronic-resource-num&gt;&lt;/record&gt;&lt;/Cite&gt;&lt;/EndNote&gt;</w:instrText>
      </w:r>
      <w:r w:rsidR="00D42516" w:rsidRPr="000A209C">
        <w:rPr>
          <w:rFonts w:ascii="Arial" w:hAnsi="Arial" w:cs="Arial"/>
          <w:color w:val="000000" w:themeColor="text1"/>
          <w:sz w:val="22"/>
        </w:rPr>
        <w:fldChar w:fldCharType="separate"/>
      </w:r>
      <w:r w:rsidR="00B75724">
        <w:rPr>
          <w:rFonts w:ascii="Arial" w:hAnsi="Arial" w:cs="Arial"/>
          <w:noProof/>
          <w:color w:val="000000" w:themeColor="text1"/>
          <w:sz w:val="22"/>
        </w:rPr>
        <w:t>(26)</w:t>
      </w:r>
      <w:r w:rsidR="00D42516" w:rsidRPr="000A209C">
        <w:rPr>
          <w:rFonts w:ascii="Arial" w:hAnsi="Arial" w:cs="Arial"/>
          <w:color w:val="000000" w:themeColor="text1"/>
          <w:sz w:val="22"/>
        </w:rPr>
        <w:fldChar w:fldCharType="end"/>
      </w:r>
      <w:r w:rsidR="2FE4B01A" w:rsidRPr="46B5C132">
        <w:rPr>
          <w:rFonts w:ascii="Arial" w:hAnsi="Arial" w:cs="Arial"/>
          <w:noProof/>
          <w:color w:val="000000" w:themeColor="text1"/>
          <w:sz w:val="22"/>
        </w:rPr>
        <w:t>,</w:t>
      </w:r>
      <w:r w:rsidR="2FE4B01A" w:rsidRPr="000A209C">
        <w:rPr>
          <w:rFonts w:ascii="Arial" w:hAnsi="Arial" w:cs="Arial"/>
          <w:noProof/>
          <w:color w:val="000000" w:themeColor="text1"/>
          <w:sz w:val="22"/>
        </w:rPr>
        <w:t xml:space="preserve"> ProStaR </w:t>
      </w:r>
      <w:r w:rsidR="00826F5E" w:rsidRPr="000A209C">
        <w:rPr>
          <w:rFonts w:ascii="Arial" w:hAnsi="Arial" w:cs="Arial"/>
          <w:noProof/>
          <w:color w:val="000000" w:themeColor="text1"/>
          <w:sz w:val="22"/>
        </w:rPr>
        <w:fldChar w:fldCharType="begin"/>
      </w:r>
      <w:r w:rsidR="00B17DCB">
        <w:rPr>
          <w:rFonts w:ascii="Arial" w:hAnsi="Arial" w:cs="Arial"/>
          <w:noProof/>
          <w:color w:val="000000" w:themeColor="text1"/>
          <w:sz w:val="22"/>
        </w:rPr>
        <w:instrText xml:space="preserve"> ADDIN EN.CITE &lt;EndNote&gt;&lt;Cite&gt;&lt;Author&gt;Wieczorek&lt;/Author&gt;&lt;Year&gt;2017&lt;/Year&gt;&lt;RecNum&gt;146&lt;/RecNum&gt;&lt;DisplayText&gt;(27)&lt;/DisplayText&gt;&lt;record&gt;&lt;rec-number&gt;146&lt;/rec-number&gt;&lt;foreign-keys&gt;&lt;key app="EN" db-id="2vddxzv9gpt2zneewaxp0zfppzpes02fps52" timestamp="1669722709"&gt;146&lt;/key&gt;&lt;/foreign-keys&gt;&lt;ref-type name="Journal Article"&gt;17&lt;/ref-type&gt;&lt;contributors&gt;&lt;authors&gt;&lt;author&gt;Wieczorek, S.&lt;/author&gt;&lt;author&gt;Combes, F.&lt;/author&gt;&lt;author&gt;Lazar, C.&lt;/author&gt;&lt;author&gt;Giai Gianetto, Q.&lt;/author&gt;&lt;author&gt;Gatto, L.&lt;/author&gt;&lt;author&gt;Dorffer, A.&lt;/author&gt;&lt;author&gt;Hesse, A. M.&lt;/author&gt;&lt;author&gt;Coute, Y.&lt;/author&gt;&lt;author&gt;Ferro, M.&lt;/author&gt;&lt;author&gt;Bruley, C.&lt;/author&gt;&lt;author&gt;Burger, T.&lt;/author&gt;&lt;/authors&gt;&lt;/contributors&gt;&lt;auth-address&gt;Universite Grenoble Alpes, BIG-BGE, Grenoble, 38000, France.&amp;#xD;CEA, BIG-BGE, Grenoble, 38000, France.&amp;#xD;INSERM, BGE, Grenoble, 38000, France.&amp;#xD;Computational Proteomics Unit, Cambridge, CB2 1GA, UK.&amp;#xD;Cambridge Center for Proteomics, Cambridge, CB2 1GA, UK.&amp;#xD;CNRS, BIG-BGE, Grenoble, 38000, France.&lt;/auth-address&gt;&lt;titles&gt;&lt;title&gt;DAPAR &amp;amp; ProStaR: software to perform statistical analyses in quantitative discovery proteomics&lt;/title&gt;&lt;secondary-title&gt;Bioinformatics&lt;/secondary-title&gt;&lt;/titles&gt;&lt;periodical&gt;&lt;full-title&gt;Bioinformatics&lt;/full-title&gt;&lt;/periodical&gt;&lt;pages&gt;135-136&lt;/pages&gt;&lt;volume&gt;33&lt;/volume&gt;&lt;number&gt;1&lt;/number&gt;&lt;edition&gt;2016/09/09&lt;/edition&gt;&lt;keywords&gt;&lt;keyword&gt;Peptides/*chemistry&lt;/keyword&gt;&lt;keyword&gt;Proteins/*chemistry&lt;/keyword&gt;&lt;keyword&gt;Proteomics/*methods&lt;/keyword&gt;&lt;keyword&gt;*Software&lt;/keyword&gt;&lt;/keywords&gt;&lt;dates&gt;&lt;year&gt;2017&lt;/year&gt;&lt;pub-dates&gt;&lt;date&gt;Jan 1&lt;/date&gt;&lt;/pub-dates&gt;&lt;/dates&gt;&lt;isbn&gt;1367-4811 (Electronic)&amp;#xD;1367-4803 (Linking)&lt;/isbn&gt;&lt;accession-num&gt;27605098&lt;/accession-num&gt;&lt;urls&gt;&lt;related-urls&gt;&lt;url&gt;https://www.ncbi.nlm.nih.gov/pubmed/27605098&lt;/url&gt;&lt;/related-urls&gt;&lt;/urls&gt;&lt;custom2&gt;PMC5408771&lt;/custom2&gt;&lt;electronic-resource-num&gt;10.1093/bioinformatics/btw580&lt;/electronic-resource-num&gt;&lt;/record&gt;&lt;/Cite&gt;&lt;/EndNote&gt;</w:instrText>
      </w:r>
      <w:r w:rsidR="00826F5E" w:rsidRPr="000A209C">
        <w:rPr>
          <w:rFonts w:ascii="Arial" w:hAnsi="Arial" w:cs="Arial"/>
          <w:noProof/>
          <w:color w:val="000000" w:themeColor="text1"/>
          <w:sz w:val="22"/>
        </w:rPr>
        <w:fldChar w:fldCharType="separate"/>
      </w:r>
      <w:r w:rsidR="00B75724">
        <w:rPr>
          <w:rFonts w:ascii="Arial" w:hAnsi="Arial" w:cs="Arial"/>
          <w:noProof/>
          <w:color w:val="000000" w:themeColor="text1"/>
          <w:sz w:val="22"/>
        </w:rPr>
        <w:t>(27)</w:t>
      </w:r>
      <w:r w:rsidR="00826F5E" w:rsidRPr="000A209C">
        <w:rPr>
          <w:rFonts w:ascii="Arial" w:hAnsi="Arial" w:cs="Arial"/>
          <w:noProof/>
          <w:color w:val="000000" w:themeColor="text1"/>
          <w:sz w:val="22"/>
        </w:rPr>
        <w:fldChar w:fldCharType="end"/>
      </w:r>
      <w:r w:rsidR="002C0FFA">
        <w:rPr>
          <w:rFonts w:ascii="Arial" w:hAnsi="Arial" w:cs="Arial"/>
          <w:noProof/>
          <w:color w:val="000000" w:themeColor="text1"/>
          <w:sz w:val="22"/>
        </w:rPr>
        <w:t xml:space="preserve"> and </w:t>
      </w:r>
      <w:r w:rsidR="00A37011" w:rsidRPr="3ECDF959">
        <w:rPr>
          <w:rFonts w:ascii="Arial" w:hAnsi="Arial" w:cs="Arial"/>
          <w:noProof/>
          <w:color w:val="000000" w:themeColor="text1"/>
          <w:sz w:val="22"/>
        </w:rPr>
        <w:t>msqrob</w:t>
      </w:r>
      <w:ins w:id="2" w:author="来宾用户" w:date="2023-02-24T13:46:00Z">
        <w:r w:rsidR="00A37011" w:rsidRPr="3ECDF959">
          <w:rPr>
            <w:rFonts w:ascii="Arial" w:hAnsi="Arial" w:cs="Arial"/>
            <w:noProof/>
            <w:color w:val="000000" w:themeColor="text1"/>
            <w:sz w:val="22"/>
          </w:rPr>
          <w:t>2</w:t>
        </w:r>
      </w:ins>
      <w:r w:rsidR="00A37011" w:rsidRPr="3ECDF959">
        <w:rPr>
          <w:rFonts w:ascii="Arial" w:hAnsi="Arial" w:cs="Arial"/>
          <w:noProof/>
          <w:color w:val="000000" w:themeColor="text1"/>
          <w:sz w:val="22"/>
        </w:rPr>
        <w:t xml:space="preserve"> </w:t>
      </w:r>
      <w:r w:rsidR="005376C9">
        <w:rPr>
          <w:rFonts w:ascii="Arial" w:hAnsi="Arial" w:cs="Arial"/>
          <w:noProof/>
          <w:color w:val="000000" w:themeColor="text1"/>
          <w:sz w:val="22"/>
        </w:rPr>
        <w:fldChar w:fldCharType="begin">
          <w:fldData xml:space="preserve">PEVuZE5vdGU+PENpdGU+PEF1dGhvcj5Hb2VtaW5uZTwvQXV0aG9yPjxZZWFyPjIwMjA8L1llYXI+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</w:fldData>
        </w:fldChar>
      </w:r>
      <w:r w:rsidR="00BE014A">
        <w:rPr>
          <w:rFonts w:ascii="Arial" w:hAnsi="Arial" w:cs="Arial"/>
          <w:noProof/>
          <w:color w:val="000000" w:themeColor="text1"/>
          <w:sz w:val="22"/>
        </w:rPr>
        <w:instrText xml:space="preserve"> ADDIN EN.CITE </w:instrText>
      </w:r>
      <w:r w:rsidR="00BE014A">
        <w:rPr>
          <w:rFonts w:ascii="Arial" w:hAnsi="Arial" w:cs="Arial"/>
          <w:noProof/>
          <w:color w:val="000000" w:themeColor="text1"/>
          <w:sz w:val="22"/>
        </w:rPr>
        <w:fldChar w:fldCharType="begin">
          <w:fldData xml:space="preserve">PEVuZE5vdGU+PENpdGU+PEF1dGhvcj5Hb2VtaW5uZTwvQXV0aG9yPjxZZWFyPjIwMjA8L1llYXI+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</w:fldData>
        </w:fldChar>
      </w:r>
      <w:r w:rsidR="00BE014A">
        <w:rPr>
          <w:rFonts w:ascii="Arial" w:hAnsi="Arial" w:cs="Arial"/>
          <w:noProof/>
          <w:color w:val="000000" w:themeColor="text1"/>
          <w:sz w:val="22"/>
        </w:rPr>
        <w:instrText xml:space="preserve"> ADDIN EN.CITE.DATA </w:instrText>
      </w:r>
      <w:r w:rsidR="00BE014A">
        <w:rPr>
          <w:rFonts w:ascii="Arial" w:hAnsi="Arial" w:cs="Arial"/>
          <w:noProof/>
          <w:color w:val="000000" w:themeColor="text1"/>
          <w:sz w:val="22"/>
        </w:rPr>
      </w:r>
      <w:r w:rsidR="00BE014A">
        <w:rPr>
          <w:rFonts w:ascii="Arial" w:hAnsi="Arial" w:cs="Arial"/>
          <w:noProof/>
          <w:color w:val="000000" w:themeColor="text1"/>
          <w:sz w:val="22"/>
        </w:rPr>
        <w:fldChar w:fldCharType="end"/>
      </w:r>
      <w:r w:rsidR="005376C9">
        <w:rPr>
          <w:rFonts w:ascii="Arial" w:hAnsi="Arial" w:cs="Arial"/>
          <w:noProof/>
          <w:color w:val="000000" w:themeColor="text1"/>
          <w:sz w:val="22"/>
        </w:rPr>
      </w:r>
      <w:r w:rsidR="005376C9">
        <w:rPr>
          <w:rFonts w:ascii="Arial" w:hAnsi="Arial" w:cs="Arial"/>
          <w:noProof/>
          <w:color w:val="000000" w:themeColor="text1"/>
          <w:sz w:val="22"/>
        </w:rPr>
        <w:fldChar w:fldCharType="separate"/>
      </w:r>
      <w:r w:rsidR="00BE014A">
        <w:rPr>
          <w:rFonts w:ascii="Arial" w:hAnsi="Arial" w:cs="Arial"/>
          <w:noProof/>
          <w:color w:val="000000" w:themeColor="text1"/>
          <w:sz w:val="22"/>
        </w:rPr>
        <w:t>(28-30)</w:t>
      </w:r>
      <w:r w:rsidR="005376C9">
        <w:rPr>
          <w:rFonts w:ascii="Arial" w:hAnsi="Arial" w:cs="Arial"/>
          <w:noProof/>
          <w:color w:val="000000" w:themeColor="text1"/>
          <w:sz w:val="22"/>
        </w:rPr>
        <w:fldChar w:fldCharType="end"/>
      </w:r>
      <w:r w:rsidR="2FE4B01A" w:rsidRPr="000A209C">
        <w:rPr>
          <w:rFonts w:ascii="Arial" w:hAnsi="Arial" w:cs="Arial"/>
          <w:color w:val="000000" w:themeColor="text1"/>
          <w:sz w:val="22"/>
        </w:rPr>
        <w:t xml:space="preserve">. Finally, we used </w:t>
      </w:r>
      <w:r w:rsidR="001D30EB" w:rsidRPr="000A209C">
        <w:rPr>
          <w:rFonts w:ascii="Arial" w:hAnsi="Arial" w:cs="Arial"/>
          <w:color w:val="000000" w:themeColor="text1"/>
          <w:sz w:val="22"/>
        </w:rPr>
        <w:t xml:space="preserve">three </w:t>
      </w:r>
      <w:r w:rsidR="2FE4B01A" w:rsidRPr="000A209C">
        <w:rPr>
          <w:rFonts w:ascii="Arial" w:hAnsi="Arial" w:cs="Arial"/>
          <w:color w:val="000000" w:themeColor="text1"/>
          <w:sz w:val="22"/>
        </w:rPr>
        <w:t xml:space="preserve">different </w:t>
      </w:r>
      <w:r w:rsidR="00D061E7" w:rsidRPr="38416474">
        <w:rPr>
          <w:rFonts w:ascii="Arial" w:hAnsi="Arial" w:cs="Arial"/>
          <w:color w:val="000000" w:themeColor="text1"/>
          <w:sz w:val="22"/>
        </w:rPr>
        <w:t>datasets</w:t>
      </w:r>
      <w:r w:rsidR="00D061E7">
        <w:rPr>
          <w:rFonts w:ascii="Arial" w:hAnsi="Arial" w:cs="Arial"/>
          <w:color w:val="000000" w:themeColor="text1"/>
          <w:sz w:val="22"/>
        </w:rPr>
        <w:t xml:space="preserve"> - </w:t>
      </w:r>
      <w:r w:rsidR="00275B1A">
        <w:rPr>
          <w:rFonts w:ascii="Arial" w:eastAsiaTheme="minorEastAsia" w:hAnsi="Arial" w:cs="Arial"/>
          <w:color w:val="000000" w:themeColor="text1"/>
          <w:sz w:val="22"/>
        </w:rPr>
        <w:t>UPS spiked dataset</w:t>
      </w:r>
      <w:r w:rsidR="00275B1A">
        <w:rPr>
          <w:rFonts w:ascii="Arial" w:hAnsi="Arial" w:cs="Arial"/>
          <w:color w:val="000000" w:themeColor="text1"/>
          <w:sz w:val="22"/>
        </w:rPr>
        <w:t xml:space="preserve"> </w:t>
      </w:r>
      <w:r w:rsidR="00AC778F" w:rsidRPr="000A209C">
        <w:rPr>
          <w:rFonts w:ascii="Arial" w:hAnsi="Arial" w:cs="Arial"/>
          <w:color w:val="000000" w:themeColor="text1"/>
          <w:sz w:val="22"/>
        </w:rPr>
        <w:fldChar w:fldCharType="begin"/>
      </w:r>
      <w:r w:rsidR="00BE014A">
        <w:rPr>
          <w:rFonts w:ascii="Arial" w:hAnsi="Arial" w:cs="Arial"/>
          <w:color w:val="000000" w:themeColor="text1"/>
          <w:sz w:val="22"/>
        </w:rPr>
        <w:instrText xml:space="preserve"> ADDIN EN.CITE &lt;EndNote&gt;&lt;Cite&gt;&lt;Author&gt;Cox&lt;/Author&gt;&lt;Year&gt;2014&lt;/Year&gt;&lt;RecNum&gt;147&lt;/RecNum&gt;&lt;DisplayText&gt;(31)&lt;/DisplayText&gt;&lt;record&gt;&lt;rec-number&gt;147&lt;/rec-number&gt;&lt;foreign-keys&gt;&lt;key app="EN" db-id="2vddxzv9gpt2zneewaxp0zfppzpes02fps52" timestamp="1669722709"&gt;147&lt;/key&gt;&lt;/foreign-keys&gt;&lt;ref-type name="Journal Article"&gt;17&lt;/ref-type&gt;&lt;contributors&gt;&lt;authors&gt;&lt;author&gt;Cox, J.&lt;/author&gt;&lt;author&gt;Hein, M. Y.&lt;/author&gt;&lt;author&gt;Luber, C. A.&lt;/author&gt;&lt;author&gt;Paron, I.&lt;/author&gt;&lt;author&gt;Nagaraj, N.&lt;/author&gt;&lt;author&gt;Mann, M.&lt;/author&gt;&lt;/authors&gt;&lt;/contributors&gt;&lt;auth-address&gt;From the double daggerDepartment of Proteomics and Signal Transduction, Max Planck Institute of Biochemistry, Am Klopferspitz 18, D-82152 Martinsried, Germany cox@biochem.mpg.de mmann@biochem.mpg.de.&amp;#xD;From the double daggerDepartment of Proteomics and Signal Transduction, Max Planck Institute of Biochemistry, Am Klopferspitz 18, D-82152 Martinsried, Germany.&lt;/auth-address&gt;&lt;titles&gt;&lt;title&gt;Accurate proteome-wide label-free quantification by delayed normalization and maximal peptide ratio extraction, termed MaxLFQ&lt;/title&gt;&lt;secondary-title&gt;Mol Cell Proteomics&lt;/secondary-title&gt;&lt;/titles&gt;&lt;periodical&gt;&lt;full-title&gt;Mol Cell Proteomics&lt;/full-title&gt;&lt;/periodical&gt;&lt;pages&gt;2513-26&lt;/pages&gt;&lt;volume&gt;13&lt;/volume&gt;&lt;number&gt;9&lt;/number&gt;&lt;edition&gt;2014/06/20&lt;/edition&gt;&lt;keywords&gt;&lt;keyword&gt;*Algorithms&lt;/keyword&gt;&lt;keyword&gt;Escherichia coli/metabolism&lt;/keyword&gt;&lt;keyword&gt;HeLa Cells&lt;/keyword&gt;&lt;keyword&gt;Humans&lt;/keyword&gt;&lt;keyword&gt;Peptides/analysis&lt;/keyword&gt;&lt;keyword&gt;Proteins/*analysis&lt;/keyword&gt;&lt;keyword&gt;Proteome&lt;/keyword&gt;&lt;keyword&gt;Proteomics/*methods&lt;/keyword&gt;&lt;keyword&gt;Software&lt;/keyword&gt;&lt;/keywords&gt;&lt;dates&gt;&lt;year&gt;2014&lt;/year&gt;&lt;pub-dates&gt;&lt;date&gt;Sep&lt;/date&gt;&lt;/pub-dates&gt;&lt;/dates&gt;&lt;isbn&gt;1535-9484 (Electronic)&amp;#xD;1535-9476 (Linking)&lt;/isbn&gt;&lt;accession-num&gt;24942700&lt;/accession-num&gt;&lt;urls&gt;&lt;related-urls&gt;&lt;url&gt;https://www.ncbi.nlm.nih.gov/pubmed/24942700&lt;/url&gt;&lt;/related-urls&gt;&lt;/urls&gt;&lt;custom2&gt;PMC4159666&lt;/custom2&gt;&lt;electronic-resource-num&gt;10.1074/mcp.M113.031591&lt;/electronic-resource-num&gt;&lt;/record&gt;&lt;/Cite&gt;&lt;/EndNote&gt;</w:instrText>
      </w:r>
      <w:r w:rsidR="00AC778F" w:rsidRPr="000A209C">
        <w:rPr>
          <w:rFonts w:ascii="Arial" w:hAnsi="Arial" w:cs="Arial"/>
          <w:color w:val="000000" w:themeColor="text1"/>
          <w:sz w:val="22"/>
        </w:rPr>
        <w:fldChar w:fldCharType="separate"/>
      </w:r>
      <w:r w:rsidR="00BE014A">
        <w:rPr>
          <w:rFonts w:ascii="Arial" w:hAnsi="Arial" w:cs="Arial"/>
          <w:noProof/>
          <w:color w:val="000000" w:themeColor="text1"/>
          <w:sz w:val="22"/>
        </w:rPr>
        <w:t>(31)</w:t>
      </w:r>
      <w:r w:rsidR="00AC778F" w:rsidRPr="000A209C">
        <w:rPr>
          <w:rFonts w:ascii="Arial" w:hAnsi="Arial" w:cs="Arial"/>
          <w:color w:val="000000" w:themeColor="text1"/>
          <w:sz w:val="22"/>
        </w:rPr>
        <w:fldChar w:fldCharType="end"/>
      </w:r>
      <w:r w:rsidR="00483B6F" w:rsidRPr="000A209C">
        <w:rPr>
          <w:rFonts w:ascii="Arial" w:hAnsi="Arial" w:cs="Arial"/>
          <w:color w:val="000000" w:themeColor="text1"/>
          <w:sz w:val="22"/>
        </w:rPr>
        <w:t>,</w:t>
      </w:r>
      <w:r w:rsidR="00D061E7">
        <w:rPr>
          <w:rFonts w:ascii="Arial" w:hAnsi="Arial" w:cs="Arial"/>
          <w:color w:val="000000" w:themeColor="text1"/>
          <w:sz w:val="22"/>
        </w:rPr>
        <w:t xml:space="preserve"> large-scale mix dataset</w:t>
      </w:r>
      <w:r w:rsidR="00483B6F" w:rsidRPr="000A209C">
        <w:rPr>
          <w:rFonts w:ascii="Arial" w:hAnsi="Arial" w:cs="Arial"/>
          <w:color w:val="000000" w:themeColor="text1"/>
          <w:sz w:val="22"/>
        </w:rPr>
        <w:t xml:space="preserve"> </w:t>
      </w:r>
      <w:r w:rsidR="00867931" w:rsidRPr="000A209C">
        <w:rPr>
          <w:rFonts w:ascii="Arial" w:hAnsi="Arial" w:cs="Arial"/>
          <w:color w:val="000000" w:themeColor="text1"/>
          <w:sz w:val="22"/>
        </w:rPr>
        <w:fldChar w:fldCharType="begin"/>
      </w:r>
      <w:r w:rsidR="00BE014A">
        <w:rPr>
          <w:rFonts w:ascii="Arial" w:hAnsi="Arial" w:cs="Arial"/>
          <w:color w:val="000000" w:themeColor="text1"/>
          <w:sz w:val="22"/>
        </w:rPr>
        <w:instrText xml:space="preserve"> ADDIN EN.CITE &lt;EndNote&gt;&lt;Cite&gt;&lt;Author&gt;Hogrebe&lt;/Author&gt;&lt;Year&gt;2018&lt;/Year&gt;&lt;RecNum&gt;148&lt;/RecNum&gt;&lt;DisplayText&gt;(32)&lt;/DisplayText&gt;&lt;record&gt;&lt;rec-number&gt;148&lt;/rec-number&gt;&lt;foreign-keys&gt;&lt;key app="EN" db-id="2vddxzv9gpt2zneewaxp0zfppzpes02fps52" timestamp="1669722710"&gt;148&lt;/key&gt;&lt;/foreign-keys&gt;&lt;ref-type name="Journal Article"&gt;17&lt;/ref-type&gt;&lt;contributors&gt;&lt;authors&gt;&lt;author&gt;Hogrebe, A.&lt;/author&gt;&lt;author&gt;von Stechow, L.&lt;/author&gt;&lt;author&gt;Bekker-Jensen, D. B.&lt;/author&gt;&lt;author&gt;Weinert, B. T.&lt;/author&gt;&lt;author&gt;Kelstrup, C. D.&lt;/author&gt;&lt;author&gt;Olsen, J. V.&lt;/author&gt;&lt;/authors&gt;&lt;/contributors&gt;&lt;auth-address&gt;Novo Nordisk Foundation Center for Protein Research, Proteomics Program, Faculty of Health and Medical Sciences, University of Copenhagen, Blegdamsvej 3b, 2200, Copenhagen, Denmark.&amp;#xD;Novo Nordisk Foundation Center for Protein Research, Proteomics Program, Faculty of Health and Medical Sciences, University of Copenhagen, Blegdamsvej 3b, 2200, Copenhagen, Denmark. jesper.olsen@cpr.ku.dk.&lt;/auth-address&gt;&lt;titles&gt;&lt;title&gt;Benchmarking common quantification strategies for large-scale phosphoproteomics&lt;/title&gt;&lt;secondary-title&gt;Nat Commun&lt;/secondary-title&gt;&lt;/titles&gt;&lt;periodical&gt;&lt;full-title&gt;Nat Commun&lt;/full-title&gt;&lt;/periodical&gt;&lt;pages&gt;1045&lt;/pages&gt;&lt;volume&gt;9&lt;/volume&gt;&lt;number&gt;1&lt;/number&gt;&lt;edition&gt;2018/03/15&lt;/edition&gt;&lt;keywords&gt;&lt;keyword&gt;Algorithms&lt;/keyword&gt;&lt;keyword&gt;Isotope Labeling&lt;/keyword&gt;&lt;keyword&gt;Mass Spectrometry/methods&lt;/keyword&gt;&lt;keyword&gt;Phosphopeptides/*analysis&lt;/keyword&gt;&lt;keyword&gt;Phosphorylation&lt;/keyword&gt;&lt;keyword&gt;Protein Processing, Post-Translational&lt;/keyword&gt;&lt;keyword&gt;Proteomics/*methods&lt;/keyword&gt;&lt;keyword&gt;Tandem Mass Spectrometry&lt;/keyword&gt;&lt;/keywords&gt;&lt;dates&gt;&lt;year&gt;2018&lt;/year&gt;&lt;pub-dates&gt;&lt;date&gt;Mar 13&lt;/date&gt;&lt;/pub-dates&gt;&lt;/dates&gt;&lt;isbn&gt;2041-1723 (Electronic)&amp;#xD;2041-1723 (Linking)&lt;/isbn&gt;&lt;accession-num&gt;29535314&lt;/accession-num&gt;&lt;urls&gt;&lt;related-urls&gt;&lt;url&gt;https://www.ncbi.nlm.nih.gov/pubmed/29535314&lt;/url&gt;&lt;/related-urls&gt;&lt;/urls&gt;&lt;custom2&gt;PMC5849679&lt;/custom2&gt;&lt;electronic-resource-num&gt;10.1038/s41467-018-03309-6&lt;/electronic-resource-num&gt;&lt;/record&gt;&lt;/Cite&gt;&lt;/EndNote&gt;</w:instrText>
      </w:r>
      <w:r w:rsidR="00867931" w:rsidRPr="000A209C">
        <w:rPr>
          <w:rFonts w:ascii="Arial" w:hAnsi="Arial" w:cs="Arial"/>
          <w:color w:val="000000" w:themeColor="text1"/>
          <w:sz w:val="22"/>
        </w:rPr>
        <w:fldChar w:fldCharType="separate"/>
      </w:r>
      <w:r w:rsidR="00BE014A">
        <w:rPr>
          <w:rFonts w:ascii="Arial" w:hAnsi="Arial" w:cs="Arial"/>
          <w:noProof/>
          <w:color w:val="000000" w:themeColor="text1"/>
          <w:sz w:val="22"/>
        </w:rPr>
        <w:t>(32)</w:t>
      </w:r>
      <w:r w:rsidR="00867931" w:rsidRPr="000A209C">
        <w:rPr>
          <w:rFonts w:ascii="Arial" w:hAnsi="Arial" w:cs="Arial"/>
          <w:color w:val="000000" w:themeColor="text1"/>
          <w:sz w:val="22"/>
        </w:rPr>
        <w:fldChar w:fldCharType="end"/>
      </w:r>
      <w:r w:rsidR="00483B6F" w:rsidRPr="000A209C">
        <w:rPr>
          <w:rFonts w:ascii="Arial" w:hAnsi="Arial" w:cs="Arial"/>
          <w:color w:val="000000" w:themeColor="text1"/>
          <w:sz w:val="22"/>
        </w:rPr>
        <w:t xml:space="preserve"> </w:t>
      </w:r>
      <w:r w:rsidR="2FE4B01A" w:rsidRPr="000A209C">
        <w:rPr>
          <w:rFonts w:ascii="Arial" w:hAnsi="Arial" w:cs="Arial"/>
          <w:color w:val="000000" w:themeColor="text1"/>
          <w:sz w:val="22"/>
        </w:rPr>
        <w:t xml:space="preserve">and </w:t>
      </w:r>
      <w:r w:rsidR="00D061E7">
        <w:rPr>
          <w:rFonts w:ascii="Arial" w:hAnsi="Arial" w:cs="Arial"/>
          <w:color w:val="000000" w:themeColor="text1"/>
          <w:sz w:val="22"/>
        </w:rPr>
        <w:t>toxicology dataset</w:t>
      </w:r>
      <w:r w:rsidR="2FE4B01A" w:rsidRPr="000A209C">
        <w:rPr>
          <w:rFonts w:ascii="Arial" w:hAnsi="Arial" w:cs="Arial"/>
          <w:color w:val="000000" w:themeColor="text1"/>
          <w:sz w:val="22"/>
        </w:rPr>
        <w:t xml:space="preserve"> </w:t>
      </w:r>
      <w:r w:rsidR="00FF06C8" w:rsidRPr="000A209C">
        <w:rPr>
          <w:rFonts w:ascii="Arial" w:hAnsi="Arial" w:cs="Arial"/>
          <w:color w:val="000000" w:themeColor="text1"/>
          <w:sz w:val="22"/>
        </w:rPr>
        <w:fldChar w:fldCharType="begin">
          <w:fldData xml:space="preserve">PEVuZE5vdGU+PENpdGU+PEF1dGhvcj5XYW5nPC9BdXRob3I+PFllYXI+MjAyMTwvWWVhcj48UmVj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</w:fldData>
        </w:fldChar>
      </w:r>
      <w:r w:rsidR="00BE014A">
        <w:rPr>
          <w:rFonts w:ascii="Arial" w:hAnsi="Arial" w:cs="Arial"/>
          <w:color w:val="000000" w:themeColor="text1"/>
          <w:sz w:val="22"/>
        </w:rPr>
        <w:instrText xml:space="preserve"> ADDIN EN.CITE </w:instrText>
      </w:r>
      <w:r w:rsidR="00BE014A">
        <w:rPr>
          <w:rFonts w:ascii="Arial" w:hAnsi="Arial" w:cs="Arial"/>
          <w:color w:val="000000" w:themeColor="text1"/>
          <w:sz w:val="22"/>
        </w:rPr>
        <w:fldChar w:fldCharType="begin">
          <w:fldData xml:space="preserve">PEVuZE5vdGU+PENpdGU+PEF1dGhvcj5XYW5nPC9BdXRob3I+PFllYXI+MjAyMTwvWWVhcj48UmVj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</w:fldData>
        </w:fldChar>
      </w:r>
      <w:r w:rsidR="00BE014A">
        <w:rPr>
          <w:rFonts w:ascii="Arial" w:hAnsi="Arial" w:cs="Arial"/>
          <w:color w:val="000000" w:themeColor="text1"/>
          <w:sz w:val="22"/>
        </w:rPr>
        <w:instrText xml:space="preserve"> ADDIN EN.CITE.DATA </w:instrText>
      </w:r>
      <w:r w:rsidR="00BE014A">
        <w:rPr>
          <w:rFonts w:ascii="Arial" w:hAnsi="Arial" w:cs="Arial"/>
          <w:color w:val="000000" w:themeColor="text1"/>
          <w:sz w:val="22"/>
        </w:rPr>
      </w:r>
      <w:r w:rsidR="00BE014A">
        <w:rPr>
          <w:rFonts w:ascii="Arial" w:hAnsi="Arial" w:cs="Arial"/>
          <w:color w:val="000000" w:themeColor="text1"/>
          <w:sz w:val="22"/>
        </w:rPr>
        <w:fldChar w:fldCharType="end"/>
      </w:r>
      <w:r w:rsidR="00FF06C8" w:rsidRPr="000A209C">
        <w:rPr>
          <w:rFonts w:ascii="Arial" w:hAnsi="Arial" w:cs="Arial"/>
          <w:color w:val="000000" w:themeColor="text1"/>
          <w:sz w:val="22"/>
        </w:rPr>
      </w:r>
      <w:r w:rsidR="00FF06C8" w:rsidRPr="000A209C">
        <w:rPr>
          <w:rFonts w:ascii="Arial" w:hAnsi="Arial" w:cs="Arial"/>
          <w:color w:val="000000" w:themeColor="text1"/>
          <w:sz w:val="22"/>
        </w:rPr>
        <w:fldChar w:fldCharType="separate"/>
      </w:r>
      <w:r w:rsidR="00BE014A">
        <w:rPr>
          <w:rFonts w:ascii="Arial" w:hAnsi="Arial" w:cs="Arial"/>
          <w:noProof/>
          <w:color w:val="000000" w:themeColor="text1"/>
          <w:sz w:val="22"/>
        </w:rPr>
        <w:t>(33)</w:t>
      </w:r>
      <w:r w:rsidR="00FF06C8" w:rsidRPr="000A209C">
        <w:rPr>
          <w:rFonts w:ascii="Arial" w:hAnsi="Arial" w:cs="Arial"/>
          <w:color w:val="000000" w:themeColor="text1"/>
          <w:sz w:val="22"/>
        </w:rPr>
        <w:fldChar w:fldCharType="end"/>
      </w:r>
      <w:r w:rsidR="00D061E7">
        <w:rPr>
          <w:rFonts w:ascii="Arial" w:hAnsi="Arial" w:cs="Arial"/>
          <w:color w:val="000000" w:themeColor="text1"/>
          <w:sz w:val="22"/>
        </w:rPr>
        <w:t xml:space="preserve"> -</w:t>
      </w:r>
      <w:r w:rsidR="2FE4B01A" w:rsidRPr="000A209C">
        <w:rPr>
          <w:rFonts w:ascii="Arial" w:hAnsi="Arial" w:cs="Arial"/>
          <w:color w:val="000000" w:themeColor="text1"/>
          <w:sz w:val="22"/>
        </w:rPr>
        <w:t xml:space="preserve"> to evaluate the performance of each tool and discuss some of the advantages and disadvantages of their use with </w:t>
      </w:r>
      <w:r w:rsidR="009A5211" w:rsidRPr="000A209C">
        <w:rPr>
          <w:rFonts w:ascii="Arial" w:hAnsi="Arial" w:cs="Arial"/>
          <w:color w:val="000000" w:themeColor="text1"/>
          <w:sz w:val="22"/>
        </w:rPr>
        <w:t>different types</w:t>
      </w:r>
      <w:r w:rsidR="2FE4B01A" w:rsidRPr="000A209C">
        <w:rPr>
          <w:rFonts w:ascii="Arial" w:hAnsi="Arial" w:cs="Arial"/>
          <w:color w:val="000000" w:themeColor="text1"/>
          <w:sz w:val="22"/>
        </w:rPr>
        <w:t xml:space="preserve"> of datasets.</w:t>
      </w:r>
    </w:p>
    <w:p w14:paraId="1426B68D" w14:textId="7C062043" w:rsidR="001F0D53" w:rsidRPr="000A209C" w:rsidRDefault="001F0D53" w:rsidP="00680CDA">
      <w:pPr>
        <w:pStyle w:val="Heading4"/>
        <w:spacing w:before="163" w:after="163"/>
        <w:rPr>
          <w:rFonts w:ascii="Arial" w:hAnsi="Arial" w:cs="Arial"/>
          <w:color w:val="000000" w:themeColor="text1"/>
          <w:sz w:val="22"/>
          <w:szCs w:val="22"/>
        </w:rPr>
      </w:pPr>
      <w:r w:rsidRPr="000A209C">
        <w:rPr>
          <w:rFonts w:ascii="Arial" w:hAnsi="Arial" w:cs="Arial"/>
          <w:color w:val="000000" w:themeColor="text1"/>
          <w:sz w:val="22"/>
          <w:szCs w:val="22"/>
        </w:rPr>
        <w:t>2. R-packages for statistical analysis of quantitative LFQ-based data</w:t>
      </w:r>
    </w:p>
    <w:p w14:paraId="2C35EE34" w14:textId="0D014405" w:rsidR="001F0D53" w:rsidRPr="000A209C" w:rsidRDefault="00B220E9" w:rsidP="5CE95AF8">
      <w:pPr>
        <w:spacing w:before="163" w:after="163"/>
        <w:rPr>
          <w:rFonts w:ascii="Arial" w:eastAsiaTheme="minorEastAsia" w:hAnsi="Arial" w:cs="Arial"/>
          <w:color w:val="000000" w:themeColor="text1"/>
          <w:sz w:val="22"/>
        </w:rPr>
      </w:pPr>
      <w:r>
        <w:rPr>
          <w:rFonts w:ascii="Arial" w:eastAsiaTheme="minorEastAsia" w:hAnsi="Arial" w:cs="Arial"/>
          <w:color w:val="000000" w:themeColor="text1"/>
          <w:sz w:val="22"/>
        </w:rPr>
        <w:t>Statistical</w:t>
      </w:r>
      <w:r w:rsidR="001F0D53" w:rsidRPr="000A209C">
        <w:rPr>
          <w:rFonts w:ascii="Arial" w:eastAsiaTheme="minorEastAsia" w:hAnsi="Arial" w:cs="Arial"/>
          <w:color w:val="000000" w:themeColor="text1"/>
          <w:sz w:val="22"/>
        </w:rPr>
        <w:t xml:space="preserve"> validation and assessment of protein expression data </w:t>
      </w:r>
      <w:r w:rsidR="00947C46" w:rsidRPr="000A209C">
        <w:rPr>
          <w:rFonts w:ascii="Arial" w:eastAsiaTheme="minorEastAsia" w:hAnsi="Arial" w:cs="Arial"/>
          <w:color w:val="000000" w:themeColor="text1"/>
          <w:sz w:val="22"/>
        </w:rPr>
        <w:t>have</w:t>
      </w:r>
      <w:r w:rsidR="001F0D53" w:rsidRPr="000A209C">
        <w:rPr>
          <w:rFonts w:ascii="Arial" w:eastAsiaTheme="minorEastAsia" w:hAnsi="Arial" w:cs="Arial"/>
          <w:color w:val="000000" w:themeColor="text1"/>
          <w:sz w:val="22"/>
        </w:rPr>
        <w:t xml:space="preserve"> been dominated by</w:t>
      </w:r>
      <w:r w:rsidR="00677A58" w:rsidRPr="000A209C">
        <w:rPr>
          <w:rFonts w:ascii="Arial" w:eastAsiaTheme="minorEastAsia" w:hAnsi="Arial" w:cs="Arial"/>
          <w:color w:val="000000" w:themeColor="text1"/>
          <w:sz w:val="22"/>
        </w:rPr>
        <w:t xml:space="preserve"> the </w:t>
      </w:r>
      <w:r w:rsidR="004C1DD9" w:rsidRPr="000A209C">
        <w:rPr>
          <w:rFonts w:ascii="Arial" w:eastAsiaTheme="minorEastAsia" w:hAnsi="Arial" w:cs="Arial"/>
          <w:color w:val="000000" w:themeColor="text1"/>
          <w:sz w:val="22"/>
        </w:rPr>
        <w:t xml:space="preserve">R language. </w:t>
      </w:r>
      <w:r w:rsidR="001F0D53" w:rsidRPr="000A209C">
        <w:rPr>
          <w:rFonts w:ascii="Arial" w:eastAsiaTheme="minorEastAsia" w:hAnsi="Arial" w:cs="Arial"/>
          <w:color w:val="000000" w:themeColor="text1"/>
          <w:sz w:val="22"/>
        </w:rPr>
        <w:t xml:space="preserve">R </w:t>
      </w:r>
      <w:r w:rsidR="004C1DD9" w:rsidRPr="000A209C">
        <w:rPr>
          <w:rFonts w:ascii="Arial" w:eastAsiaTheme="minorEastAsia" w:hAnsi="Arial" w:cs="Arial"/>
          <w:color w:val="000000" w:themeColor="text1"/>
          <w:sz w:val="22"/>
        </w:rPr>
        <w:t>(</w:t>
      </w:r>
      <w:hyperlink r:id="rId10" w:history="1">
        <w:r w:rsidR="004C1DD9">
          <w:rPr>
            <w:rFonts w:eastAsiaTheme="minorEastAsia"/>
          </w:rPr>
          <w:t>ht</w:t>
        </w:r>
        <w:r w:rsidR="004C1DD9" w:rsidRPr="000A209C">
          <w:rPr>
            <w:rStyle w:val="Hyperlink"/>
            <w:rFonts w:ascii="Arial" w:eastAsiaTheme="minorEastAsia" w:hAnsi="Arial" w:cs="Arial"/>
            <w:color w:val="000000" w:themeColor="text1"/>
            <w:sz w:val="22"/>
          </w:rPr>
          <w:t>tps://www.r-project.org/</w:t>
        </w:r>
      </w:hyperlink>
      <w:r w:rsidR="004C1DD9">
        <w:rPr>
          <w:rStyle w:val="Hyperlink"/>
          <w:rFonts w:ascii="Arial" w:eastAsiaTheme="minorEastAsia" w:hAnsi="Arial" w:cs="Arial"/>
          <w:color w:val="000000" w:themeColor="text1"/>
          <w:sz w:val="22"/>
        </w:rPr>
        <w:t xml:space="preserve">) </w:t>
      </w:r>
      <w:r w:rsidR="001F0D53" w:rsidRPr="000A209C">
        <w:rPr>
          <w:rFonts w:ascii="Arial" w:eastAsiaTheme="minorEastAsia" w:hAnsi="Arial" w:cs="Arial"/>
          <w:color w:val="000000" w:themeColor="text1"/>
          <w:sz w:val="22"/>
        </w:rPr>
        <w:t xml:space="preserve">is a popular </w:t>
      </w:r>
      <w:r w:rsidR="00CC1E5F" w:rsidRPr="000A209C">
        <w:rPr>
          <w:rFonts w:ascii="Arial" w:eastAsiaTheme="minorEastAsia" w:hAnsi="Arial" w:cs="Arial"/>
          <w:color w:val="000000" w:themeColor="text1"/>
          <w:sz w:val="22"/>
        </w:rPr>
        <w:t>framework</w:t>
      </w:r>
      <w:r w:rsidR="001F0D53" w:rsidRPr="000A209C">
        <w:rPr>
          <w:rFonts w:ascii="Arial" w:eastAsiaTheme="minorEastAsia" w:hAnsi="Arial" w:cs="Arial"/>
          <w:color w:val="000000" w:themeColor="text1"/>
          <w:sz w:val="22"/>
        </w:rPr>
        <w:t xml:space="preserve"> for statistics and machine learning analysis. Many R packages are developed for bioinformatics analysis and visualization, especially due to </w:t>
      </w:r>
      <w:r w:rsidR="00E637F9">
        <w:rPr>
          <w:rFonts w:ascii="Arial" w:eastAsiaTheme="minorEastAsia" w:hAnsi="Arial" w:cs="Arial"/>
          <w:color w:val="000000" w:themeColor="text1"/>
          <w:sz w:val="22"/>
        </w:rPr>
        <w:t xml:space="preserve">the </w:t>
      </w:r>
      <w:r w:rsidR="001F0D53" w:rsidRPr="000A209C">
        <w:rPr>
          <w:rFonts w:ascii="Arial" w:eastAsiaTheme="minorEastAsia" w:hAnsi="Arial" w:cs="Arial"/>
          <w:color w:val="000000" w:themeColor="text1"/>
          <w:sz w:val="22"/>
        </w:rPr>
        <w:t xml:space="preserve">rapid increase of libraries provided by </w:t>
      </w:r>
      <w:r w:rsidR="00E5265C" w:rsidRPr="000A209C">
        <w:rPr>
          <w:rFonts w:ascii="Arial" w:eastAsiaTheme="minorEastAsia" w:hAnsi="Arial" w:cs="Arial"/>
          <w:color w:val="000000" w:themeColor="text1"/>
          <w:sz w:val="22"/>
        </w:rPr>
        <w:t xml:space="preserve">the </w:t>
      </w:r>
      <w:r w:rsidR="001F0D53" w:rsidRPr="000A209C">
        <w:rPr>
          <w:rFonts w:ascii="Arial" w:eastAsiaTheme="minorEastAsia" w:hAnsi="Arial" w:cs="Arial"/>
          <w:color w:val="000000" w:themeColor="text1"/>
          <w:sz w:val="22"/>
        </w:rPr>
        <w:t>Bioconductor</w:t>
      </w:r>
      <w:r w:rsidR="004C1DD9" w:rsidRPr="000A209C">
        <w:rPr>
          <w:rFonts w:ascii="Arial" w:eastAsiaTheme="minorEastAsia" w:hAnsi="Arial" w:cs="Arial"/>
          <w:color w:val="000000" w:themeColor="text1"/>
          <w:sz w:val="22"/>
        </w:rPr>
        <w:t xml:space="preserve"> </w:t>
      </w:r>
      <w:r w:rsidR="008E3E3A" w:rsidRPr="000A209C">
        <w:rPr>
          <w:rFonts w:ascii="Arial" w:eastAsiaTheme="minorEastAsia" w:hAnsi="Arial" w:cs="Arial"/>
          <w:color w:val="000000" w:themeColor="text1"/>
          <w:sz w:val="22"/>
        </w:rPr>
        <w:fldChar w:fldCharType="begin">
          <w:fldData xml:space="preserve">PEVuZE5vdGU+PENpdGU+PEF1dGhvcj5HZW50bGVtYW48L0F1dGhvcj48WWVhcj4yMDA0PC9ZZWFy
PjxSZWNOdW0+MTUwPC9SZWNOdW0+PERpc3BsYXlUZXh0PigzNCk8L0Rpc3BsYXlUZXh0PjxyZWNv
cmQ+PHJlYy1udW1iZXI+MTUwPC9yZWMtbnVtYmVyPjxmb3JlaWduLWtleXM+PGtleSBhcHA9IkVO
IiBkYi1pZD0iMnZkZHh6djlncHQyem5lZXdheHAwemZwcHpwZXMwMmZwczUyIiB0aW1lc3RhbXA9
IjE2Njk3MjI3MTAiPjE1MDwva2V5PjwvZm9yZWlnbi1rZXlzPjxyZWYtdHlwZSBuYW1lPSJKb3Vy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ZXI+PGVkaXRpb24+MjAwNC8xMC8wNjwvZWRpdGlvbj48a2V5d29yZHM+PGtleXdvcmQ+Q29tcHV0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</w:fldData>
        </w:fldChar>
      </w:r>
      <w:r w:rsidR="00BE014A">
        <w:rPr>
          <w:rFonts w:ascii="Arial" w:eastAsiaTheme="minorEastAsia" w:hAnsi="Arial" w:cs="Arial"/>
          <w:color w:val="000000" w:themeColor="text1"/>
          <w:sz w:val="22"/>
        </w:rPr>
        <w:instrText xml:space="preserve"> ADDIN EN.CITE </w:instrText>
      </w:r>
      <w:r w:rsidR="00BE014A">
        <w:rPr>
          <w:rFonts w:ascii="Arial" w:eastAsiaTheme="minorEastAsia" w:hAnsi="Arial" w:cs="Arial"/>
          <w:color w:val="000000" w:themeColor="text1"/>
          <w:sz w:val="22"/>
        </w:rPr>
        <w:fldChar w:fldCharType="begin">
          <w:fldData xml:space="preserve">PEVuZE5vdGU+PENpdGU+PEF1dGhvcj5HZW50bGVtYW48L0F1dGhvcj48WWVhcj4yMDA0PC9ZZWFy
PjxSZWNOdW0+MTUwPC9SZWNOdW0+PERpc3BsYXlUZXh0PigzNCk8L0Rpc3BsYXlUZXh0PjxyZWNv
cmQ+PHJlYy1udW1iZXI+MTUwPC9yZWMtbnVtYmVyPjxmb3JlaWduLWtleXM+PGtleSBhcHA9IkVO
IiBkYi1pZD0iMnZkZHh6djlncHQyem5lZXdheHAwemZwcHpwZXMwMmZwczUyIiB0aW1lc3RhbXA9
IjE2Njk3MjI3MTAiPjE1MDwva2V5PjwvZm9yZWlnbi1rZXlzPjxyZWYtdHlwZSBuYW1lPSJKb3Vy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ZXI+PGVkaXRpb24+MjAwNC8xMC8wNjwvZWRpdGlvbj48a2V5d29yZHM+PGtleXdvcmQ+Q29tcHV0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</w:fldData>
        </w:fldChar>
      </w:r>
      <w:r w:rsidR="00BE014A">
        <w:rPr>
          <w:rFonts w:ascii="Arial" w:eastAsiaTheme="minorEastAsia" w:hAnsi="Arial" w:cs="Arial"/>
          <w:color w:val="000000" w:themeColor="text1"/>
          <w:sz w:val="22"/>
        </w:rPr>
        <w:instrText xml:space="preserve"> ADDIN EN.CITE.DATA </w:instrText>
      </w:r>
      <w:r w:rsidR="00BE014A">
        <w:rPr>
          <w:rFonts w:ascii="Arial" w:eastAsiaTheme="minorEastAsia" w:hAnsi="Arial" w:cs="Arial"/>
          <w:color w:val="000000" w:themeColor="text1"/>
          <w:sz w:val="22"/>
        </w:rPr>
      </w:r>
      <w:r w:rsidR="00BE014A">
        <w:rPr>
          <w:rFonts w:ascii="Arial" w:eastAsiaTheme="minorEastAsia" w:hAnsi="Arial" w:cs="Arial"/>
          <w:color w:val="000000" w:themeColor="text1"/>
          <w:sz w:val="22"/>
        </w:rPr>
        <w:fldChar w:fldCharType="end"/>
      </w:r>
      <w:r w:rsidR="008E3E3A" w:rsidRPr="000A209C">
        <w:rPr>
          <w:rFonts w:ascii="Arial" w:eastAsiaTheme="minorEastAsia" w:hAnsi="Arial" w:cs="Arial"/>
          <w:color w:val="000000" w:themeColor="text1"/>
          <w:sz w:val="22"/>
        </w:rPr>
      </w:r>
      <w:r w:rsidR="008E3E3A"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(34)</w:t>
      </w:r>
      <w:r w:rsidR="008E3E3A" w:rsidRPr="000A209C">
        <w:rPr>
          <w:rFonts w:ascii="Arial" w:eastAsiaTheme="minorEastAsia" w:hAnsi="Arial" w:cs="Arial"/>
          <w:color w:val="000000" w:themeColor="text1"/>
          <w:sz w:val="22"/>
        </w:rPr>
        <w:fldChar w:fldCharType="end"/>
      </w:r>
      <w:r w:rsidR="001F0D53" w:rsidRPr="000A209C">
        <w:rPr>
          <w:rFonts w:ascii="Arial" w:eastAsiaTheme="minorEastAsia" w:hAnsi="Arial" w:cs="Arial"/>
          <w:color w:val="000000" w:themeColor="text1"/>
          <w:sz w:val="22"/>
        </w:rPr>
        <w:t xml:space="preserve">. </w:t>
      </w:r>
      <w:r w:rsidR="008E3E3A" w:rsidRPr="000A209C">
        <w:rPr>
          <w:rFonts w:ascii="Arial" w:eastAsiaTheme="minorEastAsia" w:hAnsi="Arial" w:cs="Arial"/>
          <w:color w:val="000000" w:themeColor="text1"/>
          <w:sz w:val="22"/>
        </w:rPr>
        <w:t>In 2014, Gatto et</w:t>
      </w:r>
      <w:r w:rsidR="008E3E3A" w:rsidRPr="000A209C">
        <w:rPr>
          <w:rFonts w:ascii="Arial" w:eastAsiaTheme="minorEastAsia" w:hAnsi="Arial" w:cs="Arial"/>
          <w:i/>
          <w:iCs/>
          <w:color w:val="000000" w:themeColor="text1"/>
          <w:sz w:val="22"/>
        </w:rPr>
        <w:t>. al.</w:t>
      </w:r>
      <w:r w:rsidR="008E3E3A" w:rsidRPr="000A209C">
        <w:rPr>
          <w:rFonts w:ascii="Arial" w:eastAsiaTheme="minorEastAsia" w:hAnsi="Arial" w:cs="Arial"/>
          <w:i/>
          <w:color w:val="000000" w:themeColor="text1"/>
          <w:sz w:val="22"/>
        </w:rPr>
        <w:t xml:space="preserve"> </w:t>
      </w:r>
      <w:r w:rsidR="008E3E3A" w:rsidRPr="000A209C">
        <w:rPr>
          <w:rFonts w:ascii="Arial" w:eastAsiaTheme="minorEastAsia" w:hAnsi="Arial" w:cs="Arial"/>
          <w:i/>
          <w:color w:val="000000" w:themeColor="text1"/>
          <w:sz w:val="22"/>
        </w:rPr>
        <w:fldChar w:fldCharType="begin"/>
      </w:r>
      <w:r w:rsidR="00BE014A">
        <w:rPr>
          <w:rFonts w:ascii="Arial" w:eastAsiaTheme="minorEastAsia" w:hAnsi="Arial" w:cs="Arial"/>
          <w:i/>
          <w:color w:val="000000" w:themeColor="text1"/>
          <w:sz w:val="22"/>
        </w:rPr>
        <w:instrText xml:space="preserve"> ADDIN EN.CITE &lt;EndNote&gt;&lt;Cite&gt;&lt;Author&gt;Gatto&lt;/Author&gt;&lt;Year&gt;2014&lt;/Year&gt;&lt;RecNum&gt;151&lt;/RecNum&gt;&lt;DisplayText&gt;(35)&lt;/DisplayText&gt;&lt;record&gt;&lt;rec-number&gt;151&lt;/rec-number&gt;&lt;foreign-keys&gt;&lt;key app="EN" db-id="2vddxzv9gpt2zneewaxp0zfppzpes02fps52" timestamp="1669722710"&gt;151&lt;/key&gt;&lt;/foreign-keys&gt;&lt;ref-type name="Journal Article"&gt;17&lt;/ref-type&gt;&lt;contributors&gt;&lt;authors&gt;&lt;author&gt;Gatto, L.&lt;/author&gt;&lt;author&gt;Christoforou, A.&lt;/author&gt;&lt;/authors&gt;&lt;/contributors&gt;&lt;auth-address&gt;Cambridge Centre for Proteomics, Department of Biochemistry, University of Cambridge, Tennis Court Road, Cambridge CB2 1QR, UK. Electronic address: lg390@cam.ac.uk.&lt;/auth-address&gt;&lt;titles&gt;&lt;title&gt;Using R and Bioconductor for proteomics data analysis&lt;/title&gt;&lt;secondary-title&gt;Biochim Biophys Acta&lt;/secondary-title&gt;&lt;/titles&gt;&lt;periodical&gt;&lt;full-title&gt;Biochim Biophys Acta&lt;/full-title&gt;&lt;/periodical&gt;&lt;pages&gt;42-51&lt;/pages&gt;&lt;volume&gt;1844&lt;/volume&gt;&lt;number&gt;1 Pt A&lt;/number&gt;&lt;edition&gt;2013/05/23&lt;/edition&gt;&lt;keywords&gt;&lt;keyword&gt;Amino Acid Sequence&lt;/keyword&gt;&lt;keyword&gt;Mass Spectrometry&lt;/keyword&gt;&lt;keyword&gt;Molecular Sequence Data&lt;/keyword&gt;&lt;keyword&gt;Phosphopyruvate Hydratase/chemistry&lt;/keyword&gt;&lt;keyword&gt;*Programming Languages&lt;/keyword&gt;&lt;keyword&gt;*Proteomics&lt;/keyword&gt;&lt;keyword&gt;Quality Control&lt;/keyword&gt;&lt;keyword&gt;Data analysis statistics&lt;/keyword&gt;&lt;keyword&gt;Quantitative proteomics&lt;/keyword&gt;&lt;keyword&gt;Software&lt;/keyword&gt;&lt;/keywords&gt;&lt;dates&gt;&lt;year&gt;2014&lt;/year&gt;&lt;pub-dates&gt;&lt;date&gt;Jan&lt;/date&gt;&lt;/pub-dates&gt;&lt;/dates&gt;&lt;isbn&gt;0006-3002 (Print)&amp;#xD;0006-3002 (Linking)&lt;/isbn&gt;&lt;accession-num&gt;23692960&lt;/accession-num&gt;&lt;urls&gt;&lt;related-urls&gt;&lt;url&gt;https://www.ncbi.nlm.nih.gov/pubmed/23692960&lt;/url&gt;&lt;/related-urls&gt;&lt;/urls&gt;&lt;electronic-resource-num&gt;10.1016/j.bbapap.2013.04.032&lt;/electronic-resource-num&gt;&lt;/record&gt;&lt;/Cite&gt;&lt;/EndNote&gt;</w:instrText>
      </w:r>
      <w:r w:rsidR="008E3E3A" w:rsidRPr="000A209C">
        <w:rPr>
          <w:rFonts w:ascii="Arial" w:eastAsiaTheme="minorEastAsia" w:hAnsi="Arial" w:cs="Arial"/>
          <w:color w:val="000000" w:themeColor="text1"/>
          <w:sz w:val="22"/>
        </w:rPr>
        <w:fldChar w:fldCharType="separate"/>
      </w:r>
      <w:r w:rsidR="00BE014A" w:rsidRPr="00BE014A">
        <w:rPr>
          <w:rFonts w:ascii="Arial" w:eastAsiaTheme="minorEastAsia" w:hAnsi="Arial" w:cs="Arial"/>
          <w:i/>
          <w:noProof/>
          <w:color w:val="000000" w:themeColor="text1"/>
          <w:sz w:val="22"/>
        </w:rPr>
        <w:t>(35)</w:t>
      </w:r>
      <w:r w:rsidR="008E3E3A" w:rsidRPr="000A209C">
        <w:rPr>
          <w:rFonts w:ascii="Arial" w:eastAsiaTheme="minorEastAsia" w:hAnsi="Arial" w:cs="Arial"/>
          <w:color w:val="000000" w:themeColor="text1"/>
          <w:sz w:val="22"/>
        </w:rPr>
        <w:fldChar w:fldCharType="end"/>
      </w:r>
      <w:r w:rsidR="008E3E3A" w:rsidRPr="000A209C">
        <w:rPr>
          <w:rFonts w:ascii="Arial" w:eastAsiaTheme="minorEastAsia" w:hAnsi="Arial" w:cs="Arial"/>
          <w:color w:val="000000" w:themeColor="text1"/>
          <w:sz w:val="22"/>
        </w:rPr>
        <w:t xml:space="preserve"> </w:t>
      </w:r>
      <w:r w:rsidR="001F0D53" w:rsidRPr="000A209C">
        <w:rPr>
          <w:rFonts w:ascii="Arial" w:eastAsiaTheme="minorEastAsia" w:hAnsi="Arial" w:cs="Arial"/>
          <w:color w:val="000000" w:themeColor="text1"/>
          <w:sz w:val="22"/>
        </w:rPr>
        <w:t xml:space="preserve">showed that R and Bioconductor </w:t>
      </w:r>
      <w:r w:rsidR="008E3E3A" w:rsidRPr="000A209C">
        <w:rPr>
          <w:rFonts w:ascii="Arial" w:eastAsiaTheme="minorEastAsia" w:hAnsi="Arial" w:cs="Arial"/>
          <w:color w:val="000000" w:themeColor="text1"/>
          <w:sz w:val="22"/>
        </w:rPr>
        <w:t xml:space="preserve">are the perfect environments for statistical analysis of proteomics data and </w:t>
      </w:r>
      <w:r w:rsidR="001F0D53" w:rsidRPr="000A209C">
        <w:rPr>
          <w:rFonts w:ascii="Arial" w:eastAsiaTheme="minorEastAsia" w:hAnsi="Arial" w:cs="Arial"/>
          <w:color w:val="000000" w:themeColor="text1"/>
          <w:sz w:val="22"/>
        </w:rPr>
        <w:t xml:space="preserve">indispensable </w:t>
      </w:r>
      <w:r w:rsidR="008E3E3A" w:rsidRPr="000A209C">
        <w:rPr>
          <w:rFonts w:ascii="Arial" w:eastAsiaTheme="minorEastAsia" w:hAnsi="Arial" w:cs="Arial"/>
          <w:color w:val="000000" w:themeColor="text1"/>
          <w:sz w:val="22"/>
        </w:rPr>
        <w:t xml:space="preserve">for computational proteomics </w:t>
      </w:r>
      <w:r w:rsidR="001F0D53" w:rsidRPr="000A209C">
        <w:rPr>
          <w:rFonts w:ascii="Arial" w:eastAsiaTheme="minorEastAsia" w:hAnsi="Arial" w:cs="Arial"/>
          <w:color w:val="000000" w:themeColor="text1"/>
          <w:sz w:val="22"/>
        </w:rPr>
        <w:lastRenderedPageBreak/>
        <w:t xml:space="preserve">research. </w:t>
      </w:r>
      <w:r w:rsidR="007C25A5">
        <w:rPr>
          <w:rFonts w:ascii="Arial" w:eastAsiaTheme="minorEastAsia" w:hAnsi="Arial" w:cs="Arial"/>
          <w:color w:val="000000" w:themeColor="text1"/>
          <w:sz w:val="22"/>
        </w:rPr>
        <w:t>In addition</w:t>
      </w:r>
      <w:r w:rsidR="002122AA">
        <w:rPr>
          <w:rFonts w:ascii="Arial" w:eastAsiaTheme="minorEastAsia" w:hAnsi="Arial" w:cs="Arial"/>
          <w:color w:val="000000" w:themeColor="text1"/>
          <w:sz w:val="22"/>
        </w:rPr>
        <w:t xml:space="preserve"> to R-packages, R-Shiny applications </w:t>
      </w:r>
      <w:r w:rsidR="00442432">
        <w:rPr>
          <w:rFonts w:ascii="Arial" w:eastAsiaTheme="minorEastAsia" w:hAnsi="Arial" w:cs="Arial"/>
          <w:color w:val="000000" w:themeColor="text1"/>
          <w:sz w:val="22"/>
        </w:rPr>
        <w:t xml:space="preserve">are </w:t>
      </w:r>
      <w:r w:rsidR="00A57563">
        <w:rPr>
          <w:rFonts w:ascii="Arial" w:eastAsiaTheme="minorEastAsia" w:hAnsi="Arial" w:cs="Arial"/>
          <w:color w:val="000000" w:themeColor="text1"/>
          <w:sz w:val="22"/>
        </w:rPr>
        <w:t>commonly used in proteomics not only to perform the DE analysis but also to interactively explore the results</w:t>
      </w:r>
      <w:r w:rsidR="00CB3201">
        <w:rPr>
          <w:rFonts w:ascii="Arial" w:eastAsiaTheme="minorEastAsia" w:hAnsi="Arial" w:cs="Arial"/>
          <w:color w:val="000000" w:themeColor="text1"/>
          <w:sz w:val="22"/>
        </w:rPr>
        <w:t xml:space="preserve"> </w:t>
      </w:r>
      <w:r w:rsidR="00F00143">
        <w:rPr>
          <w:rFonts w:ascii="Arial" w:eastAsiaTheme="minorEastAsia" w:hAnsi="Arial" w:cs="Arial"/>
          <w:color w:val="000000" w:themeColor="text1"/>
          <w:sz w:val="22"/>
        </w:rPr>
        <w:fldChar w:fldCharType="begin"/>
      </w:r>
      <w:r w:rsidR="00BE014A">
        <w:rPr>
          <w:rFonts w:ascii="Arial" w:eastAsiaTheme="minorEastAsia" w:hAnsi="Arial" w:cs="Arial"/>
          <w:color w:val="000000" w:themeColor="text1"/>
          <w:sz w:val="22"/>
        </w:rPr>
        <w:instrText xml:space="preserve"> ADDIN EN.CITE &lt;EndNote&gt;&lt;Cite&gt;&lt;Author&gt;Gatto&lt;/Author&gt;&lt;Year&gt;2015&lt;/Year&gt;&lt;RecNum&gt;157&lt;/RecNum&gt;&lt;DisplayText&gt;(36)&lt;/DisplayText&gt;&lt;record&gt;&lt;rec-number&gt;157&lt;/rec-number&gt;&lt;foreign-keys&gt;&lt;key app="EN" db-id="2vddxzv9gpt2zneewaxp0zfppzpes02fps52" timestamp="1669905250"&gt;157&lt;/key&gt;&lt;/foreign-keys&gt;&lt;ref-type name="Journal Article"&gt;17&lt;/ref-type&gt;&lt;contributors&gt;&lt;authors&gt;&lt;author&gt;Gatto, L.&lt;/author&gt;&lt;author&gt;Breckels, L. M.&lt;/author&gt;&lt;author&gt;Naake, T.&lt;/author&gt;&lt;author&gt;Gibb, S.&lt;/author&gt;&lt;/authors&gt;&lt;/contributors&gt;&lt;auth-address&gt;Department of Biochemistry, Cambridge Centre for Proteomics, University of Cambridge, Cambridge, UK; Department of Biochemistry, Computational Proteomics Unit, University of Cambridge, Cambridge, UK.&lt;/auth-address&gt;&lt;titles&gt;&lt;title&gt;Visualization of proteomics data using R and bioconductor&lt;/title&gt;&lt;secondary-title&gt;Proteomics&lt;/secondary-title&gt;&lt;/titles&gt;&lt;periodical&gt;&lt;full-title&gt;Proteomics&lt;/full-title&gt;&lt;/periodical&gt;&lt;pages&gt;1375-89&lt;/pages&gt;&lt;volume&gt;15&lt;/volume&gt;&lt;number&gt;8&lt;/number&gt;&lt;edition&gt;2015/02/19&lt;/edition&gt;&lt;keywords&gt;&lt;keyword&gt;Animals&lt;/keyword&gt;&lt;keyword&gt;Computer Graphics&lt;/keyword&gt;&lt;keyword&gt;Humans&lt;/keyword&gt;&lt;keyword&gt;Mass Spectrometry&lt;/keyword&gt;&lt;keyword&gt;Molecular Sequence Annotation&lt;/keyword&gt;&lt;keyword&gt;Proteomics/*methods&lt;/keyword&gt;&lt;keyword&gt;*Software&lt;/keyword&gt;&lt;keyword&gt;Bioconductor&lt;/keyword&gt;&lt;keyword&gt;Bioinformatics&lt;/keyword&gt;&lt;keyword&gt;Data analysis&lt;/keyword&gt;&lt;keyword&gt;Programming&lt;/keyword&gt;&lt;keyword&gt;R&lt;/keyword&gt;&lt;keyword&gt;Visualization&lt;/keyword&gt;&lt;/keywords&gt;&lt;dates&gt;&lt;year&gt;2015&lt;/year&gt;&lt;pub-dates&gt;&lt;date&gt;Apr&lt;/date&gt;&lt;/pub-dates&gt;&lt;/dates&gt;&lt;isbn&gt;1615-9861 (Electronic)&amp;#xD;1615-9853 (Print)&amp;#xD;1615-9853 (Linking)&lt;/isbn&gt;&lt;accession-num&gt;25690415&lt;/accession-num&gt;&lt;urls&gt;&lt;related-urls&gt;&lt;url&gt;https://www.ncbi.nlm.nih.gov/pubmed/25690415&lt;/url&gt;&lt;/related-urls&gt;&lt;/urls&gt;&lt;custom2&gt;PMC4510819&lt;/custom2&gt;&lt;electronic-resource-num&gt;10.1002/pmic.201400392&lt;/electronic-resource-num&gt;&lt;/record&gt;&lt;/Cite&gt;&lt;/EndNote&gt;</w:instrText>
      </w:r>
      <w:r w:rsidR="00F00143">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(36)</w:t>
      </w:r>
      <w:r w:rsidR="00F00143">
        <w:rPr>
          <w:rFonts w:ascii="Arial" w:eastAsiaTheme="minorEastAsia" w:hAnsi="Arial" w:cs="Arial"/>
          <w:color w:val="000000" w:themeColor="text1"/>
          <w:sz w:val="22"/>
        </w:rPr>
        <w:fldChar w:fldCharType="end"/>
      </w:r>
      <w:r w:rsidR="00A57563">
        <w:rPr>
          <w:rFonts w:ascii="Arial" w:eastAsiaTheme="minorEastAsia" w:hAnsi="Arial" w:cs="Arial"/>
          <w:color w:val="000000" w:themeColor="text1"/>
          <w:sz w:val="22"/>
        </w:rPr>
        <w:t xml:space="preserve">. R-Shiny </w:t>
      </w:r>
      <w:r w:rsidR="00C54E47">
        <w:rPr>
          <w:rFonts w:ascii="Arial" w:eastAsiaTheme="minorEastAsia" w:hAnsi="Arial" w:cs="Arial"/>
          <w:color w:val="000000" w:themeColor="text1"/>
          <w:sz w:val="22"/>
        </w:rPr>
        <w:t>is an R</w:t>
      </w:r>
      <w:r w:rsidR="00066B4B">
        <w:rPr>
          <w:rFonts w:ascii="Arial" w:eastAsiaTheme="minorEastAsia" w:hAnsi="Arial" w:cs="Arial"/>
          <w:color w:val="000000" w:themeColor="text1"/>
          <w:sz w:val="22"/>
        </w:rPr>
        <w:t xml:space="preserve"> framework</w:t>
      </w:r>
      <w:r w:rsidR="00C54E47">
        <w:rPr>
          <w:rFonts w:ascii="Arial" w:eastAsiaTheme="minorEastAsia" w:hAnsi="Arial" w:cs="Arial"/>
          <w:color w:val="000000" w:themeColor="text1"/>
          <w:sz w:val="22"/>
        </w:rPr>
        <w:t xml:space="preserve"> </w:t>
      </w:r>
      <w:r w:rsidR="00066B4B">
        <w:rPr>
          <w:rFonts w:ascii="Arial" w:eastAsiaTheme="minorEastAsia" w:hAnsi="Arial" w:cs="Arial"/>
          <w:color w:val="000000" w:themeColor="text1"/>
          <w:sz w:val="22"/>
        </w:rPr>
        <w:t>to</w:t>
      </w:r>
      <w:r w:rsidR="00A57563">
        <w:rPr>
          <w:rFonts w:ascii="Arial" w:eastAsiaTheme="minorEastAsia" w:hAnsi="Arial" w:cs="Arial"/>
          <w:color w:val="000000" w:themeColor="text1"/>
          <w:sz w:val="22"/>
        </w:rPr>
        <w:t xml:space="preserve"> </w:t>
      </w:r>
      <w:r w:rsidR="00066B4B" w:rsidRPr="00066B4B">
        <w:rPr>
          <w:rFonts w:ascii="Arial" w:eastAsiaTheme="minorEastAsia" w:hAnsi="Arial" w:cs="Arial"/>
          <w:color w:val="000000" w:themeColor="text1"/>
          <w:sz w:val="22"/>
        </w:rPr>
        <w:t xml:space="preserve">build interactive web apps </w:t>
      </w:r>
      <w:r w:rsidR="00066B4B">
        <w:rPr>
          <w:rFonts w:ascii="Arial" w:eastAsiaTheme="minorEastAsia" w:hAnsi="Arial" w:cs="Arial"/>
          <w:color w:val="000000" w:themeColor="text1"/>
          <w:sz w:val="22"/>
        </w:rPr>
        <w:t xml:space="preserve">including </w:t>
      </w:r>
      <w:r w:rsidR="00294234">
        <w:rPr>
          <w:rFonts w:ascii="Arial" w:eastAsiaTheme="minorEastAsia" w:hAnsi="Arial" w:cs="Arial"/>
          <w:color w:val="000000" w:themeColor="text1"/>
          <w:sz w:val="22"/>
        </w:rPr>
        <w:t>dashboards</w:t>
      </w:r>
      <w:r w:rsidR="00E73389">
        <w:rPr>
          <w:rFonts w:ascii="Arial" w:eastAsiaTheme="minorEastAsia" w:hAnsi="Arial" w:cs="Arial"/>
          <w:color w:val="000000" w:themeColor="text1"/>
          <w:sz w:val="22"/>
        </w:rPr>
        <w:t xml:space="preserve"> and</w:t>
      </w:r>
      <w:r w:rsidR="00294234">
        <w:rPr>
          <w:rFonts w:ascii="Arial" w:eastAsiaTheme="minorEastAsia" w:hAnsi="Arial" w:cs="Arial"/>
          <w:color w:val="000000" w:themeColor="text1"/>
          <w:sz w:val="22"/>
        </w:rPr>
        <w:t xml:space="preserve"> </w:t>
      </w:r>
      <w:r w:rsidR="00E73389">
        <w:rPr>
          <w:rFonts w:ascii="Arial" w:eastAsiaTheme="minorEastAsia" w:hAnsi="Arial" w:cs="Arial"/>
          <w:color w:val="000000" w:themeColor="text1"/>
          <w:sz w:val="22"/>
        </w:rPr>
        <w:t>interactive plots (</w:t>
      </w:r>
      <w:hyperlink r:id="rId11" w:history="1">
        <w:r w:rsidR="00E73389" w:rsidRPr="00785687">
          <w:rPr>
            <w:rStyle w:val="Hyperlink"/>
            <w:rFonts w:ascii="Arial" w:eastAsiaTheme="minorEastAsia" w:hAnsi="Arial" w:cs="Arial"/>
            <w:color w:val="000000" w:themeColor="text1"/>
            <w:sz w:val="22"/>
          </w:rPr>
          <w:t>https://shiny.rstudio.com/</w:t>
        </w:r>
      </w:hyperlink>
      <w:r w:rsidR="00E73389">
        <w:rPr>
          <w:rFonts w:ascii="Arial" w:eastAsiaTheme="minorEastAsia" w:hAnsi="Arial" w:cs="Arial"/>
          <w:color w:val="000000" w:themeColor="text1"/>
          <w:sz w:val="22"/>
        </w:rPr>
        <w:t>).</w:t>
      </w:r>
    </w:p>
    <w:p w14:paraId="2A301C37" w14:textId="33F79290" w:rsidR="00AE1F19" w:rsidRDefault="4E150FB2" w:rsidP="4E150FB2">
      <w:pPr>
        <w:spacing w:before="163" w:after="163"/>
        <w:rPr>
          <w:rFonts w:ascii="Arial" w:eastAsiaTheme="minorEastAsia" w:hAnsi="Arial" w:cs="Arial"/>
          <w:color w:val="000000" w:themeColor="text1"/>
          <w:sz w:val="22"/>
        </w:rPr>
      </w:pPr>
      <w:r w:rsidRPr="00785687">
        <w:rPr>
          <w:rFonts w:ascii="Arial" w:eastAsiaTheme="minorEastAsia" w:hAnsi="Arial" w:cs="Arial"/>
          <w:b/>
          <w:bCs/>
          <w:color w:val="000000" w:themeColor="text1"/>
          <w:sz w:val="22"/>
        </w:rPr>
        <w:t>Table 1</w:t>
      </w:r>
      <w:r w:rsidRPr="000A209C">
        <w:rPr>
          <w:rFonts w:ascii="Arial" w:eastAsiaTheme="minorEastAsia" w:hAnsi="Arial" w:cs="Arial"/>
          <w:color w:val="000000" w:themeColor="text1"/>
          <w:sz w:val="22"/>
        </w:rPr>
        <w:t xml:space="preserve"> presents a group of recently published or commonly used R-packages and R-Shiny tools for statistical analysis of quantitative LFQ-based data. </w:t>
      </w:r>
      <w:r w:rsidR="4E0C9724" w:rsidRPr="4E0C9724">
        <w:rPr>
          <w:rFonts w:ascii="Arial" w:eastAsiaTheme="minorEastAsia" w:hAnsi="Arial" w:cs="Arial"/>
          <w:color w:val="000000" w:themeColor="text1"/>
          <w:sz w:val="22"/>
        </w:rPr>
        <w:t xml:space="preserve">More details on imputation and normalization methods </w:t>
      </w:r>
      <w:r w:rsidR="002668ED">
        <w:rPr>
          <w:rFonts w:ascii="Arial" w:eastAsiaTheme="minorEastAsia" w:hAnsi="Arial" w:cs="Arial"/>
          <w:color w:val="000000" w:themeColor="text1"/>
          <w:sz w:val="22"/>
        </w:rPr>
        <w:t>can</w:t>
      </w:r>
      <w:r w:rsidR="4E0C9724" w:rsidRPr="4E0C9724">
        <w:rPr>
          <w:rFonts w:ascii="Arial" w:eastAsiaTheme="minorEastAsia" w:hAnsi="Arial" w:cs="Arial"/>
          <w:color w:val="000000" w:themeColor="text1"/>
          <w:sz w:val="22"/>
        </w:rPr>
        <w:t xml:space="preserve"> be found </w:t>
      </w:r>
      <w:r w:rsidR="002668ED">
        <w:rPr>
          <w:rFonts w:ascii="Arial" w:eastAsiaTheme="minorEastAsia" w:hAnsi="Arial" w:cs="Arial"/>
          <w:color w:val="000000" w:themeColor="text1"/>
          <w:sz w:val="22"/>
        </w:rPr>
        <w:t>in</w:t>
      </w:r>
      <w:r w:rsidR="4E0C9724" w:rsidRPr="4E0C9724">
        <w:rPr>
          <w:rFonts w:ascii="Arial" w:eastAsiaTheme="minorEastAsia" w:hAnsi="Arial" w:cs="Arial"/>
          <w:color w:val="000000" w:themeColor="text1"/>
          <w:sz w:val="22"/>
        </w:rPr>
        <w:t xml:space="preserve"> </w:t>
      </w:r>
      <w:r w:rsidR="00870767" w:rsidRPr="00785687">
        <w:rPr>
          <w:rFonts w:ascii="Arial" w:eastAsiaTheme="minorEastAsia" w:hAnsi="Arial" w:cs="Arial"/>
          <w:b/>
          <w:bCs/>
          <w:color w:val="000000" w:themeColor="text1"/>
          <w:sz w:val="22"/>
        </w:rPr>
        <w:t>Supplementary Table 1</w:t>
      </w:r>
      <w:r w:rsidR="4E0C9724" w:rsidRPr="4E0C9724">
        <w:rPr>
          <w:rFonts w:ascii="Arial" w:eastAsiaTheme="minorEastAsia" w:hAnsi="Arial" w:cs="Arial"/>
          <w:b/>
          <w:bCs/>
          <w:color w:val="000000" w:themeColor="text1"/>
          <w:sz w:val="22"/>
        </w:rPr>
        <w:t>,</w:t>
      </w:r>
      <w:r w:rsidR="4E0C9724" w:rsidRPr="00595FF4">
        <w:rPr>
          <w:rFonts w:ascii="Arial" w:eastAsiaTheme="minorEastAsia" w:hAnsi="Arial"/>
          <w:color w:val="000000" w:themeColor="text1"/>
          <w:sz w:val="22"/>
        </w:rPr>
        <w:t xml:space="preserve"> </w:t>
      </w:r>
      <w:r w:rsidR="002668ED">
        <w:rPr>
          <w:rFonts w:ascii="Arial" w:eastAsiaTheme="minorEastAsia" w:hAnsi="Arial"/>
          <w:color w:val="000000" w:themeColor="text1"/>
          <w:sz w:val="22"/>
        </w:rPr>
        <w:t>including</w:t>
      </w:r>
      <w:r w:rsidR="00870767" w:rsidRPr="000A209C">
        <w:rPr>
          <w:rFonts w:ascii="Arial" w:eastAsiaTheme="minorEastAsia" w:hAnsi="Arial" w:cs="Arial"/>
          <w:color w:val="000000" w:themeColor="text1"/>
          <w:sz w:val="22"/>
        </w:rPr>
        <w:t xml:space="preserve"> the description</w:t>
      </w:r>
      <w:r w:rsidR="4E0C9724" w:rsidRPr="4E0C9724">
        <w:rPr>
          <w:rFonts w:ascii="Arial" w:eastAsiaTheme="minorEastAsia" w:hAnsi="Arial" w:cs="Arial"/>
          <w:color w:val="000000" w:themeColor="text1"/>
          <w:sz w:val="22"/>
        </w:rPr>
        <w:t xml:space="preserve"> of each method, and </w:t>
      </w:r>
      <w:r w:rsidR="002668ED">
        <w:rPr>
          <w:rFonts w:ascii="Arial" w:eastAsiaTheme="minorEastAsia" w:hAnsi="Arial" w:cs="Arial"/>
          <w:color w:val="000000" w:themeColor="text1"/>
          <w:sz w:val="22"/>
        </w:rPr>
        <w:t>the default</w:t>
      </w:r>
      <w:r w:rsidR="004C6D82" w:rsidRPr="000A209C">
        <w:rPr>
          <w:rFonts w:ascii="Arial" w:eastAsiaTheme="minorEastAsia" w:hAnsi="Arial" w:cs="Arial"/>
          <w:color w:val="000000" w:themeColor="text1"/>
          <w:sz w:val="22"/>
        </w:rPr>
        <w:t xml:space="preserve"> methods for </w:t>
      </w:r>
      <w:r w:rsidR="4E0C9724" w:rsidRPr="4E0C9724">
        <w:rPr>
          <w:rFonts w:ascii="Arial" w:eastAsiaTheme="minorEastAsia" w:hAnsi="Arial" w:cs="Arial"/>
          <w:color w:val="000000" w:themeColor="text1"/>
          <w:sz w:val="22"/>
        </w:rPr>
        <w:t>each tool</w:t>
      </w:r>
      <w:r w:rsidR="00870767" w:rsidRPr="000A209C">
        <w:rPr>
          <w:rFonts w:ascii="Arial" w:eastAsiaTheme="minorEastAsia" w:hAnsi="Arial" w:cs="Arial"/>
          <w:color w:val="000000" w:themeColor="text1"/>
          <w:sz w:val="22"/>
        </w:rPr>
        <w:t xml:space="preserve">. </w:t>
      </w:r>
      <w:r w:rsidR="005A3E46" w:rsidRPr="000A209C">
        <w:rPr>
          <w:rFonts w:ascii="Arial" w:eastAsiaTheme="minorEastAsia" w:hAnsi="Arial" w:cs="Arial"/>
          <w:color w:val="000000" w:themeColor="text1"/>
          <w:sz w:val="22"/>
        </w:rPr>
        <w:t xml:space="preserve">We selected the packages based on the number of uses in PubMed, the novelty of the algorithms and methods employed for the statistical analysis, the maintainability, and the user interface. </w:t>
      </w:r>
      <w:r w:rsidR="005737DD">
        <w:rPr>
          <w:rFonts w:ascii="Arial" w:eastAsiaTheme="minorEastAsia" w:hAnsi="Arial" w:cs="Arial"/>
          <w:color w:val="000000" w:themeColor="text1"/>
          <w:sz w:val="22"/>
        </w:rPr>
        <w:t xml:space="preserve">We will not </w:t>
      </w:r>
      <w:r w:rsidR="007228A7">
        <w:rPr>
          <w:rFonts w:ascii="Arial" w:eastAsiaTheme="minorEastAsia" w:hAnsi="Arial" w:cs="Arial"/>
          <w:color w:val="000000" w:themeColor="text1"/>
          <w:sz w:val="22"/>
        </w:rPr>
        <w:t>study</w:t>
      </w:r>
      <w:r w:rsidR="005A3E46" w:rsidRPr="000A209C">
        <w:rPr>
          <w:rFonts w:ascii="Arial" w:eastAsiaTheme="minorEastAsia" w:hAnsi="Arial" w:cs="Arial"/>
          <w:color w:val="000000" w:themeColor="text1"/>
          <w:sz w:val="22"/>
        </w:rPr>
        <w:t xml:space="preserve"> independent scripts </w:t>
      </w:r>
      <w:r w:rsidR="007228A7">
        <w:rPr>
          <w:rFonts w:ascii="Arial" w:eastAsiaTheme="minorEastAsia" w:hAnsi="Arial" w:cs="Arial"/>
          <w:color w:val="000000" w:themeColor="text1"/>
          <w:sz w:val="22"/>
        </w:rPr>
        <w:t xml:space="preserve">or </w:t>
      </w:r>
      <w:r w:rsidR="005A3E46" w:rsidRPr="000A209C">
        <w:rPr>
          <w:rFonts w:ascii="Arial" w:eastAsiaTheme="minorEastAsia" w:hAnsi="Arial" w:cs="Arial"/>
          <w:color w:val="000000" w:themeColor="text1"/>
          <w:sz w:val="22"/>
        </w:rPr>
        <w:t xml:space="preserve">adaptions of other omics packages to the field of proteomics. </w:t>
      </w:r>
      <w:r w:rsidR="00A16EDC">
        <w:rPr>
          <w:rFonts w:ascii="Arial" w:eastAsiaTheme="minorEastAsia" w:hAnsi="Arial" w:cs="Arial"/>
          <w:color w:val="000000" w:themeColor="text1"/>
          <w:sz w:val="22"/>
        </w:rPr>
        <w:t xml:space="preserve">We focused the study </w:t>
      </w:r>
      <w:r w:rsidR="00CA1BEB">
        <w:rPr>
          <w:rFonts w:ascii="Arial" w:eastAsiaTheme="minorEastAsia" w:hAnsi="Arial" w:cs="Arial"/>
          <w:color w:val="000000" w:themeColor="text1"/>
          <w:sz w:val="22"/>
        </w:rPr>
        <w:t>on</w:t>
      </w:r>
      <w:r w:rsidR="00A16EDC">
        <w:rPr>
          <w:rFonts w:ascii="Arial" w:eastAsiaTheme="minorEastAsia" w:hAnsi="Arial" w:cs="Arial"/>
          <w:color w:val="000000" w:themeColor="text1"/>
          <w:sz w:val="22"/>
        </w:rPr>
        <w:t xml:space="preserve"> the imputation and normalization algorithms </w:t>
      </w:r>
      <w:r w:rsidR="005A7A41">
        <w:rPr>
          <w:rFonts w:ascii="Arial" w:eastAsiaTheme="minorEastAsia" w:hAnsi="Arial" w:cs="Arial"/>
          <w:color w:val="000000" w:themeColor="text1"/>
          <w:sz w:val="22"/>
        </w:rPr>
        <w:t xml:space="preserve">of each </w:t>
      </w:r>
      <w:r w:rsidR="00CA1BEB">
        <w:rPr>
          <w:rFonts w:ascii="Arial" w:eastAsiaTheme="minorEastAsia" w:hAnsi="Arial" w:cs="Arial"/>
          <w:color w:val="000000" w:themeColor="text1"/>
          <w:sz w:val="22"/>
        </w:rPr>
        <w:t>tool</w:t>
      </w:r>
      <w:r w:rsidR="4E0C9724" w:rsidRPr="4E0C9724">
        <w:rPr>
          <w:rFonts w:ascii="Arial" w:eastAsiaTheme="minorEastAsia" w:hAnsi="Arial" w:cs="Arial"/>
          <w:color w:val="000000" w:themeColor="text1"/>
          <w:sz w:val="22"/>
        </w:rPr>
        <w:t>,</w:t>
      </w:r>
      <w:r w:rsidR="005A7A41">
        <w:rPr>
          <w:rFonts w:ascii="Arial" w:eastAsiaTheme="minorEastAsia" w:hAnsi="Arial" w:cs="Arial"/>
          <w:color w:val="000000" w:themeColor="text1"/>
          <w:sz w:val="22"/>
        </w:rPr>
        <w:t xml:space="preserve"> other </w:t>
      </w:r>
      <w:r w:rsidR="00986AA5">
        <w:rPr>
          <w:rFonts w:ascii="Arial" w:eastAsiaTheme="minorEastAsia" w:hAnsi="Arial" w:cs="Arial"/>
          <w:color w:val="000000" w:themeColor="text1"/>
          <w:sz w:val="22"/>
        </w:rPr>
        <w:t>parts</w:t>
      </w:r>
      <w:r w:rsidR="005A7A41">
        <w:rPr>
          <w:rFonts w:ascii="Arial" w:eastAsiaTheme="minorEastAsia" w:hAnsi="Arial" w:cs="Arial"/>
          <w:color w:val="000000" w:themeColor="text1"/>
          <w:sz w:val="22"/>
        </w:rPr>
        <w:t xml:space="preserve"> of the algorithms</w:t>
      </w:r>
      <w:r w:rsidR="00DE6D08">
        <w:rPr>
          <w:rFonts w:ascii="Arial" w:eastAsiaTheme="minorEastAsia" w:hAnsi="Arial" w:cs="Arial"/>
          <w:color w:val="000000" w:themeColor="text1"/>
          <w:sz w:val="22"/>
        </w:rPr>
        <w:t xml:space="preserve"> such as multiple testing correction are not explored because most </w:t>
      </w:r>
      <w:r w:rsidR="00913E75">
        <w:rPr>
          <w:rFonts w:ascii="Arial" w:eastAsiaTheme="minorEastAsia" w:hAnsi="Arial" w:cs="Arial"/>
          <w:color w:val="000000" w:themeColor="text1"/>
          <w:sz w:val="22"/>
        </w:rPr>
        <w:t xml:space="preserve">of </w:t>
      </w:r>
      <w:r w:rsidR="4E0C9724" w:rsidRPr="4E0C9724">
        <w:rPr>
          <w:rFonts w:ascii="Arial" w:eastAsiaTheme="minorEastAsia" w:hAnsi="Arial" w:cs="Arial"/>
          <w:color w:val="000000" w:themeColor="text1"/>
          <w:sz w:val="22"/>
        </w:rPr>
        <w:t>these</w:t>
      </w:r>
      <w:r w:rsidR="00913E75">
        <w:rPr>
          <w:rFonts w:ascii="Arial" w:eastAsiaTheme="minorEastAsia" w:hAnsi="Arial" w:cs="Arial"/>
          <w:color w:val="000000" w:themeColor="text1"/>
          <w:sz w:val="22"/>
        </w:rPr>
        <w:t xml:space="preserve"> tools use </w:t>
      </w:r>
      <w:r w:rsidR="00AE4840" w:rsidRPr="00AE4840">
        <w:rPr>
          <w:rFonts w:ascii="Arial" w:eastAsiaTheme="minorEastAsia" w:hAnsi="Arial" w:cs="Arial"/>
          <w:color w:val="000000" w:themeColor="text1"/>
          <w:sz w:val="22"/>
        </w:rPr>
        <w:t>Benjamini-Hochberg</w:t>
      </w:r>
      <w:r w:rsidR="00674052">
        <w:rPr>
          <w:rFonts w:ascii="Arial" w:eastAsiaTheme="minorEastAsia" w:hAnsi="Arial" w:cs="Arial"/>
          <w:color w:val="000000" w:themeColor="text1"/>
          <w:sz w:val="22"/>
        </w:rPr>
        <w:t xml:space="preserve"> </w:t>
      </w:r>
      <w:r w:rsidR="4E0C9724" w:rsidRPr="4E0C9724">
        <w:rPr>
          <w:rFonts w:ascii="Arial" w:eastAsiaTheme="minorEastAsia" w:hAnsi="Arial" w:cs="Arial"/>
          <w:color w:val="000000" w:themeColor="text1"/>
          <w:sz w:val="22"/>
        </w:rPr>
        <w:t>by default</w:t>
      </w:r>
      <w:r w:rsidR="00A34C11">
        <w:rPr>
          <w:rFonts w:ascii="Arial" w:eastAsiaTheme="minorEastAsia" w:hAnsi="Arial" w:cs="Arial"/>
          <w:color w:val="000000" w:themeColor="text1"/>
          <w:sz w:val="22"/>
        </w:rPr>
        <w:t xml:space="preserve"> </w:t>
      </w:r>
      <w:r w:rsidR="002109F5">
        <w:rPr>
          <w:rFonts w:ascii="Arial" w:eastAsiaTheme="minorEastAsia" w:hAnsi="Arial" w:cs="Arial"/>
          <w:color w:val="000000" w:themeColor="text1"/>
          <w:sz w:val="22"/>
        </w:rPr>
        <w:fldChar w:fldCharType="begin"/>
      </w:r>
      <w:r w:rsidR="00BE014A">
        <w:rPr>
          <w:rFonts w:ascii="Arial" w:eastAsiaTheme="minorEastAsia" w:hAnsi="Arial" w:cs="Arial"/>
          <w:color w:val="000000" w:themeColor="text1"/>
          <w:sz w:val="22"/>
        </w:rPr>
        <w:instrText xml:space="preserve"> ADDIN EN.CITE &lt;EndNote&gt;&lt;Cite&gt;&lt;Author&gt;Pascovici&lt;/Author&gt;&lt;Year&gt;2016&lt;/Year&gt;&lt;RecNum&gt;159&lt;/RecNum&gt;&lt;DisplayText&gt;(37)&lt;/DisplayText&gt;&lt;record&gt;&lt;rec-number&gt;159&lt;/rec-number&gt;&lt;foreign-keys&gt;&lt;key app="EN" db-id="2vddxzv9gpt2zneewaxp0zfppzpes02fps52" timestamp="1669995221"&gt;159&lt;/key&gt;&lt;/foreign-keys&gt;&lt;ref-type name="Journal Article"&gt;17&lt;/ref-type&gt;&lt;contributors&gt;&lt;authors&gt;&lt;author&gt;Pascovici, D.&lt;/author&gt;&lt;author&gt;Handler, D. C.&lt;/author&gt;&lt;author&gt;Wu, J. X.&lt;/author&gt;&lt;author&gt;Haynes, P. A.&lt;/author&gt;&lt;/authors&gt;&lt;/contributors&gt;&lt;auth-address&gt;Australian Proteome Analysis Facility, Macquarie University, Sydney, Australia.&amp;#xD;Department of Chemistry and Biomolecular Sciences, Macquarie University, Sydney, Australia.&amp;#xD;Department of Chemistry and Biomolecular Sciences, Macquarie University, Sydney, Australia. paul.haynes@mq.edu.au.&lt;/auth-address&gt;&lt;titles&gt;&lt;title&gt;Multiple testing corrections in quantitative proteomics: A useful but blunt tool&lt;/title&gt;&lt;secondary-title&gt;Proteomics&lt;/secondary-title&gt;&lt;/titles&gt;&lt;periodical&gt;&lt;full-title&gt;Proteomics&lt;/full-title&gt;&lt;/periodical&gt;&lt;pages&gt;2448-53&lt;/pages&gt;&lt;volume&gt;16&lt;/volume&gt;&lt;number&gt;18&lt;/number&gt;&lt;edition&gt;2016/07/28&lt;/edition&gt;&lt;keywords&gt;&lt;keyword&gt;Algorithms&lt;/keyword&gt;&lt;keyword&gt;Computational Biology/*methods&lt;/keyword&gt;&lt;keyword&gt;Proteins/analysis&lt;/keyword&gt;&lt;keyword&gt;Proteomics/*methods&lt;/keyword&gt;&lt;keyword&gt;Tandem Mass Spectrometry&lt;/keyword&gt;&lt;keyword&gt;Fdr&lt;/keyword&gt;&lt;keyword&gt;Multiple testing corrections&lt;/keyword&gt;&lt;keyword&gt;Shot gun proteomics&lt;/keyword&gt;&lt;/keywords&gt;&lt;dates&gt;&lt;year&gt;2016&lt;/year&gt;&lt;pub-dates&gt;&lt;date&gt;Sep&lt;/date&gt;&lt;/pub-dates&gt;&lt;/dates&gt;&lt;isbn&gt;1615-9861 (Electronic)&amp;#xD;1615-9853 (Linking)&lt;/isbn&gt;&lt;accession-num&gt;27461997&lt;/accession-num&gt;&lt;urls&gt;&lt;related-urls&gt;&lt;url&gt;https://www.ncbi.nlm.nih.gov/pubmed/27461997&lt;/url&gt;&lt;/related-urls&gt;&lt;/urls&gt;&lt;electronic-resource-num&gt;10.1002/pmic.201600044&lt;/electronic-resource-num&gt;&lt;/record&gt;&lt;/Cite&gt;&lt;/EndNote&gt;</w:instrText>
      </w:r>
      <w:r w:rsidR="002109F5">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(37)</w:t>
      </w:r>
      <w:r w:rsidR="002109F5">
        <w:rPr>
          <w:rFonts w:ascii="Arial" w:eastAsiaTheme="minorEastAsia" w:hAnsi="Arial" w:cs="Arial"/>
          <w:color w:val="000000" w:themeColor="text1"/>
          <w:sz w:val="22"/>
        </w:rPr>
        <w:fldChar w:fldCharType="end"/>
      </w:r>
      <w:r w:rsidR="00AE4840">
        <w:rPr>
          <w:rFonts w:ascii="Arial" w:eastAsiaTheme="minorEastAsia" w:hAnsi="Arial" w:cs="Arial"/>
          <w:color w:val="000000" w:themeColor="text1"/>
          <w:sz w:val="22"/>
        </w:rPr>
        <w:t>.</w:t>
      </w:r>
      <w:r w:rsidR="005A7A41">
        <w:rPr>
          <w:rFonts w:ascii="Arial" w:eastAsiaTheme="minorEastAsia" w:hAnsi="Arial" w:cs="Arial"/>
          <w:color w:val="000000" w:themeColor="text1"/>
          <w:sz w:val="22"/>
        </w:rPr>
        <w:t xml:space="preserve"> </w:t>
      </w:r>
      <w:r w:rsidR="00870767" w:rsidRPr="00785687">
        <w:rPr>
          <w:rFonts w:ascii="Arial" w:eastAsiaTheme="minorEastAsia" w:hAnsi="Arial" w:cs="Arial"/>
          <w:b/>
          <w:bCs/>
          <w:color w:val="000000" w:themeColor="text1"/>
          <w:sz w:val="22"/>
        </w:rPr>
        <w:t xml:space="preserve">Supplementary </w:t>
      </w:r>
      <w:r w:rsidR="006601CE" w:rsidRPr="00785687">
        <w:rPr>
          <w:rFonts w:ascii="Arial" w:eastAsiaTheme="minorEastAsia" w:hAnsi="Arial" w:cs="Arial"/>
          <w:b/>
          <w:bCs/>
          <w:color w:val="000000" w:themeColor="text1"/>
          <w:sz w:val="22"/>
        </w:rPr>
        <w:t>Tables</w:t>
      </w:r>
      <w:r w:rsidR="00870767" w:rsidRPr="00785687">
        <w:rPr>
          <w:rFonts w:ascii="Arial" w:eastAsiaTheme="minorEastAsia" w:hAnsi="Arial" w:cs="Arial"/>
          <w:b/>
          <w:bCs/>
          <w:color w:val="000000" w:themeColor="text1"/>
          <w:sz w:val="22"/>
        </w:rPr>
        <w:t xml:space="preserve"> 2 </w:t>
      </w:r>
      <w:r w:rsidR="005A3E46" w:rsidRPr="00785687">
        <w:rPr>
          <w:rFonts w:ascii="Arial" w:eastAsiaTheme="minorEastAsia" w:hAnsi="Arial" w:cs="Arial"/>
          <w:b/>
          <w:bCs/>
          <w:color w:val="000000" w:themeColor="text1"/>
          <w:sz w:val="22"/>
        </w:rPr>
        <w:t>and 3</w:t>
      </w:r>
      <w:r w:rsidR="005A3E46" w:rsidRPr="000A209C">
        <w:rPr>
          <w:rFonts w:ascii="Arial" w:eastAsiaTheme="minorEastAsia" w:hAnsi="Arial" w:cs="Arial"/>
          <w:color w:val="000000" w:themeColor="text1"/>
          <w:sz w:val="22"/>
        </w:rPr>
        <w:t xml:space="preserve"> </w:t>
      </w:r>
      <w:r w:rsidR="006601CE" w:rsidRPr="000A209C">
        <w:rPr>
          <w:rFonts w:ascii="Arial" w:eastAsiaTheme="minorEastAsia" w:hAnsi="Arial" w:cs="Arial"/>
          <w:color w:val="000000" w:themeColor="text1"/>
          <w:sz w:val="22"/>
        </w:rPr>
        <w:t>show</w:t>
      </w:r>
      <w:r w:rsidR="00870767" w:rsidRPr="000A209C">
        <w:rPr>
          <w:rFonts w:ascii="Arial" w:eastAsiaTheme="minorEastAsia" w:hAnsi="Arial" w:cs="Arial"/>
          <w:color w:val="000000" w:themeColor="text1"/>
          <w:sz w:val="22"/>
        </w:rPr>
        <w:t xml:space="preserve"> </w:t>
      </w:r>
      <w:r w:rsidR="005078A0" w:rsidRPr="000A209C">
        <w:rPr>
          <w:rFonts w:ascii="Arial" w:eastAsiaTheme="minorEastAsia" w:hAnsi="Arial" w:cs="Arial"/>
          <w:color w:val="000000" w:themeColor="text1"/>
          <w:sz w:val="22"/>
        </w:rPr>
        <w:t xml:space="preserve">the </w:t>
      </w:r>
      <w:r w:rsidR="005A3E46" w:rsidRPr="000A209C">
        <w:rPr>
          <w:rFonts w:ascii="Arial" w:eastAsiaTheme="minorEastAsia" w:hAnsi="Arial" w:cs="Arial"/>
          <w:color w:val="000000" w:themeColor="text1"/>
          <w:sz w:val="22"/>
        </w:rPr>
        <w:t xml:space="preserve">required parameters </w:t>
      </w:r>
      <w:r w:rsidR="00FF3EB8" w:rsidRPr="000A209C">
        <w:rPr>
          <w:rFonts w:ascii="Arial" w:eastAsiaTheme="minorEastAsia" w:hAnsi="Arial" w:cs="Arial"/>
          <w:color w:val="000000" w:themeColor="text1"/>
          <w:sz w:val="22"/>
        </w:rPr>
        <w:t xml:space="preserve">to run each tool and the quality metrics </w:t>
      </w:r>
      <w:r w:rsidR="00625C95" w:rsidRPr="000A209C">
        <w:rPr>
          <w:rFonts w:ascii="Arial" w:eastAsiaTheme="minorEastAsia" w:hAnsi="Arial" w:cs="Arial"/>
          <w:color w:val="000000" w:themeColor="text1"/>
          <w:sz w:val="22"/>
        </w:rPr>
        <w:t>computed by each tool, respectively.</w:t>
      </w:r>
      <w:r w:rsidRPr="000A209C">
        <w:rPr>
          <w:rFonts w:ascii="Arial" w:eastAsiaTheme="minorEastAsia" w:hAnsi="Arial" w:cs="Arial"/>
          <w:color w:val="000000" w:themeColor="text1"/>
          <w:sz w:val="22"/>
        </w:rPr>
        <w:t xml:space="preserve">   </w:t>
      </w:r>
    </w:p>
    <w:p w14:paraId="7760536C" w14:textId="273CCB3E" w:rsidR="00AE1F19" w:rsidRPr="00785687" w:rsidRDefault="00AE1F19" w:rsidP="00AE1F19">
      <w:pPr>
        <w:spacing w:before="163" w:after="163"/>
        <w:rPr>
          <w:rFonts w:ascii="Arial" w:eastAsiaTheme="minorEastAsia" w:hAnsi="Arial" w:cs="Arial"/>
          <w:color w:val="000000" w:themeColor="text1"/>
          <w:sz w:val="18"/>
          <w:szCs w:val="18"/>
        </w:rPr>
      </w:pPr>
      <w:r w:rsidRPr="00785687">
        <w:rPr>
          <w:rFonts w:ascii="Arial" w:eastAsiaTheme="minorEastAsia" w:hAnsi="Arial" w:cs="Arial"/>
          <w:b/>
          <w:bCs/>
          <w:color w:val="000000" w:themeColor="text1"/>
          <w:sz w:val="18"/>
          <w:szCs w:val="18"/>
        </w:rPr>
        <w:t>Table 1</w:t>
      </w:r>
      <w:r w:rsidRPr="00785687">
        <w:rPr>
          <w:rFonts w:ascii="Arial" w:eastAsiaTheme="minorEastAsia" w:hAnsi="Arial" w:cs="Arial"/>
          <w:color w:val="000000" w:themeColor="text1"/>
          <w:sz w:val="18"/>
          <w:szCs w:val="18"/>
        </w:rPr>
        <w:t xml:space="preserve">: </w:t>
      </w:r>
      <w:r w:rsidR="426D8CAA" w:rsidRPr="426D8CAA">
        <w:rPr>
          <w:rFonts w:ascii="Arial" w:eastAsiaTheme="minorEastAsia" w:hAnsi="Arial" w:cs="Arial"/>
          <w:color w:val="000000" w:themeColor="text1"/>
          <w:sz w:val="18"/>
          <w:szCs w:val="18"/>
        </w:rPr>
        <w:t>Comparison</w:t>
      </w:r>
      <w:r w:rsidRPr="00785687">
        <w:rPr>
          <w:rFonts w:ascii="Arial" w:eastAsiaTheme="minorEastAsia" w:hAnsi="Arial" w:cs="Arial"/>
          <w:color w:val="000000" w:themeColor="text1"/>
          <w:sz w:val="18"/>
          <w:szCs w:val="18"/>
        </w:rPr>
        <w:t xml:space="preserve"> of the </w:t>
      </w:r>
      <w:r w:rsidR="3D99840F" w:rsidRPr="3D99840F">
        <w:rPr>
          <w:rFonts w:ascii="Arial" w:eastAsiaTheme="minorEastAsia" w:hAnsi="Arial" w:cs="Arial"/>
          <w:color w:val="000000" w:themeColor="text1"/>
          <w:sz w:val="18"/>
          <w:szCs w:val="18"/>
        </w:rPr>
        <w:t>nine</w:t>
      </w:r>
      <w:r w:rsidRPr="00785687">
        <w:rPr>
          <w:rFonts w:ascii="Arial" w:eastAsiaTheme="minorEastAsia" w:hAnsi="Arial" w:cs="Arial"/>
          <w:color w:val="000000" w:themeColor="text1"/>
          <w:sz w:val="18"/>
          <w:szCs w:val="18"/>
        </w:rPr>
        <w:t xml:space="preserve"> evaluated packages and tools </w:t>
      </w:r>
      <w:r w:rsidR="4E0C9724" w:rsidRPr="4E0C9724">
        <w:rPr>
          <w:rFonts w:ascii="Arial" w:eastAsiaTheme="minorEastAsia" w:hAnsi="Arial" w:cs="Arial"/>
          <w:color w:val="000000" w:themeColor="text1"/>
          <w:sz w:val="18"/>
          <w:szCs w:val="18"/>
        </w:rPr>
        <w:t>in</w:t>
      </w:r>
      <w:r w:rsidRPr="00785687">
        <w:rPr>
          <w:rFonts w:ascii="Arial" w:eastAsiaTheme="minorEastAsia" w:hAnsi="Arial" w:cs="Arial"/>
          <w:color w:val="000000" w:themeColor="text1"/>
          <w:sz w:val="18"/>
          <w:szCs w:val="18"/>
        </w:rPr>
        <w:t xml:space="preserve"> different metrics and properties. The </w:t>
      </w:r>
      <w:r w:rsidR="4E0C9724" w:rsidRPr="4E0C9724">
        <w:rPr>
          <w:rFonts w:ascii="Arial" w:eastAsiaTheme="minorEastAsia" w:hAnsi="Arial" w:cs="Arial"/>
          <w:color w:val="000000" w:themeColor="text1"/>
          <w:sz w:val="18"/>
          <w:szCs w:val="18"/>
        </w:rPr>
        <w:t>“</w:t>
      </w:r>
      <w:r w:rsidRPr="00785687">
        <w:rPr>
          <w:rFonts w:ascii="Arial" w:eastAsiaTheme="minorEastAsia" w:hAnsi="Arial" w:cs="Arial"/>
          <w:color w:val="000000" w:themeColor="text1"/>
          <w:sz w:val="18"/>
          <w:szCs w:val="18"/>
        </w:rPr>
        <w:t xml:space="preserve">imputed intensity data </w:t>
      </w:r>
      <w:r w:rsidR="00A34C11" w:rsidRPr="4E0C9724">
        <w:rPr>
          <w:rFonts w:ascii="Arial" w:eastAsiaTheme="minorEastAsia" w:hAnsi="Arial" w:cs="Arial"/>
          <w:color w:val="000000" w:themeColor="text1"/>
          <w:sz w:val="18"/>
          <w:szCs w:val="18"/>
        </w:rPr>
        <w:t xml:space="preserve">type” </w:t>
      </w:r>
      <w:r w:rsidR="00A34C11" w:rsidRPr="00785687">
        <w:rPr>
          <w:rFonts w:ascii="Arial" w:eastAsiaTheme="minorEastAsia" w:hAnsi="Arial" w:cs="Arial"/>
          <w:color w:val="000000" w:themeColor="text1"/>
          <w:sz w:val="18"/>
          <w:szCs w:val="18"/>
        </w:rPr>
        <w:t>is</w:t>
      </w:r>
      <w:r w:rsidRPr="00785687">
        <w:rPr>
          <w:rFonts w:ascii="Arial" w:eastAsiaTheme="minorEastAsia" w:hAnsi="Arial" w:cs="Arial"/>
          <w:color w:val="000000" w:themeColor="text1"/>
          <w:sz w:val="18"/>
          <w:szCs w:val="18"/>
        </w:rPr>
        <w:t xml:space="preserve"> the level of the intensity </w:t>
      </w:r>
      <w:r w:rsidR="4E0C9724" w:rsidRPr="4E0C9724">
        <w:rPr>
          <w:rFonts w:ascii="Arial" w:eastAsiaTheme="minorEastAsia" w:hAnsi="Arial" w:cs="Arial"/>
          <w:color w:val="000000" w:themeColor="text1"/>
          <w:sz w:val="18"/>
          <w:szCs w:val="18"/>
        </w:rPr>
        <w:t>data</w:t>
      </w:r>
      <w:r w:rsidRPr="00785687">
        <w:rPr>
          <w:rFonts w:ascii="Arial" w:eastAsiaTheme="minorEastAsia" w:hAnsi="Arial" w:cs="Arial"/>
          <w:color w:val="000000" w:themeColor="text1"/>
          <w:sz w:val="18"/>
          <w:szCs w:val="18"/>
        </w:rPr>
        <w:t xml:space="preserve"> supported by the package: (Pep) peptide </w:t>
      </w:r>
      <w:r w:rsidR="00125118" w:rsidRPr="00785687">
        <w:rPr>
          <w:rFonts w:ascii="Arial" w:eastAsiaTheme="minorEastAsia" w:hAnsi="Arial" w:cs="Arial"/>
          <w:color w:val="000000" w:themeColor="text1"/>
          <w:sz w:val="18"/>
          <w:szCs w:val="18"/>
        </w:rPr>
        <w:t>intensity;</w:t>
      </w:r>
      <w:r w:rsidRPr="00785687">
        <w:rPr>
          <w:rFonts w:ascii="Arial" w:eastAsiaTheme="minorEastAsia" w:hAnsi="Arial" w:cs="Arial"/>
          <w:color w:val="000000" w:themeColor="text1"/>
          <w:sz w:val="18"/>
          <w:szCs w:val="18"/>
        </w:rPr>
        <w:t xml:space="preserve"> (Prot) protein </w:t>
      </w:r>
      <w:r w:rsidR="00AC1973" w:rsidRPr="00785687">
        <w:rPr>
          <w:rFonts w:ascii="Arial" w:eastAsiaTheme="minorEastAsia" w:hAnsi="Arial" w:cs="Arial"/>
          <w:color w:val="000000" w:themeColor="text1"/>
          <w:sz w:val="18"/>
          <w:szCs w:val="18"/>
        </w:rPr>
        <w:t>intensity.</w:t>
      </w:r>
      <w:r w:rsidRPr="00785687">
        <w:rPr>
          <w:rFonts w:ascii="Arial" w:eastAsiaTheme="minorEastAsia" w:hAnsi="Arial" w:cs="Arial"/>
          <w:color w:val="000000" w:themeColor="text1"/>
          <w:sz w:val="18"/>
          <w:szCs w:val="18"/>
        </w:rPr>
        <w:t xml:space="preserve"> </w:t>
      </w:r>
    </w:p>
    <w:tbl>
      <w:tblPr>
        <w:tblStyle w:val="PlainTable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005"/>
        <w:gridCol w:w="900"/>
        <w:gridCol w:w="1425"/>
        <w:gridCol w:w="915"/>
        <w:gridCol w:w="1065"/>
        <w:gridCol w:w="1950"/>
        <w:gridCol w:w="2091"/>
      </w:tblGrid>
      <w:tr w:rsidR="00863E48" w:rsidRPr="00A453FE" w14:paraId="38636588" w14:textId="77777777" w:rsidTr="001510C1">
        <w:trPr>
          <w:cnfStyle w:val="100000000000" w:firstRow="1" w:lastRow="0" w:firstColumn="0" w:lastColumn="0" w:oddVBand="0" w:evenVBand="0" w:oddHBand="0"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005" w:type="dxa"/>
          </w:tcPr>
          <w:p w14:paraId="456D4880" w14:textId="77777777" w:rsidR="00AE1F19" w:rsidRPr="000A209C" w:rsidRDefault="00AE1F19" w:rsidP="00D061E7">
            <w:pPr>
              <w:spacing w:beforeLines="0" w:before="0" w:after="163"/>
              <w:jc w:val="center"/>
              <w:rPr>
                <w:rFonts w:ascii="Arial" w:hAnsi="Arial" w:cs="Arial"/>
                <w:color w:val="000000" w:themeColor="text1"/>
                <w:sz w:val="16"/>
                <w:szCs w:val="16"/>
              </w:rPr>
            </w:pPr>
          </w:p>
        </w:tc>
        <w:tc>
          <w:tcPr>
            <w:tcW w:w="900" w:type="dxa"/>
            <w:vAlign w:val="center"/>
          </w:tcPr>
          <w:p w14:paraId="0C83307E" w14:textId="77777777" w:rsidR="00AE1F19" w:rsidRPr="000A209C" w:rsidRDefault="00AE1F19" w:rsidP="00D061E7">
            <w:pPr>
              <w:spacing w:beforeLines="0" w:before="0" w:after="163"/>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Open source</w:t>
            </w:r>
          </w:p>
        </w:tc>
        <w:tc>
          <w:tcPr>
            <w:tcW w:w="1425" w:type="dxa"/>
            <w:vAlign w:val="center"/>
          </w:tcPr>
          <w:p w14:paraId="1FE80B05" w14:textId="28493882" w:rsidR="00AE1F19" w:rsidRPr="000A209C" w:rsidRDefault="00A81497" w:rsidP="00D061E7">
            <w:pPr>
              <w:spacing w:beforeLines="0" w:before="0" w:after="163"/>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Pr>
                <w:rFonts w:ascii="Arial" w:hAnsi="Arial" w:cs="Arial"/>
                <w:color w:val="000000" w:themeColor="text1"/>
                <w:sz w:val="16"/>
                <w:szCs w:val="16"/>
              </w:rPr>
              <w:t>It has</w:t>
            </w:r>
            <w:r w:rsidR="00AE1F19" w:rsidRPr="000A209C">
              <w:rPr>
                <w:rFonts w:ascii="Arial" w:hAnsi="Arial" w:cs="Arial"/>
                <w:color w:val="000000" w:themeColor="text1"/>
                <w:sz w:val="16"/>
                <w:szCs w:val="16"/>
              </w:rPr>
              <w:t xml:space="preserve"> been benchmarked</w:t>
            </w:r>
          </w:p>
        </w:tc>
        <w:tc>
          <w:tcPr>
            <w:tcW w:w="915" w:type="dxa"/>
            <w:vAlign w:val="center"/>
          </w:tcPr>
          <w:p w14:paraId="23FB8FF7" w14:textId="77777777" w:rsidR="00AE1F19" w:rsidRPr="000A209C" w:rsidRDefault="00AE1F19" w:rsidP="00D061E7">
            <w:pPr>
              <w:spacing w:beforeLines="0" w:before="0" w:after="163"/>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16"/>
                <w:szCs w:val="16"/>
              </w:rPr>
            </w:pPr>
            <w:r w:rsidRPr="000A209C">
              <w:rPr>
                <w:rFonts w:ascii="Arial" w:hAnsi="Arial" w:cs="Arial"/>
                <w:color w:val="000000" w:themeColor="text1"/>
                <w:sz w:val="16"/>
                <w:szCs w:val="16"/>
              </w:rPr>
              <w:t xml:space="preserve">QC </w:t>
            </w:r>
          </w:p>
          <w:p w14:paraId="04CEC5B5" w14:textId="77777777" w:rsidR="00AE1F19" w:rsidRPr="000A209C" w:rsidRDefault="00AE1F19" w:rsidP="00D061E7">
            <w:pPr>
              <w:spacing w:beforeLines="0" w:before="0" w:after="163"/>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reports</w:t>
            </w:r>
          </w:p>
        </w:tc>
        <w:tc>
          <w:tcPr>
            <w:tcW w:w="1065" w:type="dxa"/>
            <w:vAlign w:val="center"/>
          </w:tcPr>
          <w:p w14:paraId="0B837577" w14:textId="77777777" w:rsidR="00AE1F19" w:rsidRPr="000A209C" w:rsidRDefault="00AE1F19" w:rsidP="00D061E7">
            <w:pPr>
              <w:spacing w:beforeLines="0" w:before="0" w:after="163"/>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16"/>
                <w:szCs w:val="16"/>
              </w:rPr>
            </w:pPr>
            <w:r w:rsidRPr="000A209C">
              <w:rPr>
                <w:rFonts w:ascii="Arial" w:hAnsi="Arial" w:cs="Arial"/>
                <w:color w:val="000000" w:themeColor="text1"/>
                <w:sz w:val="16"/>
                <w:szCs w:val="16"/>
              </w:rPr>
              <w:t xml:space="preserve">Input </w:t>
            </w:r>
          </w:p>
          <w:p w14:paraId="4D3E1F5C" w14:textId="2433F336" w:rsidR="00AE1F19" w:rsidRPr="000A209C" w:rsidRDefault="4E0C9724" w:rsidP="00D061E7">
            <w:pPr>
              <w:spacing w:beforeLines="0" w:before="0" w:after="163"/>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4E0C9724">
              <w:rPr>
                <w:rFonts w:ascii="Arial" w:hAnsi="Arial" w:cs="Arial"/>
                <w:color w:val="000000" w:themeColor="text1"/>
                <w:sz w:val="16"/>
                <w:szCs w:val="16"/>
              </w:rPr>
              <w:t>intensity data type</w:t>
            </w:r>
          </w:p>
        </w:tc>
        <w:tc>
          <w:tcPr>
            <w:tcW w:w="1950" w:type="dxa"/>
            <w:vAlign w:val="center"/>
          </w:tcPr>
          <w:p w14:paraId="0D3D5764" w14:textId="6D097542" w:rsidR="00AE1F19" w:rsidRPr="000A209C" w:rsidRDefault="00AE1F19" w:rsidP="00D061E7">
            <w:pPr>
              <w:spacing w:beforeLines="0" w:before="0" w:after="16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0A209C">
              <w:rPr>
                <w:rFonts w:ascii="Arial" w:eastAsia="Arial" w:hAnsi="Arial" w:cs="Arial"/>
                <w:color w:val="000000" w:themeColor="text1"/>
                <w:sz w:val="16"/>
                <w:szCs w:val="16"/>
              </w:rPr>
              <w:t>Normalization method</w:t>
            </w:r>
            <w:r w:rsidR="4E0C9724" w:rsidRPr="4E0C9724">
              <w:rPr>
                <w:rFonts w:ascii="Arial" w:eastAsia="Arial" w:hAnsi="Arial" w:cs="Arial"/>
                <w:color w:val="000000" w:themeColor="text1"/>
                <w:sz w:val="16"/>
                <w:szCs w:val="16"/>
              </w:rPr>
              <w:t>(s)</w:t>
            </w:r>
          </w:p>
        </w:tc>
        <w:tc>
          <w:tcPr>
            <w:tcW w:w="2091" w:type="dxa"/>
            <w:vAlign w:val="center"/>
          </w:tcPr>
          <w:p w14:paraId="054E5EBD" w14:textId="77777777" w:rsidR="00AE1F19" w:rsidRPr="000A209C" w:rsidRDefault="00AE1F19" w:rsidP="00D061E7">
            <w:pPr>
              <w:spacing w:beforeLines="0" w:before="0" w:after="16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16"/>
                <w:szCs w:val="16"/>
              </w:rPr>
            </w:pPr>
            <w:r w:rsidRPr="000A209C">
              <w:rPr>
                <w:rFonts w:ascii="Arial" w:eastAsia="Arial" w:hAnsi="Arial" w:cs="Arial"/>
                <w:color w:val="000000" w:themeColor="text1"/>
                <w:sz w:val="16"/>
                <w:szCs w:val="16"/>
              </w:rPr>
              <w:t xml:space="preserve">Imputation </w:t>
            </w:r>
          </w:p>
          <w:p w14:paraId="2A95301C" w14:textId="4DDB6662" w:rsidR="00AE1F19" w:rsidRPr="000A209C" w:rsidRDefault="55388A88" w:rsidP="00D061E7">
            <w:pPr>
              <w:spacing w:beforeLines="0" w:before="0" w:after="163"/>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55388A88">
              <w:rPr>
                <w:rFonts w:ascii="Arial" w:eastAsia="Arial" w:hAnsi="Arial" w:cs="Arial"/>
                <w:color w:val="000000" w:themeColor="text1"/>
                <w:sz w:val="16"/>
                <w:szCs w:val="16"/>
              </w:rPr>
              <w:t>method(s)</w:t>
            </w:r>
          </w:p>
        </w:tc>
      </w:tr>
      <w:tr w:rsidR="00863E48" w:rsidRPr="00A453FE" w14:paraId="426BFEF6" w14:textId="77777777" w:rsidTr="001510C1">
        <w:trPr>
          <w:trHeight w:val="36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583AF78F" w14:textId="77777777" w:rsidR="00AE1F19" w:rsidRPr="00D02BF3" w:rsidRDefault="00AE1F19" w:rsidP="00D061E7">
            <w:pPr>
              <w:spacing w:beforeLines="0" w:before="0" w:after="163"/>
              <w:jc w:val="center"/>
              <w:rPr>
                <w:rFonts w:ascii="Arial" w:hAnsi="Arial" w:cs="Arial"/>
                <w:b w:val="0"/>
                <w:bCs w:val="0"/>
                <w:color w:val="000000" w:themeColor="text1"/>
                <w:sz w:val="16"/>
                <w:szCs w:val="16"/>
              </w:rPr>
            </w:pPr>
            <w:r w:rsidRPr="000A209C">
              <w:rPr>
                <w:rFonts w:ascii="Arial" w:hAnsi="Arial" w:cs="Arial"/>
                <w:color w:val="000000" w:themeColor="text1"/>
                <w:sz w:val="16"/>
                <w:szCs w:val="16"/>
              </w:rPr>
              <w:t>MSstats</w:t>
            </w:r>
          </w:p>
        </w:tc>
        <w:tc>
          <w:tcPr>
            <w:tcW w:w="900" w:type="dxa"/>
            <w:vAlign w:val="center"/>
          </w:tcPr>
          <w:p w14:paraId="69380B07"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425" w:type="dxa"/>
            <w:vAlign w:val="center"/>
          </w:tcPr>
          <w:p w14:paraId="260C02D5"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915" w:type="dxa"/>
            <w:vAlign w:val="center"/>
          </w:tcPr>
          <w:p w14:paraId="35D55F73"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065" w:type="dxa"/>
            <w:vAlign w:val="center"/>
          </w:tcPr>
          <w:p w14:paraId="55BB8FD9"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Pep</w:t>
            </w:r>
          </w:p>
        </w:tc>
        <w:tc>
          <w:tcPr>
            <w:tcW w:w="1950" w:type="dxa"/>
            <w:vAlign w:val="center"/>
          </w:tcPr>
          <w:p w14:paraId="178A6634"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Equalize median, Quantile, Global standards</w:t>
            </w:r>
          </w:p>
        </w:tc>
        <w:tc>
          <w:tcPr>
            <w:tcW w:w="2091" w:type="dxa"/>
            <w:vAlign w:val="center"/>
          </w:tcPr>
          <w:p w14:paraId="337FA1B9" w14:textId="516FF411"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Accelerated failure time model, cutoffCensore, censoredInt, MaxQuantileforCensored</w:t>
            </w:r>
          </w:p>
        </w:tc>
      </w:tr>
      <w:tr w:rsidR="00863E48" w:rsidRPr="00A453FE" w14:paraId="36FA5211" w14:textId="77777777" w:rsidTr="001510C1">
        <w:trPr>
          <w:trHeight w:val="36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44210B85" w14:textId="17FE2B27" w:rsidR="00AE1F19" w:rsidRPr="00D02BF3" w:rsidRDefault="3ECDF959" w:rsidP="00D061E7">
            <w:pPr>
              <w:spacing w:before="163" w:after="163"/>
              <w:jc w:val="center"/>
              <w:rPr>
                <w:rFonts w:ascii="Arial" w:hAnsi="Arial" w:cs="Arial"/>
                <w:color w:val="000000" w:themeColor="text1"/>
                <w:sz w:val="16"/>
                <w:szCs w:val="16"/>
              </w:rPr>
            </w:pPr>
            <w:r w:rsidRPr="3ECDF959">
              <w:rPr>
                <w:rFonts w:ascii="Arial" w:hAnsi="Arial" w:cs="Arial"/>
                <w:color w:val="000000" w:themeColor="text1"/>
                <w:sz w:val="16"/>
                <w:szCs w:val="16"/>
              </w:rPr>
              <w:t>msqrob</w:t>
            </w:r>
            <w:ins w:id="3" w:author="来宾用户" w:date="2023-02-24T13:46:00Z">
              <w:r w:rsidRPr="3ECDF959">
                <w:rPr>
                  <w:rFonts w:ascii="Arial" w:hAnsi="Arial" w:cs="Arial"/>
                  <w:color w:val="000000" w:themeColor="text1"/>
                  <w:sz w:val="16"/>
                  <w:szCs w:val="16"/>
                </w:rPr>
                <w:t>2</w:t>
              </w:r>
            </w:ins>
          </w:p>
        </w:tc>
        <w:tc>
          <w:tcPr>
            <w:tcW w:w="900" w:type="dxa"/>
            <w:vAlign w:val="center"/>
          </w:tcPr>
          <w:p w14:paraId="42C3B33A" w14:textId="77777777" w:rsidR="00AE1F19" w:rsidRPr="000A209C" w:rsidRDefault="00AE1F19" w:rsidP="00D061E7">
            <w:pPr>
              <w:spacing w:before="163"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425" w:type="dxa"/>
            <w:vAlign w:val="center"/>
          </w:tcPr>
          <w:p w14:paraId="68BF7D9A" w14:textId="77777777" w:rsidR="00AE1F19" w:rsidRPr="000A209C" w:rsidRDefault="00AE1F19" w:rsidP="00D061E7">
            <w:pPr>
              <w:spacing w:before="163"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915" w:type="dxa"/>
            <w:vAlign w:val="center"/>
          </w:tcPr>
          <w:p w14:paraId="15426C5E" w14:textId="296F175F" w:rsidR="00AE1F19" w:rsidRPr="000A209C" w:rsidRDefault="00AE1F19" w:rsidP="00D061E7">
            <w:pPr>
              <w:spacing w:before="163"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065" w:type="dxa"/>
            <w:vAlign w:val="center"/>
          </w:tcPr>
          <w:p w14:paraId="30440972" w14:textId="77777777" w:rsidR="00AE1F19" w:rsidRPr="000A209C" w:rsidRDefault="00AE1F19" w:rsidP="00D061E7">
            <w:pPr>
              <w:spacing w:before="163"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Pep</w:t>
            </w:r>
          </w:p>
        </w:tc>
        <w:tc>
          <w:tcPr>
            <w:tcW w:w="1950" w:type="dxa"/>
            <w:vAlign w:val="center"/>
          </w:tcPr>
          <w:p w14:paraId="100B6B1A" w14:textId="1F9E7394" w:rsidR="00AE1F19" w:rsidRPr="000A209C" w:rsidRDefault="00AE1F19" w:rsidP="3ECDF959">
            <w:pPr>
              <w:spacing w:before="163" w:after="163"/>
              <w:jc w:val="center"/>
              <w:cnfStyle w:val="000000000000" w:firstRow="0" w:lastRow="0" w:firstColumn="0" w:lastColumn="0" w:oddVBand="0" w:evenVBand="0" w:oddHBand="0" w:evenHBand="0" w:firstRowFirstColumn="0" w:firstRowLastColumn="0" w:lastRowFirstColumn="0" w:lastRowLastColumn="0"/>
              <w:rPr>
                <w:ins w:id="4" w:author="来宾用户" w:date="2023-02-24T13:47:00Z"/>
                <w:rFonts w:ascii="Arial" w:hAnsi="Arial" w:cs="Arial"/>
                <w:color w:val="000000" w:themeColor="text1"/>
                <w:sz w:val="16"/>
                <w:szCs w:val="16"/>
              </w:rPr>
            </w:pPr>
            <w:r w:rsidRPr="000A209C">
              <w:rPr>
                <w:rFonts w:ascii="Arial" w:hAnsi="Arial" w:cs="Arial"/>
                <w:color w:val="000000" w:themeColor="text1"/>
                <w:sz w:val="16"/>
                <w:szCs w:val="16"/>
              </w:rPr>
              <w:t xml:space="preserve"> quantiles, quantiles.robust, vsn, center.median, center.mean, max, sum</w:t>
            </w:r>
            <w:ins w:id="5" w:author="来宾用户" w:date="2023-02-24T13:47:00Z">
              <w:r w:rsidR="3ECDF959" w:rsidRPr="3ECDF959">
                <w:rPr>
                  <w:rFonts w:ascii="Arial" w:hAnsi="Arial" w:cs="Arial"/>
                  <w:color w:val="000000" w:themeColor="text1"/>
                  <w:sz w:val="16"/>
                  <w:szCs w:val="16"/>
                </w:rPr>
                <w:t>, div.mean, div.median, diff.median</w:t>
              </w:r>
            </w:ins>
          </w:p>
          <w:p w14:paraId="3D2B3634" w14:textId="0C853BAA" w:rsidR="00AE1F19" w:rsidRPr="000A209C" w:rsidRDefault="00AE1F19" w:rsidP="00D061E7">
            <w:pPr>
              <w:spacing w:before="163"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p>
        </w:tc>
        <w:tc>
          <w:tcPr>
            <w:tcW w:w="2091" w:type="dxa"/>
            <w:vAlign w:val="center"/>
          </w:tcPr>
          <w:p w14:paraId="3DCB2FEC"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X</w:t>
            </w:r>
          </w:p>
        </w:tc>
      </w:tr>
      <w:tr w:rsidR="00863E48" w:rsidRPr="00A453FE" w14:paraId="6EC476A7" w14:textId="77777777" w:rsidTr="001510C1">
        <w:trPr>
          <w:trHeight w:val="360"/>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3C2B2E24" w14:textId="77777777" w:rsidR="00AE1F19" w:rsidRPr="00D02BF3" w:rsidRDefault="00AE1F19" w:rsidP="00D061E7">
            <w:pPr>
              <w:spacing w:beforeLines="0" w:before="0" w:after="163"/>
              <w:jc w:val="center"/>
              <w:rPr>
                <w:rFonts w:ascii="Arial" w:hAnsi="Arial" w:cs="Arial"/>
                <w:b w:val="0"/>
                <w:bCs w:val="0"/>
                <w:color w:val="000000" w:themeColor="text1"/>
                <w:sz w:val="16"/>
                <w:szCs w:val="16"/>
              </w:rPr>
            </w:pPr>
            <w:r w:rsidRPr="000A209C">
              <w:rPr>
                <w:rFonts w:ascii="Arial" w:hAnsi="Arial" w:cs="Arial"/>
                <w:color w:val="000000" w:themeColor="text1"/>
                <w:sz w:val="16"/>
                <w:szCs w:val="16"/>
              </w:rPr>
              <w:t>ProStaR</w:t>
            </w:r>
          </w:p>
        </w:tc>
        <w:tc>
          <w:tcPr>
            <w:tcW w:w="900" w:type="dxa"/>
            <w:vAlign w:val="center"/>
          </w:tcPr>
          <w:p w14:paraId="5F95FE5B"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425" w:type="dxa"/>
            <w:vAlign w:val="center"/>
          </w:tcPr>
          <w:p w14:paraId="184BDCC0"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915" w:type="dxa"/>
            <w:vAlign w:val="center"/>
          </w:tcPr>
          <w:p w14:paraId="3160769C"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065" w:type="dxa"/>
            <w:vAlign w:val="center"/>
          </w:tcPr>
          <w:p w14:paraId="5CB315BD"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Pep/Prot</w:t>
            </w:r>
          </w:p>
        </w:tc>
        <w:tc>
          <w:tcPr>
            <w:tcW w:w="1950" w:type="dxa"/>
            <w:vAlign w:val="center"/>
          </w:tcPr>
          <w:p w14:paraId="5D55D00C"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 xml:space="preserve">Global Quantile alignment and Centering, Column </w:t>
            </w:r>
            <w:r w:rsidRPr="000A209C">
              <w:rPr>
                <w:rFonts w:ascii="Arial" w:hAnsi="Arial" w:cs="Arial"/>
                <w:color w:val="000000" w:themeColor="text1"/>
                <w:sz w:val="16"/>
                <w:szCs w:val="16"/>
              </w:rPr>
              <w:lastRenderedPageBreak/>
              <w:t>sums, vsn, LOESS</w:t>
            </w:r>
          </w:p>
        </w:tc>
        <w:tc>
          <w:tcPr>
            <w:tcW w:w="2091" w:type="dxa"/>
            <w:vAlign w:val="center"/>
          </w:tcPr>
          <w:p w14:paraId="401B34C6"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lastRenderedPageBreak/>
              <w:t>Det quantile, slsa, KNN, Fixed value</w:t>
            </w:r>
          </w:p>
        </w:tc>
      </w:tr>
      <w:tr w:rsidR="00863E48" w:rsidRPr="00A453FE" w14:paraId="2709172E" w14:textId="77777777" w:rsidTr="001510C1">
        <w:trPr>
          <w:trHeight w:val="454"/>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0208E600" w14:textId="77777777" w:rsidR="00AE1F19" w:rsidRPr="00D02BF3" w:rsidRDefault="00AE1F19" w:rsidP="00D061E7">
            <w:pPr>
              <w:spacing w:beforeLines="0" w:before="0" w:after="163"/>
              <w:jc w:val="center"/>
              <w:rPr>
                <w:rFonts w:ascii="Arial" w:hAnsi="Arial" w:cs="Arial"/>
                <w:b w:val="0"/>
                <w:bCs w:val="0"/>
                <w:color w:val="000000" w:themeColor="text1"/>
                <w:sz w:val="16"/>
                <w:szCs w:val="16"/>
              </w:rPr>
            </w:pPr>
            <w:r w:rsidRPr="000A209C">
              <w:rPr>
                <w:rFonts w:ascii="Arial" w:hAnsi="Arial" w:cs="Arial"/>
                <w:color w:val="000000" w:themeColor="text1"/>
                <w:sz w:val="16"/>
                <w:szCs w:val="16"/>
              </w:rPr>
              <w:t>Proteus</w:t>
            </w:r>
          </w:p>
        </w:tc>
        <w:tc>
          <w:tcPr>
            <w:tcW w:w="900" w:type="dxa"/>
            <w:vAlign w:val="center"/>
          </w:tcPr>
          <w:p w14:paraId="2A6C2EE5"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425" w:type="dxa"/>
            <w:vAlign w:val="center"/>
          </w:tcPr>
          <w:p w14:paraId="134FD712"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915" w:type="dxa"/>
            <w:vAlign w:val="center"/>
          </w:tcPr>
          <w:p w14:paraId="78FA89C7"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065" w:type="dxa"/>
            <w:vAlign w:val="center"/>
          </w:tcPr>
          <w:p w14:paraId="3E8498FF"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Pep/Prot</w:t>
            </w:r>
          </w:p>
        </w:tc>
        <w:tc>
          <w:tcPr>
            <w:tcW w:w="1950" w:type="dxa"/>
            <w:vAlign w:val="center"/>
          </w:tcPr>
          <w:p w14:paraId="7FEE324B"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Equalize median, Quantile</w:t>
            </w:r>
          </w:p>
        </w:tc>
        <w:tc>
          <w:tcPr>
            <w:tcW w:w="2091" w:type="dxa"/>
            <w:vAlign w:val="center"/>
          </w:tcPr>
          <w:p w14:paraId="700C6845"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Mean-variance (by limma package)</w:t>
            </w:r>
          </w:p>
        </w:tc>
      </w:tr>
      <w:tr w:rsidR="00863E48" w:rsidRPr="00A453FE" w14:paraId="6B0B2164" w14:textId="77777777" w:rsidTr="001510C1">
        <w:trPr>
          <w:trHeight w:val="454"/>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22CAF9C8" w14:textId="51249275" w:rsidR="00AE1F19" w:rsidRPr="00D02BF3" w:rsidRDefault="43A6B949" w:rsidP="00D061E7">
            <w:pPr>
              <w:spacing w:beforeLines="0" w:before="0" w:after="163"/>
              <w:jc w:val="center"/>
              <w:rPr>
                <w:rFonts w:ascii="Arial" w:hAnsi="Arial" w:cs="Arial"/>
                <w:b w:val="0"/>
                <w:bCs w:val="0"/>
                <w:color w:val="000000" w:themeColor="text1"/>
                <w:sz w:val="16"/>
                <w:szCs w:val="16"/>
              </w:rPr>
            </w:pPr>
            <w:r w:rsidRPr="43A6B949">
              <w:rPr>
                <w:rFonts w:ascii="Arial" w:hAnsi="Arial" w:cs="Arial"/>
                <w:color w:val="000000" w:themeColor="text1"/>
                <w:sz w:val="16"/>
                <w:szCs w:val="16"/>
              </w:rPr>
              <w:t>p</w:t>
            </w:r>
            <w:r w:rsidR="00AE1F19" w:rsidRPr="000A209C">
              <w:rPr>
                <w:rFonts w:ascii="Arial" w:hAnsi="Arial" w:cs="Arial"/>
                <w:color w:val="000000" w:themeColor="text1"/>
                <w:sz w:val="16"/>
                <w:szCs w:val="16"/>
              </w:rPr>
              <w:t>rolfqua</w:t>
            </w:r>
          </w:p>
        </w:tc>
        <w:tc>
          <w:tcPr>
            <w:tcW w:w="900" w:type="dxa"/>
            <w:vAlign w:val="center"/>
          </w:tcPr>
          <w:p w14:paraId="5FDD3EBA"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425" w:type="dxa"/>
            <w:vAlign w:val="center"/>
          </w:tcPr>
          <w:p w14:paraId="45BC53F1"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915" w:type="dxa"/>
            <w:vAlign w:val="center"/>
          </w:tcPr>
          <w:p w14:paraId="64ED0D61"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065" w:type="dxa"/>
            <w:vAlign w:val="center"/>
          </w:tcPr>
          <w:p w14:paraId="7527315B"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Pep/Prot</w:t>
            </w:r>
          </w:p>
        </w:tc>
        <w:tc>
          <w:tcPr>
            <w:tcW w:w="1950" w:type="dxa"/>
            <w:vAlign w:val="center"/>
          </w:tcPr>
          <w:p w14:paraId="7B9D5835" w14:textId="0313860C"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 xml:space="preserve"> robust scale</w:t>
            </w:r>
          </w:p>
        </w:tc>
        <w:tc>
          <w:tcPr>
            <w:tcW w:w="2091" w:type="dxa"/>
            <w:vAlign w:val="center"/>
          </w:tcPr>
          <w:p w14:paraId="5E4DD5AC"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Group mean imputation</w:t>
            </w:r>
          </w:p>
        </w:tc>
      </w:tr>
      <w:tr w:rsidR="00863E48" w:rsidRPr="00A453FE" w14:paraId="2737D5ED" w14:textId="77777777" w:rsidTr="001510C1">
        <w:trPr>
          <w:trHeight w:val="454"/>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250CE77A" w14:textId="77777777" w:rsidR="00AE1F19" w:rsidRPr="00D02BF3" w:rsidRDefault="00AE1F19" w:rsidP="00D061E7">
            <w:pPr>
              <w:spacing w:beforeLines="0" w:before="0" w:after="163"/>
              <w:jc w:val="center"/>
              <w:rPr>
                <w:rFonts w:ascii="Arial" w:hAnsi="Arial" w:cs="Arial"/>
                <w:b w:val="0"/>
                <w:bCs w:val="0"/>
                <w:color w:val="000000" w:themeColor="text1"/>
                <w:sz w:val="16"/>
                <w:szCs w:val="16"/>
              </w:rPr>
            </w:pPr>
            <w:r w:rsidRPr="000A209C">
              <w:rPr>
                <w:rFonts w:ascii="Arial" w:hAnsi="Arial" w:cs="Arial"/>
                <w:color w:val="000000" w:themeColor="text1"/>
                <w:sz w:val="16"/>
                <w:szCs w:val="16"/>
              </w:rPr>
              <w:t>ProVision</w:t>
            </w:r>
          </w:p>
        </w:tc>
        <w:tc>
          <w:tcPr>
            <w:tcW w:w="900" w:type="dxa"/>
            <w:vAlign w:val="center"/>
          </w:tcPr>
          <w:p w14:paraId="7B18E764"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425" w:type="dxa"/>
            <w:vAlign w:val="center"/>
          </w:tcPr>
          <w:p w14:paraId="0571F0C0"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915" w:type="dxa"/>
            <w:vAlign w:val="center"/>
          </w:tcPr>
          <w:p w14:paraId="7F2DAE51"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065" w:type="dxa"/>
            <w:vAlign w:val="center"/>
          </w:tcPr>
          <w:p w14:paraId="16855EF3"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Prot</w:t>
            </w:r>
          </w:p>
        </w:tc>
        <w:tc>
          <w:tcPr>
            <w:tcW w:w="1950" w:type="dxa"/>
            <w:vAlign w:val="center"/>
          </w:tcPr>
          <w:p w14:paraId="15985E21" w14:textId="1F0A3149" w:rsidR="00AE1F19" w:rsidRPr="000A209C" w:rsidRDefault="4E0C9724"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4E0C9724">
              <w:rPr>
                <w:rFonts w:ascii="Arial" w:hAnsi="Arial" w:cs="Arial"/>
                <w:color w:val="000000" w:themeColor="text1"/>
                <w:sz w:val="16"/>
                <w:szCs w:val="16"/>
              </w:rPr>
              <w:t>X</w:t>
            </w:r>
          </w:p>
        </w:tc>
        <w:tc>
          <w:tcPr>
            <w:tcW w:w="2091" w:type="dxa"/>
            <w:vAlign w:val="center"/>
          </w:tcPr>
          <w:p w14:paraId="115FE744"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Normal distribution like Perseus</w:t>
            </w:r>
          </w:p>
        </w:tc>
      </w:tr>
      <w:tr w:rsidR="00863E48" w:rsidRPr="00A453FE" w14:paraId="5899AA28" w14:textId="77777777" w:rsidTr="001510C1">
        <w:trPr>
          <w:trHeight w:val="454"/>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24169DBF" w14:textId="77777777" w:rsidR="00AE1F19" w:rsidRPr="00D02BF3" w:rsidRDefault="00AE1F19" w:rsidP="00D061E7">
            <w:pPr>
              <w:spacing w:beforeLines="0" w:before="0" w:after="163"/>
              <w:jc w:val="center"/>
              <w:rPr>
                <w:rFonts w:ascii="Arial" w:hAnsi="Arial" w:cs="Arial"/>
                <w:b w:val="0"/>
                <w:bCs w:val="0"/>
                <w:color w:val="000000" w:themeColor="text1"/>
                <w:sz w:val="16"/>
                <w:szCs w:val="16"/>
              </w:rPr>
            </w:pPr>
            <w:r w:rsidRPr="000A209C">
              <w:rPr>
                <w:rFonts w:ascii="Arial" w:hAnsi="Arial" w:cs="Arial"/>
                <w:color w:val="000000" w:themeColor="text1"/>
                <w:sz w:val="16"/>
                <w:szCs w:val="16"/>
              </w:rPr>
              <w:t>LFQ-Analyst</w:t>
            </w:r>
          </w:p>
        </w:tc>
        <w:tc>
          <w:tcPr>
            <w:tcW w:w="900" w:type="dxa"/>
            <w:vAlign w:val="center"/>
          </w:tcPr>
          <w:p w14:paraId="12AE6827"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425" w:type="dxa"/>
            <w:vAlign w:val="center"/>
          </w:tcPr>
          <w:p w14:paraId="47DE69BF"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915" w:type="dxa"/>
            <w:vAlign w:val="center"/>
          </w:tcPr>
          <w:p w14:paraId="3A8BAC76"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065" w:type="dxa"/>
            <w:vAlign w:val="center"/>
          </w:tcPr>
          <w:p w14:paraId="1B64102C"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Prot</w:t>
            </w:r>
          </w:p>
        </w:tc>
        <w:tc>
          <w:tcPr>
            <w:tcW w:w="1950" w:type="dxa"/>
            <w:vAlign w:val="center"/>
          </w:tcPr>
          <w:p w14:paraId="68CD31A3"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X</w:t>
            </w:r>
          </w:p>
        </w:tc>
        <w:tc>
          <w:tcPr>
            <w:tcW w:w="2091" w:type="dxa"/>
            <w:vAlign w:val="center"/>
          </w:tcPr>
          <w:p w14:paraId="22F62943" w14:textId="4B7E2F74" w:rsidR="00AE1F19" w:rsidRPr="000A209C" w:rsidRDefault="4E0C9724"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4E0C9724">
              <w:rPr>
                <w:rFonts w:ascii="Arial" w:hAnsi="Arial" w:cs="Arial"/>
                <w:color w:val="000000" w:themeColor="text1"/>
                <w:sz w:val="16"/>
                <w:szCs w:val="16"/>
              </w:rPr>
              <w:t xml:space="preserve">Normal distribution like Perseus, </w:t>
            </w:r>
            <w:r w:rsidR="00AE1F19" w:rsidRPr="000A209C">
              <w:rPr>
                <w:rFonts w:ascii="Arial" w:hAnsi="Arial" w:cs="Arial"/>
                <w:color w:val="000000" w:themeColor="text1"/>
                <w:sz w:val="16"/>
                <w:szCs w:val="16"/>
              </w:rPr>
              <w:t>KNN, bpca, QRILC, MLE, MinDet, MinProb, min, zero</w:t>
            </w:r>
          </w:p>
        </w:tc>
      </w:tr>
      <w:tr w:rsidR="00863E48" w:rsidRPr="00A453FE" w14:paraId="05437A0F" w14:textId="77777777" w:rsidTr="001510C1">
        <w:trPr>
          <w:trHeight w:val="482"/>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1A21B0ED" w14:textId="77777777" w:rsidR="00AE1F19" w:rsidRPr="00D02BF3" w:rsidRDefault="00AE1F19" w:rsidP="00D061E7">
            <w:pPr>
              <w:spacing w:beforeLines="0" w:before="0" w:after="163"/>
              <w:jc w:val="center"/>
              <w:rPr>
                <w:rFonts w:ascii="Arial" w:hAnsi="Arial" w:cs="Arial"/>
                <w:b w:val="0"/>
                <w:bCs w:val="0"/>
                <w:color w:val="000000" w:themeColor="text1"/>
                <w:sz w:val="16"/>
                <w:szCs w:val="16"/>
              </w:rPr>
            </w:pPr>
            <w:r w:rsidRPr="000A209C">
              <w:rPr>
                <w:rFonts w:ascii="Arial" w:hAnsi="Arial" w:cs="Arial"/>
                <w:color w:val="000000" w:themeColor="text1"/>
                <w:sz w:val="16"/>
                <w:szCs w:val="16"/>
              </w:rPr>
              <w:t>Eatomics</w:t>
            </w:r>
          </w:p>
        </w:tc>
        <w:tc>
          <w:tcPr>
            <w:tcW w:w="900" w:type="dxa"/>
            <w:vAlign w:val="center"/>
          </w:tcPr>
          <w:p w14:paraId="198D3942"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425" w:type="dxa"/>
            <w:vAlign w:val="center"/>
          </w:tcPr>
          <w:p w14:paraId="59DA658D"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915" w:type="dxa"/>
            <w:vAlign w:val="center"/>
          </w:tcPr>
          <w:p w14:paraId="2A76C47D"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065" w:type="dxa"/>
            <w:vAlign w:val="center"/>
          </w:tcPr>
          <w:p w14:paraId="295CC953"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Prot</w:t>
            </w:r>
          </w:p>
        </w:tc>
        <w:tc>
          <w:tcPr>
            <w:tcW w:w="1950" w:type="dxa"/>
            <w:vAlign w:val="center"/>
          </w:tcPr>
          <w:p w14:paraId="67A44DCA" w14:textId="651176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 xml:space="preserve"> VSN</w:t>
            </w:r>
          </w:p>
        </w:tc>
        <w:tc>
          <w:tcPr>
            <w:tcW w:w="2091" w:type="dxa"/>
            <w:vAlign w:val="center"/>
          </w:tcPr>
          <w:p w14:paraId="25493A04" w14:textId="69FAA5DE"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 xml:space="preserve">Normal distribution like Perseus, </w:t>
            </w:r>
            <w:r w:rsidR="4E0C9724" w:rsidRPr="4E0C9724">
              <w:rPr>
                <w:rFonts w:ascii="Arial" w:hAnsi="Arial" w:cs="Arial"/>
                <w:color w:val="000000" w:themeColor="text1"/>
                <w:sz w:val="16"/>
                <w:szCs w:val="16"/>
              </w:rPr>
              <w:t>KNN</w:t>
            </w:r>
            <w:r w:rsidRPr="000A209C">
              <w:rPr>
                <w:rFonts w:ascii="Arial" w:hAnsi="Arial" w:cs="Arial"/>
                <w:color w:val="000000" w:themeColor="text1"/>
                <w:sz w:val="16"/>
                <w:szCs w:val="16"/>
              </w:rPr>
              <w:t>, MinDet, QRILC</w:t>
            </w:r>
          </w:p>
        </w:tc>
      </w:tr>
      <w:tr w:rsidR="00863E48" w:rsidRPr="00A453FE" w14:paraId="5B9D3B11" w14:textId="77777777" w:rsidTr="001510C1">
        <w:trPr>
          <w:trHeight w:val="454"/>
        </w:trPr>
        <w:tc>
          <w:tcPr>
            <w:cnfStyle w:val="001000000000" w:firstRow="0" w:lastRow="0" w:firstColumn="1" w:lastColumn="0" w:oddVBand="0" w:evenVBand="0" w:oddHBand="0" w:evenHBand="0" w:firstRowFirstColumn="0" w:firstRowLastColumn="0" w:lastRowFirstColumn="0" w:lastRowLastColumn="0"/>
            <w:tcW w:w="1005" w:type="dxa"/>
            <w:vAlign w:val="center"/>
          </w:tcPr>
          <w:p w14:paraId="08AE3352" w14:textId="77777777" w:rsidR="00AE1F19" w:rsidRPr="00D02BF3" w:rsidRDefault="00AE1F19" w:rsidP="00D061E7">
            <w:pPr>
              <w:spacing w:beforeLines="0" w:before="0" w:after="163"/>
              <w:jc w:val="center"/>
              <w:rPr>
                <w:rFonts w:ascii="Arial" w:hAnsi="Arial" w:cs="Arial"/>
                <w:b w:val="0"/>
                <w:bCs w:val="0"/>
                <w:color w:val="000000" w:themeColor="text1"/>
                <w:sz w:val="16"/>
                <w:szCs w:val="16"/>
              </w:rPr>
            </w:pPr>
            <w:r w:rsidRPr="000A209C">
              <w:rPr>
                <w:rFonts w:ascii="Arial" w:hAnsi="Arial" w:cs="Arial"/>
                <w:color w:val="000000" w:themeColor="text1"/>
                <w:sz w:val="16"/>
                <w:szCs w:val="16"/>
              </w:rPr>
              <w:t>Perseus</w:t>
            </w:r>
          </w:p>
        </w:tc>
        <w:tc>
          <w:tcPr>
            <w:tcW w:w="900" w:type="dxa"/>
            <w:vAlign w:val="center"/>
          </w:tcPr>
          <w:p w14:paraId="1DF3882A"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425" w:type="dxa"/>
            <w:vAlign w:val="center"/>
          </w:tcPr>
          <w:p w14:paraId="22BB6FA7"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915" w:type="dxa"/>
            <w:vAlign w:val="center"/>
          </w:tcPr>
          <w:p w14:paraId="0BB71C95"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w:t>
            </w:r>
          </w:p>
        </w:tc>
        <w:tc>
          <w:tcPr>
            <w:tcW w:w="1065" w:type="dxa"/>
            <w:vAlign w:val="center"/>
          </w:tcPr>
          <w:p w14:paraId="0AD03B7A"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Prot</w:t>
            </w:r>
          </w:p>
        </w:tc>
        <w:tc>
          <w:tcPr>
            <w:tcW w:w="1950" w:type="dxa"/>
            <w:vAlign w:val="center"/>
          </w:tcPr>
          <w:p w14:paraId="71866566" w14:textId="1CC3D5A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Z-score, Remove batch effect, Un-Z-score</w:t>
            </w:r>
          </w:p>
        </w:tc>
        <w:tc>
          <w:tcPr>
            <w:tcW w:w="2091" w:type="dxa"/>
            <w:vAlign w:val="center"/>
          </w:tcPr>
          <w:p w14:paraId="4BECEF18" w14:textId="77777777" w:rsidR="00AE1F19" w:rsidRPr="000A209C" w:rsidRDefault="00AE1F19" w:rsidP="00D061E7">
            <w:pPr>
              <w:spacing w:beforeLines="0" w:before="0" w:after="163"/>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6"/>
                <w:szCs w:val="16"/>
              </w:rPr>
            </w:pPr>
            <w:r w:rsidRPr="000A209C">
              <w:rPr>
                <w:rFonts w:ascii="Arial" w:hAnsi="Arial" w:cs="Arial"/>
                <w:color w:val="000000" w:themeColor="text1"/>
                <w:sz w:val="16"/>
                <w:szCs w:val="16"/>
              </w:rPr>
              <w:t>A down-shifted Gaussian distribution, constant, ImputeLCMD</w:t>
            </w:r>
          </w:p>
        </w:tc>
      </w:tr>
    </w:tbl>
    <w:p w14:paraId="39EFE2BA" w14:textId="77777777" w:rsidR="00AE1F19" w:rsidRPr="000A209C" w:rsidRDefault="00AE1F19" w:rsidP="00AE1F19">
      <w:pPr>
        <w:spacing w:before="163" w:after="163"/>
        <w:rPr>
          <w:rFonts w:ascii="Arial" w:eastAsiaTheme="minorEastAsia" w:hAnsi="Arial" w:cs="Arial"/>
          <w:color w:val="000000" w:themeColor="text1"/>
          <w:sz w:val="22"/>
        </w:rPr>
        <w:sectPr w:rsidR="00AE1F19" w:rsidRPr="000A209C" w:rsidSect="00E94381">
          <w:headerReference w:type="default" r:id="rId12"/>
          <w:footerReference w:type="default" r:id="rId13"/>
          <w:pgSz w:w="11906" w:h="16838"/>
          <w:pgMar w:top="1440" w:right="1418" w:bottom="1440" w:left="1418" w:header="851" w:footer="992" w:gutter="0"/>
          <w:cols w:space="425"/>
          <w:docGrid w:type="lines" w:linePitch="326"/>
        </w:sectPr>
      </w:pPr>
    </w:p>
    <w:p w14:paraId="2C001676" w14:textId="2CD0E8C0" w:rsidR="001F0D53" w:rsidRPr="000A209C" w:rsidRDefault="00B015FA" w:rsidP="001F0D53">
      <w:pPr>
        <w:spacing w:before="156" w:after="156"/>
        <w:rPr>
          <w:rFonts w:ascii="Arial" w:eastAsiaTheme="minorEastAsia" w:hAnsi="Arial" w:cs="Arial"/>
          <w:b/>
          <w:bCs/>
          <w:color w:val="000000" w:themeColor="text1"/>
          <w:sz w:val="22"/>
        </w:rPr>
      </w:pPr>
      <w:r w:rsidRPr="000A209C">
        <w:rPr>
          <w:rFonts w:ascii="Arial" w:eastAsiaTheme="minorEastAsia" w:hAnsi="Arial" w:cs="Arial"/>
          <w:b/>
          <w:bCs/>
          <w:color w:val="000000" w:themeColor="text1"/>
          <w:sz w:val="22"/>
        </w:rPr>
        <w:lastRenderedPageBreak/>
        <w:t xml:space="preserve">2.1 MSstats </w:t>
      </w:r>
      <w:r w:rsidR="000B49E9" w:rsidRPr="000A209C">
        <w:rPr>
          <w:rFonts w:ascii="Arial" w:eastAsiaTheme="minorEastAsia" w:hAnsi="Arial" w:cs="Arial"/>
          <w:b/>
          <w:bCs/>
          <w:color w:val="000000" w:themeColor="text1"/>
          <w:sz w:val="22"/>
        </w:rPr>
        <w:t xml:space="preserve"> </w:t>
      </w:r>
      <w:r w:rsidR="005C1107" w:rsidRPr="000A209C">
        <w:rPr>
          <w:rFonts w:ascii="Arial" w:eastAsiaTheme="minorEastAsia" w:hAnsi="Arial" w:cs="Arial"/>
          <w:b/>
          <w:bCs/>
          <w:color w:val="000000" w:themeColor="text1"/>
          <w:sz w:val="22"/>
        </w:rPr>
        <w:t xml:space="preserve"> </w:t>
      </w:r>
    </w:p>
    <w:p w14:paraId="689D7953" w14:textId="5F8DB6AE" w:rsidR="2D49B4F3" w:rsidRPr="000A209C" w:rsidRDefault="001F0D53" w:rsidP="009545C8">
      <w:pPr>
        <w:spacing w:before="156" w:after="156"/>
        <w:rPr>
          <w:rFonts w:ascii="Arial" w:eastAsiaTheme="minorEastAsia" w:hAnsi="Arial" w:cs="Arial"/>
          <w:color w:val="000000" w:themeColor="text1"/>
          <w:sz w:val="22"/>
        </w:rPr>
      </w:pPr>
      <w:r w:rsidRPr="000A209C">
        <w:rPr>
          <w:rFonts w:ascii="Arial" w:eastAsiaTheme="minorEastAsia" w:hAnsi="Arial" w:cs="Arial"/>
          <w:color w:val="000000" w:themeColor="text1"/>
          <w:sz w:val="22"/>
        </w:rPr>
        <w:t>MSstats</w:t>
      </w:r>
      <w:r w:rsidR="00B015FA" w:rsidRPr="000A209C">
        <w:rPr>
          <w:rFonts w:ascii="Arial" w:eastAsiaTheme="minorEastAsia" w:hAnsi="Arial" w:cs="Arial"/>
          <w:color w:val="000000" w:themeColor="text1"/>
          <w:sz w:val="22"/>
        </w:rPr>
        <w:t xml:space="preserve"> </w:t>
      </w:r>
      <w:r w:rsidR="00B32E0B" w:rsidRPr="000A209C">
        <w:rPr>
          <w:rFonts w:ascii="Arial" w:eastAsiaTheme="minorEastAsia" w:hAnsi="Arial" w:cs="Arial"/>
          <w:color w:val="000000" w:themeColor="text1"/>
          <w:sz w:val="22"/>
        </w:rPr>
        <w:fldChar w:fldCharType="begin">
          <w:fldData xml:space="preserve">PEVuZE5vdGU+PENpdGU+PEF1dGhvcj5DaG9pPC9BdXRob3I+PFllYXI+MjAxNDwvWWVhcj48UmVj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</w:fldData>
        </w:fldChar>
      </w:r>
      <w:r w:rsidR="00452DAC">
        <w:rPr>
          <w:rFonts w:ascii="Arial" w:eastAsiaTheme="minorEastAsia" w:hAnsi="Arial" w:cs="Arial"/>
          <w:color w:val="000000" w:themeColor="text1"/>
          <w:sz w:val="22"/>
        </w:rPr>
        <w:instrText xml:space="preserve"> ADDIN EN.CITE </w:instrText>
      </w:r>
      <w:r w:rsidR="00452DAC">
        <w:rPr>
          <w:rFonts w:ascii="Arial" w:eastAsiaTheme="minorEastAsia" w:hAnsi="Arial" w:cs="Arial"/>
          <w:color w:val="000000" w:themeColor="text1"/>
          <w:sz w:val="22"/>
        </w:rPr>
        <w:fldChar w:fldCharType="begin">
          <w:fldData xml:space="preserve">PEVuZE5vdGU+PENpdGU+PEF1dGhvcj5DaG9pPC9BdXRob3I+PFllYXI+MjAxNDwvWWVhcj48UmVj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</w:fldData>
        </w:fldChar>
      </w:r>
      <w:r w:rsidR="00452DAC">
        <w:rPr>
          <w:rFonts w:ascii="Arial" w:eastAsiaTheme="minorEastAsia" w:hAnsi="Arial" w:cs="Arial"/>
          <w:color w:val="000000" w:themeColor="text1"/>
          <w:sz w:val="22"/>
        </w:rPr>
        <w:instrText xml:space="preserve"> ADDIN EN.CITE.DATA </w:instrText>
      </w:r>
      <w:r w:rsidR="00452DAC">
        <w:rPr>
          <w:rFonts w:ascii="Arial" w:eastAsiaTheme="minorEastAsia" w:hAnsi="Arial" w:cs="Arial"/>
          <w:color w:val="000000" w:themeColor="text1"/>
          <w:sz w:val="22"/>
        </w:rPr>
      </w:r>
      <w:r w:rsidR="00452DAC">
        <w:rPr>
          <w:rFonts w:ascii="Arial" w:eastAsiaTheme="minorEastAsia" w:hAnsi="Arial" w:cs="Arial"/>
          <w:color w:val="000000" w:themeColor="text1"/>
          <w:sz w:val="22"/>
        </w:rPr>
        <w:fldChar w:fldCharType="end"/>
      </w:r>
      <w:r w:rsidR="00B32E0B" w:rsidRPr="000A209C">
        <w:rPr>
          <w:rFonts w:ascii="Arial" w:eastAsiaTheme="minorEastAsia" w:hAnsi="Arial" w:cs="Arial"/>
          <w:color w:val="000000" w:themeColor="text1"/>
          <w:sz w:val="22"/>
        </w:rPr>
      </w:r>
      <w:r w:rsidR="00B32E0B"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(20)</w:t>
      </w:r>
      <w:r w:rsidR="00B32E0B" w:rsidRPr="000A209C">
        <w:rPr>
          <w:rFonts w:ascii="Arial" w:eastAsiaTheme="minorEastAsia" w:hAnsi="Arial" w:cs="Arial"/>
          <w:color w:val="000000" w:themeColor="text1"/>
          <w:sz w:val="22"/>
        </w:rPr>
        <w:fldChar w:fldCharType="end"/>
      </w:r>
      <w:r w:rsidRPr="000A209C">
        <w:rPr>
          <w:rFonts w:ascii="Arial" w:eastAsiaTheme="minorEastAsia" w:hAnsi="Arial" w:cs="Arial"/>
          <w:color w:val="000000" w:themeColor="text1"/>
          <w:sz w:val="22"/>
        </w:rPr>
        <w:t xml:space="preserve"> </w:t>
      </w:r>
      <w:r w:rsidR="004971EB" w:rsidRPr="000A209C">
        <w:rPr>
          <w:rFonts w:ascii="Arial" w:eastAsiaTheme="minorEastAsia" w:hAnsi="Arial" w:cs="Arial"/>
          <w:color w:val="000000" w:themeColor="text1"/>
          <w:sz w:val="22"/>
        </w:rPr>
        <w:t>(</w:t>
      </w:r>
      <w:hyperlink r:id="rId14" w:history="1">
        <w:r w:rsidR="00B73D40" w:rsidRPr="000A209C">
          <w:rPr>
            <w:rStyle w:val="Hyperlink"/>
            <w:rFonts w:ascii="Arial" w:eastAsiaTheme="minorEastAsia" w:hAnsi="Arial" w:cs="Arial"/>
            <w:color w:val="000000" w:themeColor="text1"/>
            <w:sz w:val="22"/>
          </w:rPr>
          <w:t>https://github.com/Vitek-Lab/MSstats</w:t>
        </w:r>
      </w:hyperlink>
      <w:r w:rsidR="004971EB"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is an open-source R</w:t>
      </w:r>
      <w:r w:rsidR="00EC70F7" w:rsidRPr="000A209C">
        <w:rPr>
          <w:rFonts w:ascii="Arial" w:eastAsiaTheme="minorEastAsia" w:hAnsi="Arial" w:cs="Arial"/>
          <w:color w:val="000000" w:themeColor="text1"/>
          <w:sz w:val="22"/>
        </w:rPr>
        <w:t>-</w:t>
      </w:r>
      <w:r w:rsidR="008F48E0" w:rsidRPr="000A209C">
        <w:rPr>
          <w:rFonts w:ascii="Arial" w:eastAsiaTheme="minorEastAsia" w:hAnsi="Arial" w:cs="Arial"/>
          <w:color w:val="000000" w:themeColor="text1"/>
          <w:sz w:val="22"/>
        </w:rPr>
        <w:t>package for</w:t>
      </w:r>
      <w:r w:rsidRPr="000A209C">
        <w:rPr>
          <w:rFonts w:ascii="Arial" w:eastAsiaTheme="minorEastAsia" w:hAnsi="Arial" w:cs="Arial"/>
          <w:color w:val="000000" w:themeColor="text1"/>
          <w:sz w:val="22"/>
        </w:rPr>
        <w:t xml:space="preserve"> </w:t>
      </w:r>
      <w:r w:rsidR="00EC70F7" w:rsidRPr="000A209C">
        <w:rPr>
          <w:rFonts w:ascii="Arial" w:eastAsiaTheme="minorEastAsia" w:hAnsi="Arial" w:cs="Arial"/>
          <w:color w:val="000000" w:themeColor="text1"/>
          <w:sz w:val="22"/>
        </w:rPr>
        <w:t xml:space="preserve">peptide and protein </w:t>
      </w:r>
      <w:r w:rsidRPr="000A209C">
        <w:rPr>
          <w:rFonts w:ascii="Arial" w:eastAsiaTheme="minorEastAsia" w:hAnsi="Arial" w:cs="Arial"/>
          <w:color w:val="000000" w:themeColor="text1"/>
          <w:sz w:val="22"/>
        </w:rPr>
        <w:t xml:space="preserve">quantification </w:t>
      </w:r>
      <w:r w:rsidR="5DEA0A58" w:rsidRPr="000A209C">
        <w:rPr>
          <w:rFonts w:ascii="Arial" w:eastAsiaTheme="minorEastAsia" w:hAnsi="Arial" w:cs="Arial"/>
          <w:color w:val="000000" w:themeColor="text1"/>
          <w:sz w:val="22"/>
        </w:rPr>
        <w:t xml:space="preserve">in </w:t>
      </w:r>
      <w:r w:rsidRPr="000A209C">
        <w:rPr>
          <w:rFonts w:ascii="Arial" w:eastAsiaTheme="minorEastAsia" w:hAnsi="Arial" w:cs="Arial"/>
          <w:color w:val="000000" w:themeColor="text1"/>
          <w:sz w:val="22"/>
        </w:rPr>
        <w:t>mass spectrometry</w:t>
      </w:r>
      <w:r w:rsidR="5DEA0A58" w:rsidRPr="000A209C">
        <w:rPr>
          <w:rFonts w:ascii="Arial" w:eastAsiaTheme="minorEastAsia" w:hAnsi="Arial" w:cs="Arial"/>
          <w:color w:val="000000" w:themeColor="text1"/>
          <w:sz w:val="22"/>
        </w:rPr>
        <w:t xml:space="preserve">-based proteomics. </w:t>
      </w:r>
      <w:r w:rsidRPr="000A209C">
        <w:rPr>
          <w:rFonts w:ascii="Arial" w:eastAsiaTheme="minorEastAsia" w:hAnsi="Arial" w:cs="Arial"/>
          <w:color w:val="000000" w:themeColor="text1"/>
          <w:sz w:val="22"/>
        </w:rPr>
        <w:t xml:space="preserve">MSstats supports multiple data </w:t>
      </w:r>
      <w:r w:rsidR="5DEA0A58" w:rsidRPr="000A209C">
        <w:rPr>
          <w:rFonts w:ascii="Arial" w:eastAsiaTheme="minorEastAsia" w:hAnsi="Arial" w:cs="Arial"/>
          <w:color w:val="000000" w:themeColor="text1"/>
          <w:sz w:val="22"/>
        </w:rPr>
        <w:t xml:space="preserve">acquisition </w:t>
      </w:r>
      <w:r w:rsidRPr="000A209C">
        <w:rPr>
          <w:rFonts w:ascii="Arial" w:eastAsiaTheme="minorEastAsia" w:hAnsi="Arial" w:cs="Arial"/>
          <w:color w:val="000000" w:themeColor="text1"/>
          <w:sz w:val="22"/>
        </w:rPr>
        <w:t xml:space="preserve">types: </w:t>
      </w:r>
      <w:r w:rsidR="00C35CFD" w:rsidRPr="000A209C">
        <w:rPr>
          <w:rFonts w:ascii="Arial" w:eastAsiaTheme="minorEastAsia" w:hAnsi="Arial" w:cs="Arial"/>
          <w:color w:val="000000" w:themeColor="text1"/>
          <w:sz w:val="22"/>
        </w:rPr>
        <w:t>data-depe</w:t>
      </w:r>
      <w:r w:rsidR="000F6A3C" w:rsidRPr="000A209C">
        <w:rPr>
          <w:rFonts w:ascii="Arial" w:eastAsiaTheme="minorEastAsia" w:hAnsi="Arial" w:cs="Arial"/>
          <w:color w:val="000000" w:themeColor="text1"/>
          <w:sz w:val="22"/>
        </w:rPr>
        <w:t xml:space="preserve">ndent </w:t>
      </w:r>
      <w:r w:rsidR="00FC36A8" w:rsidRPr="000A209C">
        <w:rPr>
          <w:rFonts w:ascii="Arial" w:eastAsiaTheme="minorEastAsia" w:hAnsi="Arial" w:cs="Arial"/>
          <w:color w:val="000000" w:themeColor="text1"/>
          <w:sz w:val="22"/>
        </w:rPr>
        <w:t>acquisition (</w:t>
      </w:r>
      <w:r w:rsidRPr="000A209C">
        <w:rPr>
          <w:rFonts w:ascii="Arial" w:eastAsiaTheme="minorEastAsia" w:hAnsi="Arial" w:cs="Arial"/>
          <w:color w:val="000000" w:themeColor="text1"/>
          <w:sz w:val="22"/>
        </w:rPr>
        <w:t>DDA</w:t>
      </w:r>
      <w:r w:rsidR="00FC36A8" w:rsidRPr="000A209C">
        <w:rPr>
          <w:rFonts w:ascii="Arial" w:eastAsiaTheme="minorEastAsia" w:hAnsi="Arial" w:cs="Arial"/>
          <w:color w:val="000000" w:themeColor="text1"/>
          <w:sz w:val="22"/>
        </w:rPr>
        <w:t>)</w:t>
      </w:r>
      <w:r w:rsidR="00A515B2" w:rsidRPr="000A209C">
        <w:rPr>
          <w:rFonts w:ascii="Arial" w:eastAsiaTheme="minorEastAsia" w:hAnsi="Arial" w:cs="Arial"/>
          <w:color w:val="000000" w:themeColor="text1"/>
          <w:sz w:val="22"/>
        </w:rPr>
        <w:t xml:space="preserve"> </w:t>
      </w:r>
      <w:r w:rsidR="00AA7218" w:rsidRPr="000A209C">
        <w:rPr>
          <w:rFonts w:ascii="Arial" w:eastAsiaTheme="minorEastAsia" w:hAnsi="Arial" w:cs="Arial"/>
          <w:color w:val="000000" w:themeColor="text1"/>
          <w:sz w:val="22"/>
        </w:rPr>
        <w:t>-</w:t>
      </w:r>
      <w:r w:rsidR="00A515B2" w:rsidRPr="000A209C">
        <w:rPr>
          <w:rFonts w:ascii="Arial" w:eastAsiaTheme="minorEastAsia" w:hAnsi="Arial" w:cs="Arial"/>
          <w:color w:val="000000" w:themeColor="text1"/>
          <w:sz w:val="22"/>
        </w:rPr>
        <w:t>both LFQ and label-based workflows</w:t>
      </w:r>
      <w:r w:rsidR="00AA7218" w:rsidRPr="000A209C">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 xml:space="preserve">, </w:t>
      </w:r>
      <w:r w:rsidR="00FC36A8" w:rsidRPr="000A209C">
        <w:rPr>
          <w:rFonts w:ascii="Arial" w:eastAsiaTheme="minorEastAsia" w:hAnsi="Arial" w:cs="Arial"/>
          <w:color w:val="000000" w:themeColor="text1"/>
          <w:sz w:val="22"/>
        </w:rPr>
        <w:t xml:space="preserve">data-independent </w:t>
      </w:r>
      <w:r w:rsidR="00A515B2" w:rsidRPr="000A209C">
        <w:rPr>
          <w:rFonts w:ascii="Arial" w:eastAsiaTheme="minorEastAsia" w:hAnsi="Arial" w:cs="Arial"/>
          <w:color w:val="000000" w:themeColor="text1"/>
          <w:sz w:val="22"/>
        </w:rPr>
        <w:t>acquisition (</w:t>
      </w:r>
      <w:r w:rsidRPr="000A209C">
        <w:rPr>
          <w:rFonts w:ascii="Arial" w:eastAsiaTheme="minorEastAsia" w:hAnsi="Arial" w:cs="Arial"/>
          <w:color w:val="000000" w:themeColor="text1"/>
          <w:sz w:val="22"/>
        </w:rPr>
        <w:t>DIA</w:t>
      </w:r>
      <w:r w:rsidR="00A515B2" w:rsidRPr="000A209C">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 xml:space="preserve"> and targeted</w:t>
      </w:r>
      <w:r w:rsidR="00F11258" w:rsidRPr="000A209C">
        <w:rPr>
          <w:rFonts w:ascii="Arial" w:eastAsiaTheme="minorEastAsia" w:hAnsi="Arial" w:cs="Arial"/>
          <w:color w:val="000000" w:themeColor="text1"/>
          <w:sz w:val="22"/>
        </w:rPr>
        <w:t xml:space="preserve"> approaches</w:t>
      </w:r>
      <w:r w:rsidRPr="000A209C">
        <w:rPr>
          <w:rFonts w:ascii="Arial" w:eastAsiaTheme="minorEastAsia" w:hAnsi="Arial" w:cs="Arial"/>
          <w:color w:val="000000" w:themeColor="text1"/>
          <w:sz w:val="22"/>
        </w:rPr>
        <w:t>. It</w:t>
      </w:r>
      <w:r w:rsidR="5DEA0A58" w:rsidRPr="000A209C">
        <w:rPr>
          <w:rFonts w:ascii="Arial" w:eastAsiaTheme="minorEastAsia" w:hAnsi="Arial" w:cs="Arial"/>
          <w:color w:val="000000" w:themeColor="text1"/>
          <w:sz w:val="22"/>
        </w:rPr>
        <w:t xml:space="preserve"> uses</w:t>
      </w:r>
      <w:r w:rsidRPr="000A209C">
        <w:rPr>
          <w:rFonts w:ascii="Arial" w:eastAsiaTheme="minorEastAsia" w:hAnsi="Arial" w:cs="Arial"/>
          <w:color w:val="000000" w:themeColor="text1"/>
          <w:sz w:val="22"/>
        </w:rPr>
        <w:t xml:space="preserve"> a set of flexible linear mixed models to </w:t>
      </w:r>
      <w:r w:rsidR="007D58AA" w:rsidRPr="000A209C">
        <w:rPr>
          <w:rFonts w:ascii="Arial" w:eastAsiaTheme="minorEastAsia" w:hAnsi="Arial" w:cs="Arial"/>
          <w:color w:val="000000" w:themeColor="text1"/>
          <w:sz w:val="22"/>
        </w:rPr>
        <w:t xml:space="preserve">summarize the protein or peptide abundance in a single biological replicate or condition </w:t>
      </w:r>
      <w:r w:rsidR="00151B56" w:rsidRPr="000A209C">
        <w:rPr>
          <w:rFonts w:ascii="Arial" w:eastAsiaTheme="minorEastAsia" w:hAnsi="Arial" w:cs="Arial"/>
          <w:color w:val="000000" w:themeColor="text1"/>
          <w:sz w:val="22"/>
        </w:rPr>
        <w:t xml:space="preserve">and perform </w:t>
      </w:r>
      <w:r w:rsidRPr="000A209C">
        <w:rPr>
          <w:rFonts w:ascii="Arial" w:eastAsiaTheme="minorEastAsia" w:hAnsi="Arial" w:cs="Arial"/>
          <w:color w:val="000000" w:themeColor="text1"/>
          <w:sz w:val="22"/>
        </w:rPr>
        <w:t>the relative quantification</w:t>
      </w:r>
      <w:r w:rsidR="00151B56" w:rsidRPr="000A209C">
        <w:rPr>
          <w:rFonts w:ascii="Arial" w:eastAsiaTheme="minorEastAsia" w:hAnsi="Arial" w:cs="Arial"/>
          <w:color w:val="000000" w:themeColor="text1"/>
          <w:sz w:val="22"/>
        </w:rPr>
        <w:t xml:space="preserve"> of proteins across conditions</w:t>
      </w:r>
      <w:r w:rsidR="7F6784DD" w:rsidRPr="000A209C">
        <w:rPr>
          <w:rFonts w:ascii="Arial" w:eastAsiaTheme="minorEastAsia" w:hAnsi="Arial" w:cs="Arial"/>
          <w:color w:val="000000" w:themeColor="text1"/>
          <w:sz w:val="22"/>
        </w:rPr>
        <w:t>.</w:t>
      </w:r>
      <w:r w:rsidR="5DEA0A58" w:rsidRPr="000A209C">
        <w:rPr>
          <w:rFonts w:ascii="Arial" w:eastAsiaTheme="minorEastAsia" w:hAnsi="Arial" w:cs="Arial"/>
          <w:color w:val="000000" w:themeColor="text1"/>
          <w:sz w:val="22"/>
        </w:rPr>
        <w:t xml:space="preserve"> </w:t>
      </w:r>
      <w:r w:rsidR="7F6784DD" w:rsidRPr="000A209C">
        <w:rPr>
          <w:rFonts w:ascii="Arial" w:eastAsiaTheme="minorEastAsia" w:hAnsi="Arial" w:cs="Arial"/>
          <w:color w:val="000000" w:themeColor="text1"/>
          <w:sz w:val="22"/>
        </w:rPr>
        <w:t xml:space="preserve">A simple tabular file </w:t>
      </w:r>
      <w:r w:rsidR="00697E4F" w:rsidRPr="000A209C">
        <w:rPr>
          <w:rFonts w:ascii="Arial" w:eastAsiaTheme="minorEastAsia" w:hAnsi="Arial" w:cs="Arial"/>
          <w:color w:val="000000" w:themeColor="text1"/>
          <w:sz w:val="22"/>
        </w:rPr>
        <w:t>containing</w:t>
      </w:r>
      <w:r w:rsidR="00151B56" w:rsidRPr="000A209C">
        <w:rPr>
          <w:rFonts w:ascii="Arial" w:eastAsiaTheme="minorEastAsia" w:hAnsi="Arial" w:cs="Arial"/>
          <w:color w:val="000000" w:themeColor="text1"/>
          <w:sz w:val="22"/>
        </w:rPr>
        <w:t xml:space="preserve"> the </w:t>
      </w:r>
      <w:r w:rsidR="00697E4F" w:rsidRPr="000A209C">
        <w:rPr>
          <w:rFonts w:ascii="Arial" w:eastAsiaTheme="minorEastAsia" w:hAnsi="Arial" w:cs="Arial"/>
          <w:color w:val="000000" w:themeColor="text1"/>
          <w:sz w:val="22"/>
        </w:rPr>
        <w:t>intensity</w:t>
      </w:r>
      <w:r w:rsidR="00151B56" w:rsidRPr="000A209C">
        <w:rPr>
          <w:rFonts w:ascii="Arial" w:eastAsiaTheme="minorEastAsia" w:hAnsi="Arial" w:cs="Arial"/>
          <w:color w:val="000000" w:themeColor="text1"/>
          <w:sz w:val="22"/>
        </w:rPr>
        <w:t xml:space="preserve"> of the </w:t>
      </w:r>
      <w:r w:rsidR="00697E4F" w:rsidRPr="000A209C">
        <w:rPr>
          <w:rFonts w:ascii="Arial" w:eastAsiaTheme="minorEastAsia" w:hAnsi="Arial" w:cs="Arial"/>
          <w:color w:val="000000" w:themeColor="text1"/>
          <w:sz w:val="22"/>
        </w:rPr>
        <w:t>identified peptides</w:t>
      </w:r>
      <w:r w:rsidR="00F24266" w:rsidRPr="000A209C">
        <w:rPr>
          <w:rFonts w:ascii="Arial" w:eastAsiaTheme="minorEastAsia" w:hAnsi="Arial" w:cs="Arial"/>
          <w:color w:val="000000" w:themeColor="text1"/>
          <w:sz w:val="22"/>
        </w:rPr>
        <w:t xml:space="preserve"> and proteins</w:t>
      </w:r>
      <w:r w:rsidR="00697E4F" w:rsidRPr="000A209C">
        <w:rPr>
          <w:rFonts w:ascii="Arial" w:eastAsiaTheme="minorEastAsia" w:hAnsi="Arial" w:cs="Arial"/>
          <w:color w:val="000000" w:themeColor="text1"/>
          <w:sz w:val="22"/>
        </w:rPr>
        <w:t xml:space="preserve"> is needed as input</w:t>
      </w:r>
      <w:r w:rsidR="7F6784DD" w:rsidRPr="000A209C">
        <w:rPr>
          <w:rFonts w:ascii="Arial" w:eastAsia="Segoe UI" w:hAnsi="Arial" w:cs="Arial"/>
          <w:color w:val="000000" w:themeColor="text1"/>
          <w:sz w:val="22"/>
        </w:rPr>
        <w:t>.</w:t>
      </w:r>
      <w:r w:rsidR="7F6784DD" w:rsidRPr="000A209C">
        <w:rPr>
          <w:rFonts w:ascii="Arial" w:eastAsia="Arial" w:hAnsi="Arial" w:cs="Arial"/>
          <w:color w:val="000000" w:themeColor="text1"/>
          <w:sz w:val="22"/>
        </w:rPr>
        <w:t xml:space="preserve"> </w:t>
      </w:r>
      <w:r w:rsidR="00942BD1" w:rsidRPr="000A209C">
        <w:rPr>
          <w:rFonts w:ascii="Arial" w:eastAsia="Arial" w:hAnsi="Arial" w:cs="Arial"/>
          <w:color w:val="000000" w:themeColor="text1"/>
          <w:sz w:val="22"/>
        </w:rPr>
        <w:t xml:space="preserve">MSstats </w:t>
      </w:r>
      <w:r w:rsidR="001027FA" w:rsidRPr="000A209C">
        <w:rPr>
          <w:rFonts w:ascii="Arial" w:eastAsia="Arial" w:hAnsi="Arial" w:cs="Arial"/>
          <w:color w:val="000000" w:themeColor="text1"/>
          <w:sz w:val="22"/>
        </w:rPr>
        <w:t xml:space="preserve">provides multiple </w:t>
      </w:r>
      <w:r w:rsidR="00915C91" w:rsidRPr="000A209C">
        <w:rPr>
          <w:rFonts w:ascii="Arial" w:eastAsia="Arial" w:hAnsi="Arial" w:cs="Arial"/>
          <w:color w:val="000000" w:themeColor="text1"/>
          <w:sz w:val="22"/>
        </w:rPr>
        <w:t xml:space="preserve">adapters to </w:t>
      </w:r>
      <w:r w:rsidR="00E957AD" w:rsidRPr="000A209C">
        <w:rPr>
          <w:rFonts w:ascii="Arial" w:eastAsia="Arial" w:hAnsi="Arial" w:cs="Arial"/>
          <w:color w:val="000000" w:themeColor="text1"/>
          <w:sz w:val="22"/>
        </w:rPr>
        <w:t xml:space="preserve">transform </w:t>
      </w:r>
      <w:r w:rsidR="00A162A3" w:rsidRPr="000A209C">
        <w:rPr>
          <w:rFonts w:ascii="Arial" w:eastAsia="Arial" w:hAnsi="Arial" w:cs="Arial"/>
          <w:color w:val="000000" w:themeColor="text1"/>
          <w:sz w:val="22"/>
        </w:rPr>
        <w:t xml:space="preserve">the </w:t>
      </w:r>
      <w:r w:rsidR="003C1163" w:rsidRPr="000A209C">
        <w:rPr>
          <w:rFonts w:ascii="Arial" w:eastAsia="Arial" w:hAnsi="Arial" w:cs="Arial"/>
          <w:color w:val="000000" w:themeColor="text1"/>
          <w:sz w:val="22"/>
        </w:rPr>
        <w:t>output</w:t>
      </w:r>
      <w:r w:rsidR="00A162A3" w:rsidRPr="000A209C">
        <w:rPr>
          <w:rFonts w:ascii="Arial" w:eastAsia="Arial" w:hAnsi="Arial" w:cs="Arial"/>
          <w:color w:val="000000" w:themeColor="text1"/>
          <w:sz w:val="22"/>
        </w:rPr>
        <w:t xml:space="preserve"> of </w:t>
      </w:r>
      <w:r w:rsidR="003C1163" w:rsidRPr="000A209C">
        <w:rPr>
          <w:rFonts w:ascii="Arial" w:eastAsia="Arial" w:hAnsi="Arial" w:cs="Arial"/>
          <w:color w:val="000000" w:themeColor="text1"/>
          <w:sz w:val="22"/>
        </w:rPr>
        <w:t>proteomics analysis tools like MaxQuant</w:t>
      </w:r>
      <w:r w:rsidR="00F73B6C" w:rsidRPr="000A209C">
        <w:rPr>
          <w:rFonts w:ascii="Arial" w:eastAsia="Arial" w:hAnsi="Arial" w:cs="Arial"/>
          <w:color w:val="000000" w:themeColor="text1"/>
          <w:sz w:val="22"/>
        </w:rPr>
        <w:t xml:space="preserve">, Skyline </w:t>
      </w:r>
      <w:r w:rsidR="008A5A11" w:rsidRPr="000A209C">
        <w:rPr>
          <w:rFonts w:ascii="Arial" w:eastAsia="Arial" w:hAnsi="Arial" w:cs="Arial"/>
          <w:color w:val="000000" w:themeColor="text1"/>
          <w:sz w:val="22"/>
        </w:rPr>
        <w:fldChar w:fldCharType="begin"/>
      </w:r>
      <w:r w:rsidR="00BE014A">
        <w:rPr>
          <w:rFonts w:ascii="Arial" w:eastAsia="Arial" w:hAnsi="Arial" w:cs="Arial"/>
          <w:color w:val="000000" w:themeColor="text1"/>
          <w:sz w:val="22"/>
        </w:rPr>
        <w:instrText xml:space="preserve"> ADDIN EN.CITE &lt;EndNote&gt;&lt;Cite&gt;&lt;Author&gt;MacLean&lt;/Author&gt;&lt;Year&gt;2010&lt;/Year&gt;&lt;RecNum&gt;152&lt;/RecNum&gt;&lt;DisplayText&gt;(38)&lt;/DisplayText&gt;&lt;record&gt;&lt;rec-number&gt;152&lt;/rec-number&gt;&lt;foreign-keys&gt;&lt;key app="EN" db-id="2vddxzv9gpt2zneewaxp0zfppzpes02fps52" timestamp="1669722710"&gt;152&lt;/key&gt;&lt;/foreign-keys&gt;&lt;ref-type name="Journal Article"&gt;17&lt;/ref-type&gt;&lt;contributors&gt;&lt;authors&gt;&lt;author&gt;MacLean, B.&lt;/author&gt;&lt;author&gt;Tomazela, D. M.&lt;/author&gt;&lt;author&gt;Shulman, N.&lt;/author&gt;&lt;author&gt;Chambers, M.&lt;/author&gt;&lt;author&gt;Finney, G. L.&lt;/author&gt;&lt;author&gt;Frewen, B.&lt;/author&gt;&lt;author&gt;Kern, R.&lt;/author&gt;&lt;author&gt;Tabb, D. L.&lt;/author&gt;&lt;author&gt;Liebler, D. C.&lt;/author&gt;&lt;author&gt;MacCoss, M. J.&lt;/author&gt;&lt;/authors&gt;&lt;/contributors&gt;&lt;auth-address&gt;Department of Genome Sciences, University of Washington, Seattle, WA 98195, USA. brendanx@u.washington.edu&lt;/auth-address&gt;&lt;titles&gt;&lt;title&gt;Skyline: an open source document editor for creating and analyzing targeted proteomics experiments&lt;/title&gt;&lt;secondary-title&gt;Bioinformatics&lt;/secondary-title&gt;&lt;/titles&gt;&lt;periodical&gt;&lt;full-title&gt;Bioinformatics&lt;/full-title&gt;&lt;/periodical&gt;&lt;pages&gt;966-8&lt;/pages&gt;&lt;volume&gt;26&lt;/volume&gt;&lt;number&gt;7&lt;/number&gt;&lt;edition&gt;2010/02/12&lt;/edition&gt;&lt;keywords&gt;&lt;keyword&gt;Databases, Protein&lt;/keyword&gt;&lt;keyword&gt;Mass Spectrometry/methods&lt;/keyword&gt;&lt;keyword&gt;Proteomics/*methods&lt;/keyword&gt;&lt;keyword&gt;*Software&lt;/keyword&gt;&lt;keyword&gt;User-Computer Interface&lt;/keyword&gt;&lt;/keywords&gt;&lt;dates&gt;&lt;year&gt;2010&lt;/year&gt;&lt;pub-dates&gt;&lt;date&gt;Apr 1&lt;/date&gt;&lt;/pub-dates&gt;&lt;/dates&gt;&lt;isbn&gt;1367-4811 (Electronic)&amp;#xD;1367-4803 (Linking)&lt;/isbn&gt;&lt;accession-num&gt;20147306&lt;/accession-num&gt;&lt;urls&gt;&lt;related-urls&gt;&lt;url&gt;https://www.ncbi.nlm.nih.gov/pubmed/20147306&lt;/url&gt;&lt;/related-urls&gt;&lt;/urls&gt;&lt;custom2&gt;PMC2844992&lt;/custom2&gt;&lt;electronic-resource-num&gt;10.1093/bioinformatics/btq054&lt;/electronic-resource-num&gt;&lt;/record&gt;&lt;/Cite&gt;&lt;/EndNote&gt;</w:instrText>
      </w:r>
      <w:r w:rsidR="008A5A11" w:rsidRPr="000A209C">
        <w:rPr>
          <w:rFonts w:ascii="Arial" w:eastAsia="Arial" w:hAnsi="Arial" w:cs="Arial"/>
          <w:color w:val="000000" w:themeColor="text1"/>
          <w:sz w:val="22"/>
        </w:rPr>
        <w:fldChar w:fldCharType="separate"/>
      </w:r>
      <w:r w:rsidR="00BE014A">
        <w:rPr>
          <w:rFonts w:ascii="Arial" w:eastAsia="Arial" w:hAnsi="Arial" w:cs="Arial"/>
          <w:noProof/>
          <w:color w:val="000000" w:themeColor="text1"/>
          <w:sz w:val="22"/>
        </w:rPr>
        <w:t>(38)</w:t>
      </w:r>
      <w:r w:rsidR="008A5A11" w:rsidRPr="000A209C">
        <w:rPr>
          <w:rFonts w:ascii="Arial" w:eastAsia="Arial" w:hAnsi="Arial" w:cs="Arial"/>
          <w:color w:val="000000" w:themeColor="text1"/>
          <w:sz w:val="22"/>
        </w:rPr>
        <w:fldChar w:fldCharType="end"/>
      </w:r>
      <w:r w:rsidR="003C1163" w:rsidRPr="000A209C">
        <w:rPr>
          <w:rFonts w:ascii="Arial" w:eastAsia="Arial" w:hAnsi="Arial" w:cs="Arial"/>
          <w:color w:val="000000" w:themeColor="text1"/>
          <w:sz w:val="22"/>
        </w:rPr>
        <w:t xml:space="preserve"> or OpenMS into MSstats </w:t>
      </w:r>
      <w:r w:rsidR="00F73B6C" w:rsidRPr="000A209C">
        <w:rPr>
          <w:rFonts w:ascii="Arial" w:eastAsia="Arial" w:hAnsi="Arial" w:cs="Arial"/>
          <w:color w:val="000000" w:themeColor="text1"/>
          <w:sz w:val="22"/>
        </w:rPr>
        <w:t xml:space="preserve">input format. </w:t>
      </w:r>
      <w:r w:rsidR="00DF19A7" w:rsidRPr="000A209C">
        <w:rPr>
          <w:rFonts w:ascii="Arial" w:eastAsiaTheme="minorEastAsia" w:hAnsi="Arial" w:cs="Arial"/>
          <w:color w:val="000000" w:themeColor="text1"/>
          <w:sz w:val="22"/>
        </w:rPr>
        <w:t>Remarkably</w:t>
      </w:r>
      <w:r w:rsidR="005600C0" w:rsidRPr="000A209C">
        <w:rPr>
          <w:rFonts w:ascii="Arial" w:eastAsiaTheme="minorEastAsia" w:hAnsi="Arial" w:cs="Arial"/>
          <w:color w:val="000000" w:themeColor="text1"/>
          <w:sz w:val="22"/>
        </w:rPr>
        <w:t xml:space="preserve">, </w:t>
      </w:r>
      <w:r w:rsidR="00C033B7" w:rsidRPr="000A209C">
        <w:rPr>
          <w:rFonts w:ascii="Arial" w:eastAsiaTheme="minorEastAsia" w:hAnsi="Arial" w:cs="Arial"/>
          <w:color w:val="000000" w:themeColor="text1"/>
          <w:sz w:val="22"/>
        </w:rPr>
        <w:t xml:space="preserve">MSstats </w:t>
      </w:r>
      <w:r w:rsidR="004C14C0" w:rsidRPr="000A209C">
        <w:rPr>
          <w:rFonts w:ascii="Arial" w:eastAsiaTheme="minorEastAsia" w:hAnsi="Arial" w:cs="Arial"/>
          <w:color w:val="000000" w:themeColor="text1"/>
          <w:sz w:val="22"/>
        </w:rPr>
        <w:t xml:space="preserve">is one of the most documented and </w:t>
      </w:r>
      <w:r w:rsidR="001B52C3" w:rsidRPr="000A209C">
        <w:rPr>
          <w:rFonts w:ascii="Arial" w:eastAsiaTheme="minorEastAsia" w:hAnsi="Arial" w:cs="Arial"/>
          <w:color w:val="000000" w:themeColor="text1"/>
          <w:sz w:val="22"/>
        </w:rPr>
        <w:t>actively</w:t>
      </w:r>
      <w:r w:rsidR="004C14C0" w:rsidRPr="000A209C">
        <w:rPr>
          <w:rFonts w:ascii="Arial" w:eastAsiaTheme="minorEastAsia" w:hAnsi="Arial" w:cs="Arial"/>
          <w:color w:val="000000" w:themeColor="text1"/>
          <w:sz w:val="22"/>
        </w:rPr>
        <w:t xml:space="preserve"> maintained </w:t>
      </w:r>
      <w:r w:rsidR="00D259BB" w:rsidRPr="000A209C">
        <w:rPr>
          <w:rFonts w:ascii="Arial" w:eastAsiaTheme="minorEastAsia" w:hAnsi="Arial" w:cs="Arial"/>
          <w:color w:val="000000" w:themeColor="text1"/>
          <w:sz w:val="22"/>
        </w:rPr>
        <w:t>tools</w:t>
      </w:r>
      <w:r w:rsidR="00114967" w:rsidRPr="000A209C">
        <w:rPr>
          <w:rFonts w:ascii="Arial" w:eastAsiaTheme="minorEastAsia" w:hAnsi="Arial" w:cs="Arial"/>
          <w:color w:val="000000" w:themeColor="text1"/>
          <w:sz w:val="22"/>
        </w:rPr>
        <w:t xml:space="preserve"> </w:t>
      </w:r>
      <w:r w:rsidR="004C14C0" w:rsidRPr="000A209C">
        <w:rPr>
          <w:rFonts w:ascii="Arial" w:eastAsiaTheme="minorEastAsia" w:hAnsi="Arial" w:cs="Arial"/>
          <w:color w:val="000000" w:themeColor="text1"/>
          <w:sz w:val="22"/>
        </w:rPr>
        <w:t xml:space="preserve">for </w:t>
      </w:r>
      <w:r w:rsidR="00924BD6">
        <w:rPr>
          <w:rFonts w:ascii="Arial" w:eastAsiaTheme="minorEastAsia" w:hAnsi="Arial" w:cs="Arial"/>
          <w:color w:val="000000" w:themeColor="text1"/>
          <w:sz w:val="22"/>
        </w:rPr>
        <w:t>differ</w:t>
      </w:r>
      <w:r w:rsidR="003D5B9F">
        <w:rPr>
          <w:rFonts w:ascii="Arial" w:eastAsiaTheme="minorEastAsia" w:hAnsi="Arial" w:cs="Arial"/>
          <w:color w:val="000000" w:themeColor="text1"/>
          <w:sz w:val="22"/>
        </w:rPr>
        <w:t>ential expression</w:t>
      </w:r>
      <w:r w:rsidR="00924BD6" w:rsidRPr="000A209C">
        <w:rPr>
          <w:rFonts w:ascii="Arial" w:eastAsiaTheme="minorEastAsia" w:hAnsi="Arial" w:cs="Arial"/>
          <w:color w:val="000000" w:themeColor="text1"/>
          <w:sz w:val="22"/>
        </w:rPr>
        <w:t xml:space="preserve"> </w:t>
      </w:r>
      <w:r w:rsidR="004C14C0" w:rsidRPr="000A209C">
        <w:rPr>
          <w:rFonts w:ascii="Arial" w:eastAsiaTheme="minorEastAsia" w:hAnsi="Arial" w:cs="Arial"/>
          <w:color w:val="000000" w:themeColor="text1"/>
          <w:sz w:val="22"/>
        </w:rPr>
        <w:t>analysis.</w:t>
      </w:r>
      <w:r w:rsidR="00C033B7" w:rsidRPr="000A209C">
        <w:rPr>
          <w:rFonts w:ascii="Arial" w:eastAsiaTheme="minorEastAsia" w:hAnsi="Arial" w:cs="Arial"/>
          <w:color w:val="000000" w:themeColor="text1"/>
          <w:sz w:val="22"/>
        </w:rPr>
        <w:t xml:space="preserve"> </w:t>
      </w:r>
    </w:p>
    <w:p w14:paraId="6AE30531" w14:textId="77777777" w:rsidR="009108D1" w:rsidRPr="000A209C" w:rsidRDefault="009108D1" w:rsidP="001F0D53">
      <w:pPr>
        <w:spacing w:before="156" w:after="156"/>
        <w:rPr>
          <w:rFonts w:ascii="Arial" w:eastAsiaTheme="minorEastAsia" w:hAnsi="Arial" w:cs="Arial"/>
          <w:b/>
          <w:bCs/>
          <w:color w:val="000000" w:themeColor="text1"/>
          <w:sz w:val="22"/>
        </w:rPr>
      </w:pPr>
      <w:r w:rsidRPr="000A209C">
        <w:rPr>
          <w:rFonts w:ascii="Arial" w:eastAsiaTheme="minorEastAsia" w:hAnsi="Arial" w:cs="Arial"/>
          <w:b/>
          <w:bCs/>
          <w:color w:val="000000" w:themeColor="text1"/>
          <w:sz w:val="22"/>
        </w:rPr>
        <w:t>2.2 Proteus and limma</w:t>
      </w:r>
    </w:p>
    <w:p w14:paraId="16145776" w14:textId="344BCD29" w:rsidR="2D49B4F3" w:rsidRPr="000A209C" w:rsidRDefault="001F0D53" w:rsidP="2D49B4F3">
      <w:pPr>
        <w:spacing w:before="156" w:after="156"/>
        <w:rPr>
          <w:rFonts w:ascii="Arial" w:eastAsiaTheme="minorEastAsia" w:hAnsi="Arial" w:cs="Arial"/>
          <w:color w:val="000000" w:themeColor="text1"/>
          <w:sz w:val="22"/>
        </w:rPr>
      </w:pPr>
      <w:r w:rsidRPr="000A209C">
        <w:rPr>
          <w:rFonts w:ascii="Arial" w:eastAsiaTheme="minorEastAsia" w:hAnsi="Arial" w:cs="Arial"/>
          <w:color w:val="000000" w:themeColor="text1"/>
          <w:sz w:val="22"/>
        </w:rPr>
        <w:t>Proteus</w:t>
      </w:r>
      <w:r w:rsidR="009108D1" w:rsidRPr="000A209C">
        <w:rPr>
          <w:rFonts w:ascii="Arial" w:eastAsiaTheme="minorEastAsia" w:hAnsi="Arial" w:cs="Arial"/>
          <w:color w:val="000000" w:themeColor="text1"/>
          <w:sz w:val="22"/>
        </w:rPr>
        <w:t xml:space="preserve"> </w:t>
      </w:r>
      <w:r w:rsidR="000A0793" w:rsidRPr="000A209C">
        <w:rPr>
          <w:rFonts w:ascii="Arial" w:eastAsiaTheme="minorEastAsia" w:hAnsi="Arial" w:cs="Arial"/>
          <w:color w:val="000000" w:themeColor="text1"/>
          <w:sz w:val="22"/>
        </w:rPr>
        <w:fldChar w:fldCharType="begin"/>
      </w:r>
      <w:r w:rsidR="00B17DCB">
        <w:rPr>
          <w:rFonts w:ascii="Arial" w:eastAsiaTheme="minorEastAsia" w:hAnsi="Arial" w:cs="Arial"/>
          <w:color w:val="000000" w:themeColor="text1"/>
          <w:sz w:val="22"/>
        </w:rPr>
        <w:instrText xml:space="preserve"> ADDIN EN.CITE &lt;EndNote&gt;&lt;Cite&gt;&lt;Author&gt;Gierlinski&lt;/Author&gt;&lt;Year&gt;2018&lt;/Year&gt;&lt;RecNum&gt;141&lt;/RecNum&gt;&lt;DisplayText&gt;(22)&lt;/DisplayText&gt;&lt;record&gt;&lt;rec-number&gt;141&lt;/rec-number&gt;&lt;foreign-keys&gt;&lt;key app="EN" db-id="2vddxzv9gpt2zneewaxp0zfppzpes02fps52" timestamp="1669722709"&gt;141&lt;/key&gt;&lt;/foreign-keys&gt;&lt;ref-type name="Journal Article"&gt;17&lt;/ref-type&gt;&lt;contributors&gt;&lt;authors&gt;&lt;author&gt;Gierlinski, Marek&lt;/author&gt;&lt;author&gt;Gastaldello, Francesco&lt;/author&gt;&lt;author&gt;Cole, Chris&lt;/author&gt;&lt;author&gt;Barton, Geoffrey J.&lt;/author&gt;&lt;/authors&gt;&lt;/contributors&gt;&lt;titles&gt;&lt;title&gt;Proteus: an R package for downstream analysis of MaxQuant output&lt;/title&gt;&lt;secondary-title&gt;bioRxiv&lt;/secondary-title&gt;&lt;/titles&gt;&lt;periodical&gt;&lt;full-title&gt;bioRxiv&lt;/full-title&gt;&lt;/periodical&gt;&lt;pages&gt;416511&lt;/pages&gt;&lt;dates&gt;&lt;year&gt;2018&lt;/year&gt;&lt;/dates&gt;&lt;urls&gt;&lt;related-urls&gt;&lt;url&gt;https://www.biorxiv.org/content/biorxiv/early/2018/09/20/416511.full.pdf&lt;/url&gt;&lt;/related-urls&gt;&lt;/urls&gt;&lt;electronic-resource-num&gt;10.1101/416511&lt;/electronic-resource-num&gt;&lt;/record&gt;&lt;/Cite&gt;&lt;/EndNote&gt;</w:instrText>
      </w:r>
      <w:r w:rsidR="000A0793"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(22)</w:t>
      </w:r>
      <w:r w:rsidR="000A0793" w:rsidRPr="000A209C">
        <w:rPr>
          <w:rFonts w:ascii="Arial" w:eastAsiaTheme="minorEastAsia" w:hAnsi="Arial" w:cs="Arial"/>
          <w:color w:val="000000" w:themeColor="text1"/>
          <w:sz w:val="22"/>
        </w:rPr>
        <w:fldChar w:fldCharType="end"/>
      </w:r>
      <w:r w:rsidRPr="000A209C">
        <w:rPr>
          <w:rFonts w:ascii="Arial" w:eastAsiaTheme="minorEastAsia" w:hAnsi="Arial" w:cs="Arial"/>
          <w:color w:val="000000" w:themeColor="text1"/>
          <w:sz w:val="22"/>
        </w:rPr>
        <w:t xml:space="preserve"> </w:t>
      </w:r>
      <w:r w:rsidR="007D1BEF" w:rsidRPr="000A209C">
        <w:rPr>
          <w:rFonts w:ascii="Arial" w:eastAsiaTheme="minorEastAsia" w:hAnsi="Arial" w:cs="Arial"/>
          <w:color w:val="000000" w:themeColor="text1"/>
          <w:sz w:val="22"/>
        </w:rPr>
        <w:t>(</w:t>
      </w:r>
      <w:hyperlink r:id="rId15" w:history="1">
        <w:r w:rsidR="001B6CAA" w:rsidRPr="6D14B5A5">
          <w:rPr>
            <w:rStyle w:val="Hyperlink"/>
            <w:rFonts w:ascii="Arial" w:eastAsiaTheme="minorEastAsia" w:hAnsi="Arial" w:cs="Arial"/>
            <w:color w:val="000000" w:themeColor="text1"/>
            <w:sz w:val="22"/>
          </w:rPr>
          <w:t>https://github.com/bartongroup/Proteus</w:t>
        </w:r>
      </w:hyperlink>
      <w:r w:rsidR="007D1BEF"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is used for </w:t>
      </w:r>
      <w:r w:rsidR="003D5B9F">
        <w:rPr>
          <w:rFonts w:ascii="Arial" w:eastAsiaTheme="minorEastAsia" w:hAnsi="Arial" w:cs="Arial"/>
          <w:color w:val="000000" w:themeColor="text1"/>
          <w:sz w:val="22"/>
        </w:rPr>
        <w:t>DE</w:t>
      </w:r>
      <w:r w:rsidR="003D5B9F"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analysis of MaxQuant</w:t>
      </w:r>
      <w:r w:rsidR="004F40D1"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output data, and differential expression analysis based </w:t>
      </w:r>
      <w:r w:rsidR="00E5265C" w:rsidRPr="000A209C">
        <w:rPr>
          <w:rFonts w:ascii="Arial" w:eastAsiaTheme="minorEastAsia" w:hAnsi="Arial" w:cs="Arial"/>
          <w:color w:val="000000" w:themeColor="text1"/>
          <w:sz w:val="22"/>
        </w:rPr>
        <w:t>on</w:t>
      </w:r>
      <w:r w:rsidR="00022E04" w:rsidRPr="000A209C">
        <w:rPr>
          <w:rFonts w:ascii="Arial" w:eastAsiaTheme="minorEastAsia" w:hAnsi="Arial" w:cs="Arial"/>
          <w:color w:val="000000" w:themeColor="text1"/>
          <w:sz w:val="22"/>
        </w:rPr>
        <w:t xml:space="preserve"> the popular </w:t>
      </w:r>
      <w:r w:rsidR="00044E4A" w:rsidRPr="000A209C">
        <w:rPr>
          <w:rFonts w:ascii="Arial" w:eastAsiaTheme="minorEastAsia" w:hAnsi="Arial" w:cs="Arial"/>
          <w:color w:val="000000" w:themeColor="text1"/>
          <w:sz w:val="22"/>
        </w:rPr>
        <w:t>algorithm</w:t>
      </w:r>
      <w:r w:rsidR="6D14B5A5" w:rsidRPr="6D14B5A5">
        <w:rPr>
          <w:rFonts w:ascii="Arial" w:eastAsiaTheme="minorEastAsia" w:hAnsi="Arial" w:cs="Arial"/>
          <w:color w:val="000000" w:themeColor="text1"/>
          <w:sz w:val="22"/>
        </w:rPr>
        <w:t>/</w:t>
      </w:r>
      <w:r w:rsidR="00044E4A" w:rsidRPr="000A209C">
        <w:rPr>
          <w:rFonts w:ascii="Arial" w:eastAsiaTheme="minorEastAsia" w:hAnsi="Arial" w:cs="Arial"/>
          <w:color w:val="000000" w:themeColor="text1"/>
          <w:sz w:val="22"/>
        </w:rPr>
        <w:t xml:space="preserve">package </w:t>
      </w:r>
      <w:r w:rsidRPr="000A209C">
        <w:rPr>
          <w:rFonts w:ascii="Arial" w:eastAsiaTheme="minorEastAsia" w:hAnsi="Arial" w:cs="Arial"/>
          <w:i/>
          <w:iCs/>
          <w:color w:val="000000" w:themeColor="text1"/>
          <w:sz w:val="22"/>
        </w:rPr>
        <w:t>limma</w:t>
      </w:r>
      <w:r w:rsidR="00044E4A" w:rsidRPr="000A209C">
        <w:rPr>
          <w:rFonts w:ascii="Arial" w:eastAsiaTheme="minorEastAsia" w:hAnsi="Arial" w:cs="Arial"/>
          <w:i/>
          <w:iCs/>
          <w:color w:val="000000" w:themeColor="text1"/>
          <w:sz w:val="22"/>
        </w:rPr>
        <w:t xml:space="preserve"> </w:t>
      </w:r>
      <w:r w:rsidR="00376284" w:rsidRPr="000A209C">
        <w:rPr>
          <w:rFonts w:ascii="Arial" w:eastAsiaTheme="minorEastAsia" w:hAnsi="Arial" w:cs="Arial"/>
          <w:i/>
          <w:iCs/>
          <w:color w:val="000000" w:themeColor="text1"/>
          <w:sz w:val="22"/>
        </w:rPr>
        <w:fldChar w:fldCharType="begin">
          <w:fldData xml:space="preserve">PEVuZE5vdGU+PENpdGU+PEF1dGhvcj5SaXRjaGllPC9BdXRob3I+PFllYXI+MjAxNTwvWWVhcj48
UmVjTnVtPjE1MzwvUmVjTnVtPjxEaXNwbGF5VGV4dD4oMzkpPC9EaXNwbGF5VGV4dD48cmVjb3Jk
PjxyZWMtbnVtYmVyPjE1MzwvcmVjLW51bWJlcj48Zm9yZWlnbi1rZXlzPjxrZXkgYXBwPSJFTiIg
ZGItaWQ9IjJ2ZGR4enY5Z3B0MnpuZWV3YXhwMHpmcHB6cGVzMDJmcHM1MiIgdGltZXN0YW1wPSIx
NjY5NzIyNzEwIj4xNTM8L2tleT48L2ZvcmVpZ24ta2V5cz48cmVmLXR5cGUgbmFtZT0iSm91cm5h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BE014A">
        <w:rPr>
          <w:rFonts w:ascii="Arial" w:eastAsiaTheme="minorEastAsia" w:hAnsi="Arial" w:cs="Arial"/>
          <w:i/>
          <w:iCs/>
          <w:color w:val="000000" w:themeColor="text1"/>
          <w:sz w:val="22"/>
        </w:rPr>
        <w:instrText xml:space="preserve"> ADDIN EN.CITE </w:instrText>
      </w:r>
      <w:r w:rsidR="00BE014A">
        <w:rPr>
          <w:rFonts w:ascii="Arial" w:eastAsiaTheme="minorEastAsia" w:hAnsi="Arial" w:cs="Arial"/>
          <w:i/>
          <w:iCs/>
          <w:color w:val="000000" w:themeColor="text1"/>
          <w:sz w:val="22"/>
        </w:rPr>
        <w:fldChar w:fldCharType="begin">
          <w:fldData xml:space="preserve">PEVuZE5vdGU+PENpdGU+PEF1dGhvcj5SaXRjaGllPC9BdXRob3I+PFllYXI+MjAxNTwvWWVhcj48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=
</w:fldData>
        </w:fldChar>
      </w:r>
      <w:r w:rsidR="00BE014A">
        <w:rPr>
          <w:rFonts w:ascii="Arial" w:eastAsiaTheme="minorEastAsia" w:hAnsi="Arial" w:cs="Arial"/>
          <w:i/>
          <w:iCs/>
          <w:color w:val="000000" w:themeColor="text1"/>
          <w:sz w:val="22"/>
        </w:rPr>
        <w:instrText xml:space="preserve"> ADDIN EN.CITE.DATA </w:instrText>
      </w:r>
      <w:r w:rsidR="00BE014A">
        <w:rPr>
          <w:rFonts w:ascii="Arial" w:eastAsiaTheme="minorEastAsia" w:hAnsi="Arial" w:cs="Arial"/>
          <w:i/>
          <w:iCs/>
          <w:color w:val="000000" w:themeColor="text1"/>
          <w:sz w:val="22"/>
        </w:rPr>
      </w:r>
      <w:r w:rsidR="00BE014A">
        <w:rPr>
          <w:rFonts w:ascii="Arial" w:eastAsiaTheme="minorEastAsia" w:hAnsi="Arial" w:cs="Arial"/>
          <w:i/>
          <w:iCs/>
          <w:color w:val="000000" w:themeColor="text1"/>
          <w:sz w:val="22"/>
        </w:rPr>
        <w:fldChar w:fldCharType="end"/>
      </w:r>
      <w:r w:rsidR="00376284" w:rsidRPr="000A209C">
        <w:rPr>
          <w:rFonts w:ascii="Arial" w:eastAsiaTheme="minorEastAsia" w:hAnsi="Arial" w:cs="Arial"/>
          <w:i/>
          <w:iCs/>
          <w:color w:val="000000" w:themeColor="text1"/>
          <w:sz w:val="22"/>
        </w:rPr>
      </w:r>
      <w:r w:rsidR="00376284" w:rsidRPr="000A209C">
        <w:rPr>
          <w:rFonts w:ascii="Arial" w:eastAsiaTheme="minorEastAsia" w:hAnsi="Arial" w:cs="Arial"/>
          <w:i/>
          <w:iCs/>
          <w:color w:val="000000" w:themeColor="text1"/>
          <w:sz w:val="22"/>
        </w:rPr>
        <w:fldChar w:fldCharType="separate"/>
      </w:r>
      <w:r w:rsidR="00BE014A">
        <w:rPr>
          <w:rFonts w:ascii="Arial" w:eastAsiaTheme="minorEastAsia" w:hAnsi="Arial" w:cs="Arial"/>
          <w:i/>
          <w:iCs/>
          <w:noProof/>
          <w:color w:val="000000" w:themeColor="text1"/>
          <w:sz w:val="22"/>
        </w:rPr>
        <w:t>(39)</w:t>
      </w:r>
      <w:r w:rsidR="00376284" w:rsidRPr="000A209C">
        <w:rPr>
          <w:rFonts w:ascii="Arial" w:eastAsiaTheme="minorEastAsia" w:hAnsi="Arial" w:cs="Arial"/>
          <w:i/>
          <w:iCs/>
          <w:color w:val="000000" w:themeColor="text1"/>
          <w:sz w:val="22"/>
        </w:rPr>
        <w:fldChar w:fldCharType="end"/>
      </w:r>
      <w:r w:rsidR="00044E4A" w:rsidRPr="000A209C">
        <w:rPr>
          <w:rFonts w:ascii="Arial" w:eastAsiaTheme="minorEastAsia" w:hAnsi="Arial" w:cs="Arial"/>
          <w:i/>
          <w:iCs/>
          <w:color w:val="000000" w:themeColor="text1"/>
          <w:sz w:val="22"/>
        </w:rPr>
        <w:t>.</w:t>
      </w:r>
      <w:r w:rsidRPr="000A209C" w:rsidDel="00044E4A">
        <w:rPr>
          <w:rFonts w:ascii="Arial" w:eastAsiaTheme="minorEastAsia" w:hAnsi="Arial" w:cs="Arial"/>
          <w:color w:val="000000" w:themeColor="text1"/>
          <w:sz w:val="22"/>
        </w:rPr>
        <w:t xml:space="preserve"> </w:t>
      </w:r>
      <w:r w:rsidR="007E1509" w:rsidRPr="000A209C">
        <w:rPr>
          <w:rFonts w:ascii="Arial" w:eastAsiaTheme="minorEastAsia" w:hAnsi="Arial" w:cs="Arial"/>
          <w:color w:val="000000" w:themeColor="text1"/>
          <w:sz w:val="22"/>
        </w:rPr>
        <w:t>Proteus supports two normalization methods: equalize median and quantile</w:t>
      </w:r>
      <w:r w:rsidR="00F01D52" w:rsidRPr="000A209C">
        <w:rPr>
          <w:rFonts w:ascii="Arial" w:eastAsiaTheme="minorEastAsia" w:hAnsi="Arial" w:cs="Arial"/>
          <w:color w:val="000000" w:themeColor="text1"/>
          <w:sz w:val="22"/>
        </w:rPr>
        <w:t>,</w:t>
      </w:r>
      <w:r w:rsidR="007E1509" w:rsidRPr="000A209C" w:rsidDel="00F01D52">
        <w:rPr>
          <w:rFonts w:ascii="Arial" w:eastAsiaTheme="minorEastAsia" w:hAnsi="Arial" w:cs="Arial"/>
          <w:color w:val="000000" w:themeColor="text1"/>
          <w:sz w:val="22"/>
        </w:rPr>
        <w:t xml:space="preserve"> and</w:t>
      </w:r>
      <w:r w:rsidR="007E1509" w:rsidRPr="000A209C" w:rsidDel="007E1509">
        <w:rPr>
          <w:rFonts w:ascii="Arial" w:eastAsiaTheme="minorEastAsia" w:hAnsi="Arial" w:cs="Arial"/>
          <w:color w:val="000000" w:themeColor="text1"/>
          <w:sz w:val="22"/>
        </w:rPr>
        <w:t xml:space="preserve"> </w:t>
      </w:r>
      <w:r w:rsidR="007E1509" w:rsidRPr="000A209C">
        <w:rPr>
          <w:rFonts w:ascii="Arial" w:eastAsiaTheme="minorEastAsia" w:hAnsi="Arial" w:cs="Arial"/>
          <w:color w:val="000000" w:themeColor="text1"/>
          <w:sz w:val="22"/>
        </w:rPr>
        <w:t xml:space="preserve">it uses </w:t>
      </w:r>
      <w:r w:rsidR="00E5265C" w:rsidRPr="000A209C">
        <w:rPr>
          <w:rFonts w:ascii="Arial" w:eastAsiaTheme="minorEastAsia" w:hAnsi="Arial" w:cs="Arial"/>
          <w:color w:val="000000" w:themeColor="text1"/>
          <w:sz w:val="22"/>
        </w:rPr>
        <w:t xml:space="preserve">a </w:t>
      </w:r>
      <w:r w:rsidR="007E1509" w:rsidRPr="000A209C">
        <w:rPr>
          <w:rFonts w:ascii="Arial" w:eastAsiaTheme="minorEastAsia" w:hAnsi="Arial" w:cs="Arial"/>
          <w:color w:val="000000" w:themeColor="text1"/>
          <w:sz w:val="22"/>
        </w:rPr>
        <w:t>mean-variance relationship to estimate variance (</w:t>
      </w:r>
      <w:r w:rsidR="007E1509" w:rsidRPr="000A209C">
        <w:rPr>
          <w:rFonts w:ascii="Arial" w:eastAsiaTheme="minorEastAsia" w:hAnsi="Arial" w:cs="Arial"/>
          <w:i/>
          <w:iCs/>
          <w:color w:val="000000" w:themeColor="text1"/>
          <w:sz w:val="22"/>
        </w:rPr>
        <w:t>limma</w:t>
      </w:r>
      <w:r w:rsidR="007E1509" w:rsidRPr="000A209C">
        <w:rPr>
          <w:rFonts w:ascii="Arial" w:eastAsiaTheme="minorEastAsia" w:hAnsi="Arial" w:cs="Arial"/>
          <w:color w:val="000000" w:themeColor="text1"/>
          <w:sz w:val="22"/>
        </w:rPr>
        <w:t>)</w:t>
      </w:r>
      <w:r w:rsidR="00A70659" w:rsidRPr="000A209C">
        <w:rPr>
          <w:rFonts w:ascii="Arial" w:eastAsiaTheme="minorEastAsia" w:hAnsi="Arial" w:cs="Arial"/>
          <w:color w:val="000000" w:themeColor="text1"/>
          <w:sz w:val="22"/>
        </w:rPr>
        <w:t xml:space="preserve"> where data are missing.</w:t>
      </w:r>
      <w:r w:rsidR="007E1509" w:rsidRPr="000A209C">
        <w:rPr>
          <w:rFonts w:ascii="Arial" w:eastAsiaTheme="minorEastAsia" w:hAnsi="Arial" w:cs="Arial"/>
          <w:color w:val="000000" w:themeColor="text1"/>
          <w:sz w:val="22"/>
        </w:rPr>
        <w:t xml:space="preserve"> </w:t>
      </w:r>
      <w:r w:rsidR="00DD22B9" w:rsidRPr="000A209C">
        <w:rPr>
          <w:rFonts w:ascii="Arial" w:eastAsiaTheme="minorEastAsia" w:hAnsi="Arial" w:cs="Arial"/>
          <w:color w:val="000000" w:themeColor="text1"/>
          <w:sz w:val="22"/>
        </w:rPr>
        <w:t>T</w:t>
      </w:r>
      <w:r w:rsidR="00816169" w:rsidRPr="000A209C">
        <w:rPr>
          <w:rFonts w:ascii="Arial" w:eastAsiaTheme="minorEastAsia" w:hAnsi="Arial" w:cs="Arial"/>
          <w:color w:val="000000" w:themeColor="text1"/>
          <w:sz w:val="22"/>
        </w:rPr>
        <w:t>he Proteus Shiny application</w:t>
      </w:r>
      <w:r w:rsidR="002237EF" w:rsidRPr="000A209C">
        <w:rPr>
          <w:rFonts w:ascii="Arial" w:eastAsiaTheme="minorEastAsia" w:hAnsi="Arial" w:cs="Arial"/>
          <w:color w:val="000000" w:themeColor="text1"/>
          <w:sz w:val="22"/>
        </w:rPr>
        <w:t xml:space="preserve"> allows users to perform the analysis with </w:t>
      </w:r>
      <w:r w:rsidR="00F01D52" w:rsidRPr="000A209C">
        <w:rPr>
          <w:rFonts w:ascii="Arial" w:eastAsiaTheme="minorEastAsia" w:hAnsi="Arial" w:cs="Arial"/>
          <w:color w:val="000000" w:themeColor="text1"/>
          <w:sz w:val="22"/>
        </w:rPr>
        <w:t>one click</w:t>
      </w:r>
      <w:r w:rsidR="002237EF" w:rsidRPr="000A209C">
        <w:rPr>
          <w:rFonts w:ascii="Arial" w:eastAsiaTheme="minorEastAsia" w:hAnsi="Arial" w:cs="Arial"/>
          <w:color w:val="000000" w:themeColor="text1"/>
          <w:sz w:val="22"/>
        </w:rPr>
        <w:t xml:space="preserve"> if the data is provided </w:t>
      </w:r>
      <w:r w:rsidR="002C0FFA" w:rsidRPr="000A209C">
        <w:rPr>
          <w:rFonts w:ascii="Arial" w:eastAsiaTheme="minorEastAsia" w:hAnsi="Arial" w:cs="Arial"/>
          <w:color w:val="000000" w:themeColor="text1"/>
          <w:sz w:val="22"/>
        </w:rPr>
        <w:t>in MaxQuant</w:t>
      </w:r>
      <w:r w:rsidR="002237EF" w:rsidRPr="000A209C">
        <w:rPr>
          <w:rFonts w:ascii="Arial" w:eastAsiaTheme="minorEastAsia" w:hAnsi="Arial" w:cs="Arial"/>
          <w:color w:val="000000" w:themeColor="text1"/>
          <w:sz w:val="22"/>
        </w:rPr>
        <w:t xml:space="preserve"> format.</w:t>
      </w:r>
      <w:r w:rsidRPr="000A209C">
        <w:rPr>
          <w:rFonts w:ascii="Arial" w:eastAsiaTheme="minorEastAsia" w:hAnsi="Arial" w:cs="Arial"/>
          <w:color w:val="000000" w:themeColor="text1"/>
          <w:sz w:val="22"/>
        </w:rPr>
        <w:t xml:space="preserve"> Shiny-based volcano plots and fold-change intensity plots enable users to interact with differentially expressed proteins of interest and </w:t>
      </w:r>
      <w:r w:rsidRPr="6D14B5A5">
        <w:rPr>
          <w:rFonts w:ascii="Arial" w:eastAsiaTheme="minorEastAsia" w:hAnsi="Arial" w:cs="Arial"/>
          <w:color w:val="000000" w:themeColor="text1"/>
          <w:sz w:val="22"/>
        </w:rPr>
        <w:t xml:space="preserve">to </w:t>
      </w:r>
      <w:r w:rsidRPr="000A209C">
        <w:rPr>
          <w:rFonts w:ascii="Arial" w:eastAsiaTheme="minorEastAsia" w:hAnsi="Arial" w:cs="Arial"/>
          <w:color w:val="000000" w:themeColor="text1"/>
          <w:sz w:val="22"/>
        </w:rPr>
        <w:t xml:space="preserve">view the </w:t>
      </w:r>
      <w:r w:rsidR="6D14B5A5" w:rsidRPr="6D14B5A5">
        <w:rPr>
          <w:rFonts w:ascii="Arial" w:eastAsiaTheme="minorEastAsia" w:hAnsi="Arial" w:cs="Arial"/>
          <w:color w:val="000000" w:themeColor="text1"/>
          <w:sz w:val="22"/>
        </w:rPr>
        <w:t xml:space="preserve">significant </w:t>
      </w:r>
      <w:r w:rsidRPr="000A209C">
        <w:rPr>
          <w:rFonts w:ascii="Arial" w:eastAsiaTheme="minorEastAsia" w:hAnsi="Arial" w:cs="Arial"/>
          <w:color w:val="000000" w:themeColor="text1"/>
          <w:sz w:val="22"/>
        </w:rPr>
        <w:t xml:space="preserve">results in detail. </w:t>
      </w:r>
      <w:r w:rsidR="00712181" w:rsidRPr="000A209C">
        <w:rPr>
          <w:rFonts w:ascii="Arial" w:eastAsiaTheme="minorEastAsia" w:hAnsi="Arial" w:cs="Arial"/>
          <w:color w:val="000000" w:themeColor="text1"/>
          <w:sz w:val="22"/>
        </w:rPr>
        <w:t xml:space="preserve">One of the other advantages of </w:t>
      </w:r>
      <w:r w:rsidR="00712181" w:rsidRPr="6D14B5A5">
        <w:rPr>
          <w:rFonts w:ascii="Arial" w:eastAsiaTheme="minorEastAsia" w:hAnsi="Arial" w:cs="Arial"/>
          <w:color w:val="000000" w:themeColor="text1"/>
          <w:sz w:val="22"/>
        </w:rPr>
        <w:t xml:space="preserve">Proteus is </w:t>
      </w:r>
      <w:r w:rsidR="00D635FE">
        <w:rPr>
          <w:rFonts w:ascii="Arial" w:eastAsiaTheme="minorEastAsia" w:hAnsi="Arial" w:cs="Arial"/>
          <w:color w:val="000000" w:themeColor="text1"/>
          <w:sz w:val="22"/>
        </w:rPr>
        <w:t>that it</w:t>
      </w:r>
      <w:r w:rsidR="00712181" w:rsidRPr="6D14B5A5">
        <w:rPr>
          <w:rFonts w:ascii="Arial" w:eastAsiaTheme="minorEastAsia" w:hAnsi="Arial" w:cs="Arial"/>
          <w:color w:val="000000" w:themeColor="text1"/>
          <w:sz w:val="22"/>
        </w:rPr>
        <w:t xml:space="preserve"> has</w:t>
      </w:r>
      <w:r w:rsidR="00712181" w:rsidRPr="000A209C">
        <w:rPr>
          <w:rFonts w:ascii="Arial" w:eastAsiaTheme="minorEastAsia" w:hAnsi="Arial" w:cs="Arial"/>
          <w:color w:val="000000" w:themeColor="text1"/>
          <w:sz w:val="22"/>
        </w:rPr>
        <w:t xml:space="preserve"> </w:t>
      </w:r>
      <w:r w:rsidR="00712181" w:rsidRPr="6D14B5A5">
        <w:rPr>
          <w:rFonts w:ascii="Arial" w:eastAsiaTheme="minorEastAsia" w:hAnsi="Arial" w:cs="Arial"/>
          <w:color w:val="000000" w:themeColor="text1"/>
          <w:sz w:val="22"/>
        </w:rPr>
        <w:t>a lot of default</w:t>
      </w:r>
      <w:r w:rsidR="00712181" w:rsidRPr="000A209C">
        <w:rPr>
          <w:rFonts w:ascii="Arial" w:eastAsiaTheme="minorEastAsia" w:hAnsi="Arial" w:cs="Arial"/>
          <w:color w:val="000000" w:themeColor="text1"/>
          <w:sz w:val="22"/>
        </w:rPr>
        <w:t xml:space="preserve"> </w:t>
      </w:r>
      <w:r w:rsidR="00D01997" w:rsidRPr="000A209C">
        <w:rPr>
          <w:rFonts w:ascii="Arial" w:eastAsiaTheme="minorEastAsia" w:hAnsi="Arial" w:cs="Arial"/>
          <w:color w:val="000000" w:themeColor="text1"/>
          <w:sz w:val="22"/>
        </w:rPr>
        <w:t xml:space="preserve">data processing parameters which enable non-expert users to perform </w:t>
      </w:r>
      <w:r w:rsidR="00873C35" w:rsidRPr="000A209C">
        <w:rPr>
          <w:rFonts w:ascii="Arial" w:eastAsiaTheme="minorEastAsia" w:hAnsi="Arial" w:cs="Arial"/>
          <w:color w:val="000000" w:themeColor="text1"/>
          <w:sz w:val="22"/>
        </w:rPr>
        <w:t xml:space="preserve">a </w:t>
      </w:r>
      <w:r w:rsidR="00D01997" w:rsidRPr="000A209C">
        <w:rPr>
          <w:rFonts w:ascii="Arial" w:eastAsiaTheme="minorEastAsia" w:hAnsi="Arial" w:cs="Arial"/>
          <w:color w:val="000000" w:themeColor="text1"/>
          <w:sz w:val="22"/>
        </w:rPr>
        <w:t xml:space="preserve">robust analysis </w:t>
      </w:r>
      <w:r w:rsidR="00F01D52" w:rsidRPr="000A209C">
        <w:rPr>
          <w:rFonts w:ascii="Arial" w:eastAsiaTheme="minorEastAsia" w:hAnsi="Arial" w:cs="Arial"/>
          <w:color w:val="000000" w:themeColor="text1"/>
          <w:sz w:val="22"/>
        </w:rPr>
        <w:t>of</w:t>
      </w:r>
      <w:r w:rsidR="005A601E" w:rsidRPr="000A209C">
        <w:rPr>
          <w:rFonts w:ascii="Arial" w:eastAsiaTheme="minorEastAsia" w:hAnsi="Arial" w:cs="Arial"/>
          <w:color w:val="000000" w:themeColor="text1"/>
          <w:sz w:val="22"/>
        </w:rPr>
        <w:t xml:space="preserve"> their data without </w:t>
      </w:r>
      <w:r w:rsidR="009F0F52" w:rsidRPr="000A209C">
        <w:rPr>
          <w:rFonts w:ascii="Arial" w:eastAsiaTheme="minorEastAsia" w:hAnsi="Arial" w:cs="Arial"/>
          <w:color w:val="000000" w:themeColor="text1"/>
          <w:sz w:val="22"/>
        </w:rPr>
        <w:t xml:space="preserve">the </w:t>
      </w:r>
      <w:r w:rsidR="00F01D52" w:rsidRPr="000A209C">
        <w:rPr>
          <w:rFonts w:ascii="Arial" w:eastAsiaTheme="minorEastAsia" w:hAnsi="Arial" w:cs="Arial"/>
          <w:color w:val="000000" w:themeColor="text1"/>
          <w:sz w:val="22"/>
        </w:rPr>
        <w:t>need</w:t>
      </w:r>
      <w:r w:rsidR="009F0F52" w:rsidRPr="000A209C">
        <w:rPr>
          <w:rFonts w:ascii="Arial" w:eastAsiaTheme="minorEastAsia" w:hAnsi="Arial" w:cs="Arial"/>
          <w:color w:val="000000" w:themeColor="text1"/>
          <w:sz w:val="22"/>
        </w:rPr>
        <w:t xml:space="preserve"> to try multiple combinations of parameters.</w:t>
      </w:r>
      <w:r w:rsidR="00D01997" w:rsidRPr="000A209C">
        <w:rPr>
          <w:rFonts w:ascii="Arial" w:eastAsiaTheme="minorEastAsia" w:hAnsi="Arial" w:cs="Arial"/>
          <w:color w:val="000000" w:themeColor="text1"/>
          <w:sz w:val="22"/>
        </w:rPr>
        <w:t xml:space="preserve"> </w:t>
      </w:r>
      <w:r w:rsidR="00BC354B" w:rsidRPr="000A209C">
        <w:rPr>
          <w:rFonts w:ascii="Arial" w:eastAsiaTheme="minorEastAsia" w:hAnsi="Arial" w:cs="Arial"/>
          <w:color w:val="000000" w:themeColor="text1"/>
          <w:sz w:val="22"/>
        </w:rPr>
        <w:t xml:space="preserve">However, no quality control </w:t>
      </w:r>
      <w:r w:rsidR="001B2658" w:rsidRPr="000A209C">
        <w:rPr>
          <w:rFonts w:ascii="Arial" w:eastAsiaTheme="minorEastAsia" w:hAnsi="Arial" w:cs="Arial"/>
          <w:color w:val="000000" w:themeColor="text1"/>
          <w:sz w:val="22"/>
        </w:rPr>
        <w:t>(</w:t>
      </w:r>
      <w:r w:rsidR="003B12C7" w:rsidRPr="000A209C">
        <w:rPr>
          <w:rFonts w:ascii="Arial" w:eastAsiaTheme="minorEastAsia" w:hAnsi="Arial" w:cs="Arial"/>
          <w:color w:val="000000" w:themeColor="text1"/>
          <w:sz w:val="22"/>
        </w:rPr>
        <w:t>QC) report</w:t>
      </w:r>
      <w:r w:rsidR="00BC354B" w:rsidRPr="6D14B5A5">
        <w:rPr>
          <w:rFonts w:ascii="Arial" w:eastAsiaTheme="minorEastAsia" w:hAnsi="Arial" w:cs="Arial"/>
          <w:color w:val="000000" w:themeColor="text1"/>
          <w:sz w:val="22"/>
        </w:rPr>
        <w:t xml:space="preserve"> is</w:t>
      </w:r>
      <w:r w:rsidR="00BC354B" w:rsidRPr="000A209C">
        <w:rPr>
          <w:rFonts w:ascii="Arial" w:eastAsiaTheme="minorEastAsia" w:hAnsi="Arial" w:cs="Arial"/>
          <w:color w:val="000000" w:themeColor="text1"/>
          <w:sz w:val="22"/>
        </w:rPr>
        <w:t xml:space="preserve"> provided by the package making </w:t>
      </w:r>
      <w:r w:rsidR="00F01D52" w:rsidRPr="000A209C">
        <w:rPr>
          <w:rFonts w:ascii="Arial" w:eastAsiaTheme="minorEastAsia" w:hAnsi="Arial" w:cs="Arial"/>
          <w:color w:val="000000" w:themeColor="text1"/>
          <w:sz w:val="22"/>
        </w:rPr>
        <w:t xml:space="preserve">it </w:t>
      </w:r>
      <w:r w:rsidR="00BC354B" w:rsidRPr="000A209C">
        <w:rPr>
          <w:rFonts w:ascii="Arial" w:eastAsiaTheme="minorEastAsia" w:hAnsi="Arial" w:cs="Arial"/>
          <w:color w:val="000000" w:themeColor="text1"/>
          <w:sz w:val="22"/>
        </w:rPr>
        <w:t>difficult to assess the quality</w:t>
      </w:r>
      <w:r w:rsidR="0052120F" w:rsidRPr="000A209C">
        <w:rPr>
          <w:rFonts w:ascii="Arial" w:eastAsiaTheme="minorEastAsia" w:hAnsi="Arial" w:cs="Arial"/>
          <w:color w:val="000000" w:themeColor="text1"/>
          <w:sz w:val="22"/>
        </w:rPr>
        <w:t xml:space="preserve"> </w:t>
      </w:r>
      <w:r w:rsidR="0052120F" w:rsidRPr="6D14B5A5">
        <w:rPr>
          <w:rFonts w:ascii="Arial" w:eastAsiaTheme="minorEastAsia" w:hAnsi="Arial" w:cs="Arial"/>
          <w:color w:val="000000" w:themeColor="text1"/>
          <w:sz w:val="22"/>
        </w:rPr>
        <w:t xml:space="preserve">of the data </w:t>
      </w:r>
      <w:r w:rsidR="0052120F" w:rsidRPr="000A209C">
        <w:rPr>
          <w:rFonts w:ascii="Arial" w:eastAsiaTheme="minorEastAsia" w:hAnsi="Arial" w:cs="Arial"/>
          <w:color w:val="000000" w:themeColor="text1"/>
          <w:sz w:val="22"/>
        </w:rPr>
        <w:t xml:space="preserve">and reproducibility </w:t>
      </w:r>
      <w:r w:rsidR="00BC354B" w:rsidRPr="000A209C">
        <w:rPr>
          <w:rFonts w:ascii="Arial" w:eastAsiaTheme="minorEastAsia" w:hAnsi="Arial" w:cs="Arial"/>
          <w:color w:val="000000" w:themeColor="text1"/>
          <w:sz w:val="22"/>
        </w:rPr>
        <w:t xml:space="preserve">of the experiment. </w:t>
      </w:r>
    </w:p>
    <w:p w14:paraId="0C5D3E1B" w14:textId="73972645" w:rsidR="00835A5D" w:rsidRPr="000A209C" w:rsidRDefault="00835A5D" w:rsidP="001F0D53">
      <w:pPr>
        <w:spacing w:before="156" w:after="156"/>
        <w:rPr>
          <w:rFonts w:ascii="Arial" w:eastAsiaTheme="minorEastAsia" w:hAnsi="Arial" w:cs="Arial"/>
          <w:b/>
          <w:bCs/>
          <w:color w:val="000000" w:themeColor="text1"/>
          <w:sz w:val="22"/>
        </w:rPr>
      </w:pPr>
      <w:r w:rsidRPr="000A209C">
        <w:rPr>
          <w:rFonts w:ascii="Arial" w:eastAsiaTheme="minorEastAsia" w:hAnsi="Arial" w:cs="Arial"/>
          <w:b/>
          <w:bCs/>
          <w:color w:val="000000" w:themeColor="text1"/>
          <w:sz w:val="22"/>
        </w:rPr>
        <w:t>2.3 prolfqua</w:t>
      </w:r>
    </w:p>
    <w:p w14:paraId="0CCED8E2" w14:textId="1BCAD484" w:rsidR="22A829A3" w:rsidRPr="000A209C" w:rsidRDefault="00835A5D" w:rsidP="22A829A3">
      <w:pPr>
        <w:spacing w:before="156" w:after="156"/>
        <w:rPr>
          <w:rFonts w:ascii="Arial" w:eastAsiaTheme="minorEastAsia" w:hAnsi="Arial" w:cs="Arial"/>
          <w:color w:val="000000" w:themeColor="text1"/>
          <w:sz w:val="22"/>
        </w:rPr>
      </w:pPr>
      <w:r w:rsidRPr="000A209C">
        <w:rPr>
          <w:rFonts w:ascii="Arial" w:eastAsiaTheme="minorEastAsia" w:hAnsi="Arial" w:cs="Arial"/>
          <w:color w:val="000000" w:themeColor="text1"/>
          <w:sz w:val="22"/>
        </w:rPr>
        <w:t>p</w:t>
      </w:r>
      <w:r w:rsidR="001F0D53" w:rsidRPr="000A209C">
        <w:rPr>
          <w:rFonts w:ascii="Arial" w:eastAsiaTheme="minorEastAsia" w:hAnsi="Arial" w:cs="Arial"/>
          <w:color w:val="000000" w:themeColor="text1"/>
          <w:sz w:val="22"/>
        </w:rPr>
        <w:t>rolfqua</w:t>
      </w:r>
      <w:r w:rsidRPr="000A209C">
        <w:rPr>
          <w:rFonts w:ascii="Arial" w:eastAsiaTheme="minorEastAsia" w:hAnsi="Arial" w:cs="Arial"/>
          <w:color w:val="000000" w:themeColor="text1"/>
          <w:sz w:val="22"/>
        </w:rPr>
        <w:t xml:space="preserve"> </w:t>
      </w:r>
      <w:r w:rsidR="00007585" w:rsidRPr="000A209C">
        <w:rPr>
          <w:rFonts w:ascii="Arial" w:eastAsiaTheme="minorEastAsia" w:hAnsi="Arial" w:cs="Arial"/>
          <w:color w:val="000000" w:themeColor="text1"/>
          <w:sz w:val="22"/>
        </w:rPr>
        <w:fldChar w:fldCharType="begin"/>
      </w:r>
      <w:r w:rsidR="00B17DCB">
        <w:rPr>
          <w:rFonts w:ascii="Arial" w:eastAsiaTheme="minorEastAsia" w:hAnsi="Arial" w:cs="Arial"/>
          <w:color w:val="000000" w:themeColor="text1"/>
          <w:sz w:val="22"/>
        </w:rPr>
        <w:instrText xml:space="preserve"> ADDIN EN.CITE &lt;EndNote&gt;&lt;Cite&gt;&lt;Author&gt;Wolski&lt;/Author&gt;&lt;Year&gt;2022&lt;/Year&gt;&lt;RecNum&gt;142&lt;/RecNum&gt;&lt;DisplayText&gt;(23)&lt;/DisplayText&gt;&lt;record&gt;&lt;rec-number&gt;142&lt;/rec-number&gt;&lt;foreign-keys&gt;&lt;key app="EN" db-id="2vddxzv9gpt2zneewaxp0zfppzpes02fps52" timestamp="1669722709"&gt;142&lt;/key&gt;&lt;/foreign-keys&gt;&lt;ref-type name="Journal Article"&gt;17&lt;/ref-type&gt;&lt;contributors&gt;&lt;authors&gt;&lt;author&gt;Wolski, Witold E.&lt;/author&gt;&lt;author&gt;Nanni, Paolo&lt;/author&gt;&lt;author&gt;Grossmann, Jonas&lt;/author&gt;&lt;author&gt;d’Errico, Maria&lt;/author&gt;&lt;author&gt;Schlapbach, Ralph&lt;/author&gt;&lt;author&gt;Panse, Christian&lt;/author&gt;&lt;/authors&gt;&lt;/contributors&gt;&lt;titles&gt;&lt;title&gt;prolfqua: A Comprehensive R-package for Proteomics Differential Expression Analysis&lt;/title&gt;&lt;secondary-title&gt;bioRxiv&lt;/secondary-title&gt;&lt;/titles&gt;&lt;periodical&gt;&lt;full-title&gt;bioRxiv&lt;/full-title&gt;&lt;/periodical&gt;&lt;pages&gt;2022.06.07.494524&lt;/pages&gt;&lt;dates&gt;&lt;year&gt;2022&lt;/year&gt;&lt;/dates&gt;&lt;urls&gt;&lt;related-urls&gt;&lt;url&gt;https://www.biorxiv.org/content/biorxiv/early/2022/06/09/2022.06.07.494524.full.pdf&lt;/url&gt;&lt;/related-urls&gt;&lt;/urls&gt;&lt;electronic-resource-num&gt;10.1101/2022.06.07.494524&lt;/electronic-resource-num&gt;&lt;/record&gt;&lt;/Cite&gt;&lt;/EndNote&gt;</w:instrText>
      </w:r>
      <w:r w:rsidR="00007585"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(23)</w:t>
      </w:r>
      <w:r w:rsidR="00007585" w:rsidRPr="000A209C">
        <w:rPr>
          <w:rFonts w:ascii="Arial" w:eastAsiaTheme="minorEastAsia" w:hAnsi="Arial" w:cs="Arial"/>
          <w:color w:val="000000" w:themeColor="text1"/>
          <w:sz w:val="22"/>
        </w:rPr>
        <w:fldChar w:fldCharType="end"/>
      </w:r>
      <w:r w:rsidR="001F0D53" w:rsidRPr="000A209C">
        <w:rPr>
          <w:rFonts w:ascii="Arial" w:eastAsiaTheme="minorEastAsia" w:hAnsi="Arial" w:cs="Arial"/>
          <w:color w:val="000000" w:themeColor="text1"/>
          <w:sz w:val="22"/>
        </w:rPr>
        <w:t xml:space="preserve"> </w:t>
      </w:r>
      <w:r w:rsidR="00F01D52" w:rsidRPr="000A209C">
        <w:rPr>
          <w:rFonts w:ascii="Arial" w:eastAsiaTheme="minorEastAsia" w:hAnsi="Arial" w:cs="Arial"/>
          <w:color w:val="000000" w:themeColor="text1"/>
          <w:sz w:val="22"/>
        </w:rPr>
        <w:t>(</w:t>
      </w:r>
      <w:hyperlink r:id="rId16" w:history="1">
        <w:r w:rsidR="00F01D52" w:rsidRPr="6D14B5A5">
          <w:rPr>
            <w:rStyle w:val="Hyperlink"/>
            <w:rFonts w:ascii="Arial" w:eastAsiaTheme="minorEastAsia" w:hAnsi="Arial" w:cs="Arial"/>
            <w:color w:val="000000" w:themeColor="text1"/>
            <w:sz w:val="22"/>
          </w:rPr>
          <w:t>https://github.com/fgcz/prolfqua</w:t>
        </w:r>
      </w:hyperlink>
      <w:r w:rsidR="00F01D52" w:rsidRPr="000A209C">
        <w:rPr>
          <w:rFonts w:ascii="Arial" w:eastAsiaTheme="minorEastAsia" w:hAnsi="Arial" w:cs="Arial"/>
          <w:color w:val="000000" w:themeColor="text1"/>
          <w:sz w:val="22"/>
        </w:rPr>
        <w:t xml:space="preserve">) </w:t>
      </w:r>
      <w:r w:rsidR="001F0D53" w:rsidRPr="000A209C">
        <w:rPr>
          <w:rFonts w:ascii="Arial" w:eastAsiaTheme="minorEastAsia" w:hAnsi="Arial" w:cs="Arial"/>
          <w:color w:val="000000" w:themeColor="text1"/>
          <w:sz w:val="22"/>
        </w:rPr>
        <w:t xml:space="preserve">integrates the basic steps of differential expression analysis workflow: quality control, data normalization, protein aggregation, statistical </w:t>
      </w:r>
      <w:r w:rsidR="003C7733" w:rsidRPr="000A209C">
        <w:rPr>
          <w:rFonts w:ascii="Arial" w:eastAsiaTheme="minorEastAsia" w:hAnsi="Arial" w:cs="Arial"/>
          <w:color w:val="000000" w:themeColor="text1"/>
          <w:sz w:val="22"/>
        </w:rPr>
        <w:t>modelling</w:t>
      </w:r>
      <w:r w:rsidR="001F0D53" w:rsidRPr="000A209C">
        <w:rPr>
          <w:rFonts w:ascii="Arial" w:eastAsiaTheme="minorEastAsia" w:hAnsi="Arial" w:cs="Arial"/>
          <w:color w:val="000000" w:themeColor="text1"/>
          <w:sz w:val="22"/>
        </w:rPr>
        <w:t xml:space="preserve">, hypothesis testing, and sample size estimation. </w:t>
      </w:r>
      <w:r w:rsidR="3257A320" w:rsidRPr="000A209C">
        <w:rPr>
          <w:rFonts w:ascii="Arial" w:eastAsiaTheme="minorEastAsia" w:hAnsi="Arial" w:cs="Arial"/>
          <w:color w:val="000000" w:themeColor="text1"/>
          <w:sz w:val="22"/>
        </w:rPr>
        <w:t>The</w:t>
      </w:r>
      <w:r w:rsidR="001F0D53" w:rsidRPr="000A209C" w:rsidDel="00804B2C">
        <w:rPr>
          <w:rFonts w:ascii="Arial" w:eastAsiaTheme="minorEastAsia" w:hAnsi="Arial" w:cs="Arial"/>
          <w:color w:val="000000" w:themeColor="text1"/>
          <w:sz w:val="22"/>
        </w:rPr>
        <w:t xml:space="preserve"> </w:t>
      </w:r>
      <w:r w:rsidR="001F0D53" w:rsidRPr="000A209C">
        <w:rPr>
          <w:rFonts w:ascii="Arial" w:eastAsiaTheme="minorEastAsia" w:hAnsi="Arial" w:cs="Arial"/>
          <w:color w:val="000000" w:themeColor="text1"/>
          <w:sz w:val="22"/>
        </w:rPr>
        <w:t xml:space="preserve">modular design of prolfqua </w:t>
      </w:r>
      <w:r w:rsidR="00804B2C" w:rsidRPr="000A209C">
        <w:rPr>
          <w:rFonts w:ascii="Arial" w:eastAsiaTheme="minorEastAsia" w:hAnsi="Arial" w:cs="Arial"/>
          <w:color w:val="000000" w:themeColor="text1"/>
          <w:sz w:val="22"/>
        </w:rPr>
        <w:t xml:space="preserve">enables </w:t>
      </w:r>
      <w:r w:rsidR="001F0D53" w:rsidRPr="000A209C">
        <w:rPr>
          <w:rFonts w:ascii="Arial" w:eastAsiaTheme="minorEastAsia" w:hAnsi="Arial" w:cs="Arial"/>
          <w:color w:val="000000" w:themeColor="text1"/>
          <w:sz w:val="22"/>
        </w:rPr>
        <w:t>users to select the optimal differential expression analysis algorithm.</w:t>
      </w:r>
      <w:r w:rsidR="001C2CF9" w:rsidRPr="000A209C">
        <w:rPr>
          <w:rFonts w:ascii="Arial" w:eastAsiaTheme="minorEastAsia" w:hAnsi="Arial" w:cs="Arial"/>
          <w:color w:val="000000" w:themeColor="text1"/>
          <w:sz w:val="22"/>
        </w:rPr>
        <w:t xml:space="preserve"> prolfqua supports four normalization methods: quantile, variance stabilizing normalization (vsn) </w:t>
      </w:r>
      <w:r w:rsidR="00234620" w:rsidRPr="000A209C">
        <w:rPr>
          <w:rFonts w:ascii="Arial" w:eastAsiaTheme="minorEastAsia" w:hAnsi="Arial" w:cs="Arial"/>
          <w:color w:val="000000" w:themeColor="text1"/>
          <w:sz w:val="22"/>
        </w:rPr>
        <w:fldChar w:fldCharType="begin"/>
      </w:r>
      <w:r w:rsidR="00BE014A">
        <w:rPr>
          <w:rFonts w:ascii="Arial" w:eastAsiaTheme="minorEastAsia" w:hAnsi="Arial" w:cs="Arial"/>
          <w:color w:val="000000" w:themeColor="text1"/>
          <w:sz w:val="22"/>
        </w:rPr>
        <w:instrText xml:space="preserve"> ADDIN EN.CITE &lt;EndNote&gt;&lt;Cite&gt;&lt;Author&gt;Huber&lt;/Author&gt;&lt;Year&gt;2002&lt;/Year&gt;&lt;RecNum&gt;154&lt;/RecNum&gt;&lt;DisplayText&gt;(40)&lt;/DisplayText&gt;&lt;record&gt;&lt;rec-number&gt;154&lt;/rec-number&gt;&lt;foreign-keys&gt;&lt;key app="EN" db-id="2vddxzv9gpt2zneewaxp0zfppzpes02fps52" timestamp="1669722710"&gt;154&lt;/key&gt;&lt;/foreign-keys&gt;&lt;ref-type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234620"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(40)</w:t>
      </w:r>
      <w:r w:rsidR="00234620" w:rsidRPr="000A209C">
        <w:rPr>
          <w:rFonts w:ascii="Arial" w:eastAsiaTheme="minorEastAsia" w:hAnsi="Arial" w:cs="Arial"/>
          <w:color w:val="000000" w:themeColor="text1"/>
          <w:sz w:val="22"/>
        </w:rPr>
        <w:fldChar w:fldCharType="end"/>
      </w:r>
      <w:r w:rsidR="001C2CF9" w:rsidRPr="000A209C">
        <w:rPr>
          <w:rFonts w:ascii="Arial" w:eastAsiaTheme="minorEastAsia" w:hAnsi="Arial" w:cs="Arial"/>
          <w:color w:val="000000" w:themeColor="text1"/>
          <w:sz w:val="22"/>
        </w:rPr>
        <w:t xml:space="preserve">, log2 transform and z-scale; and </w:t>
      </w:r>
      <w:r w:rsidR="0003428A" w:rsidRPr="000A209C">
        <w:rPr>
          <w:rFonts w:ascii="Arial" w:eastAsiaTheme="minorEastAsia" w:hAnsi="Arial" w:cs="Arial"/>
          <w:color w:val="000000" w:themeColor="text1"/>
          <w:sz w:val="22"/>
        </w:rPr>
        <w:t>enables</w:t>
      </w:r>
      <w:r w:rsidR="00606EEC" w:rsidRPr="000A209C">
        <w:rPr>
          <w:rFonts w:ascii="Arial" w:eastAsiaTheme="minorEastAsia" w:hAnsi="Arial" w:cs="Arial"/>
          <w:color w:val="000000" w:themeColor="text1"/>
          <w:sz w:val="22"/>
        </w:rPr>
        <w:t xml:space="preserve"> imputation </w:t>
      </w:r>
      <w:r w:rsidR="00606EEC" w:rsidRPr="6D14B5A5">
        <w:rPr>
          <w:rFonts w:ascii="Arial" w:eastAsiaTheme="minorEastAsia" w:hAnsi="Arial" w:cs="Arial"/>
          <w:color w:val="000000" w:themeColor="text1"/>
          <w:sz w:val="22"/>
        </w:rPr>
        <w:t>by</w:t>
      </w:r>
      <w:r w:rsidR="00606EEC" w:rsidRPr="000A209C">
        <w:rPr>
          <w:rFonts w:ascii="Arial" w:eastAsiaTheme="minorEastAsia" w:hAnsi="Arial" w:cs="Arial"/>
          <w:color w:val="000000" w:themeColor="text1"/>
          <w:sz w:val="22"/>
        </w:rPr>
        <w:t xml:space="preserve"> </w:t>
      </w:r>
      <w:r w:rsidR="0003428A" w:rsidRPr="000A209C">
        <w:rPr>
          <w:rFonts w:ascii="Arial" w:eastAsiaTheme="minorEastAsia" w:hAnsi="Arial" w:cs="Arial"/>
          <w:color w:val="000000" w:themeColor="text1"/>
          <w:sz w:val="22"/>
        </w:rPr>
        <w:t xml:space="preserve">a group-mean model. </w:t>
      </w:r>
      <w:r w:rsidR="00F074BF" w:rsidRPr="6D14B5A5">
        <w:rPr>
          <w:rFonts w:ascii="Arial" w:eastAsiaTheme="minorEastAsia" w:hAnsi="Arial" w:cs="Arial"/>
          <w:color w:val="000000" w:themeColor="text1"/>
          <w:sz w:val="22"/>
        </w:rPr>
        <w:t>It</w:t>
      </w:r>
      <w:r w:rsidR="00F074BF" w:rsidRPr="000A209C">
        <w:rPr>
          <w:rFonts w:ascii="Arial" w:eastAsiaTheme="minorEastAsia" w:hAnsi="Arial" w:cs="Arial"/>
          <w:color w:val="000000" w:themeColor="text1"/>
          <w:sz w:val="22"/>
        </w:rPr>
        <w:t xml:space="preserve"> provides a set of reports </w:t>
      </w:r>
      <w:r w:rsidR="001F0D53" w:rsidRPr="000A209C">
        <w:rPr>
          <w:rFonts w:ascii="Arial" w:eastAsiaTheme="minorEastAsia" w:hAnsi="Arial" w:cs="Arial"/>
          <w:color w:val="000000" w:themeColor="text1"/>
          <w:sz w:val="22"/>
        </w:rPr>
        <w:t>for users</w:t>
      </w:r>
      <w:r w:rsidR="00216ECD" w:rsidRPr="000A209C">
        <w:rPr>
          <w:rFonts w:ascii="Arial" w:eastAsiaTheme="minorEastAsia" w:hAnsi="Arial" w:cs="Arial"/>
          <w:color w:val="000000" w:themeColor="text1"/>
          <w:sz w:val="22"/>
        </w:rPr>
        <w:t xml:space="preserve"> </w:t>
      </w:r>
      <w:r w:rsidR="007601CA" w:rsidRPr="000A209C">
        <w:rPr>
          <w:rFonts w:ascii="Arial" w:eastAsiaTheme="minorEastAsia" w:hAnsi="Arial" w:cs="Arial"/>
          <w:color w:val="000000" w:themeColor="text1"/>
          <w:sz w:val="22"/>
        </w:rPr>
        <w:t xml:space="preserve">such as </w:t>
      </w:r>
      <w:r w:rsidR="00636E5A" w:rsidRPr="000A209C">
        <w:rPr>
          <w:rFonts w:ascii="Arial" w:eastAsiaTheme="minorEastAsia" w:hAnsi="Arial" w:cs="Arial"/>
          <w:color w:val="000000" w:themeColor="text1"/>
          <w:sz w:val="22"/>
        </w:rPr>
        <w:t xml:space="preserve">peptide intensity variance across samples, </w:t>
      </w:r>
      <w:r w:rsidR="00F14789" w:rsidRPr="000A209C">
        <w:rPr>
          <w:rFonts w:ascii="Arial" w:eastAsiaTheme="minorEastAsia" w:hAnsi="Arial" w:cs="Arial"/>
          <w:color w:val="000000" w:themeColor="text1"/>
          <w:sz w:val="22"/>
        </w:rPr>
        <w:t xml:space="preserve">a </w:t>
      </w:r>
      <w:r w:rsidR="00525508" w:rsidRPr="000A209C">
        <w:rPr>
          <w:rFonts w:ascii="Arial" w:eastAsiaTheme="minorEastAsia" w:hAnsi="Arial" w:cs="Arial"/>
          <w:color w:val="000000" w:themeColor="text1"/>
          <w:sz w:val="22"/>
        </w:rPr>
        <w:t xml:space="preserve">scatterplot matrix of </w:t>
      </w:r>
      <w:r w:rsidR="00525D4F" w:rsidRPr="000A209C">
        <w:rPr>
          <w:rFonts w:ascii="Arial" w:eastAsiaTheme="minorEastAsia" w:hAnsi="Arial" w:cs="Arial"/>
          <w:color w:val="000000" w:themeColor="text1"/>
          <w:sz w:val="22"/>
        </w:rPr>
        <w:t xml:space="preserve">intensity correlation </w:t>
      </w:r>
      <w:r w:rsidR="00525508" w:rsidRPr="000A209C">
        <w:rPr>
          <w:rFonts w:ascii="Arial" w:eastAsiaTheme="minorEastAsia" w:hAnsi="Arial" w:cs="Arial"/>
          <w:color w:val="000000" w:themeColor="text1"/>
          <w:sz w:val="22"/>
        </w:rPr>
        <w:t xml:space="preserve">across samples and replicates and </w:t>
      </w:r>
      <w:r w:rsidR="002A0418" w:rsidRPr="000A209C">
        <w:rPr>
          <w:rFonts w:ascii="Arial" w:eastAsiaTheme="minorEastAsia" w:hAnsi="Arial" w:cs="Arial"/>
          <w:color w:val="000000" w:themeColor="text1"/>
          <w:sz w:val="22"/>
        </w:rPr>
        <w:t xml:space="preserve">a heatmap of </w:t>
      </w:r>
      <w:r w:rsidR="00234CC5" w:rsidRPr="000A209C">
        <w:rPr>
          <w:rFonts w:ascii="Arial" w:eastAsiaTheme="minorEastAsia" w:hAnsi="Arial" w:cs="Arial"/>
          <w:color w:val="000000" w:themeColor="text1"/>
          <w:sz w:val="22"/>
        </w:rPr>
        <w:t>missing values clustered by samples</w:t>
      </w:r>
      <w:r w:rsidR="00D74F0B" w:rsidRPr="000A209C">
        <w:rPr>
          <w:rFonts w:ascii="Arial" w:eastAsiaTheme="minorEastAsia" w:hAnsi="Arial" w:cs="Arial"/>
          <w:color w:val="000000" w:themeColor="text1"/>
          <w:sz w:val="22"/>
        </w:rPr>
        <w:t xml:space="preserve"> (</w:t>
      </w:r>
      <w:r w:rsidR="002E0345" w:rsidRPr="000A209C">
        <w:rPr>
          <w:rFonts w:ascii="Arial" w:eastAsiaTheme="minorEastAsia" w:hAnsi="Arial" w:cs="Arial"/>
          <w:color w:val="000000" w:themeColor="text1"/>
          <w:sz w:val="22"/>
        </w:rPr>
        <w:t xml:space="preserve">example report </w:t>
      </w:r>
      <w:hyperlink r:id="rId17" w:history="1">
        <w:r w:rsidR="00941A3A" w:rsidRPr="6D14B5A5">
          <w:rPr>
            <w:rStyle w:val="Hyperlink"/>
            <w:rFonts w:ascii="Arial" w:eastAsiaTheme="minorEastAsia" w:hAnsi="Arial" w:cs="Arial"/>
            <w:color w:val="000000" w:themeColor="text1"/>
            <w:sz w:val="22"/>
          </w:rPr>
          <w:t>https://fgcz.github.io/prolfqua/articles/QCandSampleSize.html</w:t>
        </w:r>
      </w:hyperlink>
      <w:r w:rsidR="00D74F0B" w:rsidRPr="6D14B5A5">
        <w:rPr>
          <w:rFonts w:ascii="Arial" w:eastAsiaTheme="minorEastAsia" w:hAnsi="Arial" w:cs="Arial"/>
          <w:color w:val="000000" w:themeColor="text1"/>
          <w:sz w:val="22"/>
        </w:rPr>
        <w:t>)</w:t>
      </w:r>
      <w:r w:rsidR="00633908" w:rsidRPr="6D14B5A5">
        <w:rPr>
          <w:rFonts w:ascii="Arial" w:eastAsiaTheme="minorEastAsia" w:hAnsi="Arial" w:cs="Arial"/>
          <w:color w:val="000000" w:themeColor="text1"/>
          <w:sz w:val="22"/>
        </w:rPr>
        <w:t>.</w:t>
      </w:r>
      <w:r w:rsidR="008B6976" w:rsidRPr="000A209C">
        <w:rPr>
          <w:rFonts w:ascii="Arial" w:eastAsiaTheme="minorEastAsia" w:hAnsi="Arial" w:cs="Arial"/>
          <w:color w:val="000000" w:themeColor="text1"/>
          <w:sz w:val="22"/>
        </w:rPr>
        <w:t xml:space="preserve"> </w:t>
      </w:r>
      <w:r w:rsidR="22A829A3" w:rsidRPr="000A209C">
        <w:rPr>
          <w:rFonts w:ascii="Arial" w:eastAsiaTheme="minorEastAsia" w:hAnsi="Arial" w:cs="Arial"/>
          <w:color w:val="000000" w:themeColor="text1"/>
          <w:sz w:val="22"/>
        </w:rPr>
        <w:t xml:space="preserve">prolfqua supports </w:t>
      </w:r>
      <w:r w:rsidR="00687378" w:rsidRPr="000A209C">
        <w:rPr>
          <w:rFonts w:ascii="Arial" w:eastAsiaTheme="minorEastAsia" w:hAnsi="Arial" w:cs="Arial"/>
          <w:color w:val="000000" w:themeColor="text1"/>
          <w:sz w:val="22"/>
        </w:rPr>
        <w:t xml:space="preserve">the output of multiple tools including </w:t>
      </w:r>
      <w:r w:rsidR="22A829A3" w:rsidRPr="000A209C">
        <w:rPr>
          <w:rFonts w:ascii="Arial" w:eastAsiaTheme="minorEastAsia" w:hAnsi="Arial" w:cs="Arial"/>
          <w:color w:val="000000" w:themeColor="text1"/>
          <w:sz w:val="22"/>
        </w:rPr>
        <w:t>Max</w:t>
      </w:r>
      <w:r w:rsidR="00687378" w:rsidRPr="000A209C">
        <w:rPr>
          <w:rFonts w:ascii="Arial" w:eastAsiaTheme="minorEastAsia" w:hAnsi="Arial" w:cs="Arial"/>
          <w:color w:val="000000" w:themeColor="text1"/>
          <w:sz w:val="22"/>
        </w:rPr>
        <w:t>Q</w:t>
      </w:r>
      <w:r w:rsidR="22A829A3" w:rsidRPr="000A209C">
        <w:rPr>
          <w:rFonts w:ascii="Arial" w:eastAsiaTheme="minorEastAsia" w:hAnsi="Arial" w:cs="Arial"/>
          <w:color w:val="000000" w:themeColor="text1"/>
          <w:sz w:val="22"/>
        </w:rPr>
        <w:t>uant</w:t>
      </w:r>
      <w:r w:rsidR="00687378" w:rsidRPr="000A209C">
        <w:rPr>
          <w:rFonts w:ascii="Arial" w:eastAsiaTheme="minorEastAsia" w:hAnsi="Arial" w:cs="Arial"/>
          <w:color w:val="000000" w:themeColor="text1"/>
          <w:sz w:val="22"/>
        </w:rPr>
        <w:t xml:space="preserve"> </w:t>
      </w:r>
      <w:r w:rsidR="0090638C" w:rsidRPr="000A209C">
        <w:rPr>
          <w:rFonts w:ascii="Arial" w:eastAsiaTheme="minorEastAsia" w:hAnsi="Arial" w:cs="Arial"/>
          <w:color w:val="000000" w:themeColor="text1"/>
          <w:sz w:val="22"/>
        </w:rPr>
        <w:fldChar w:fldCharType="begin"/>
      </w:r>
      <w:r w:rsidR="00B17DCB">
        <w:rPr>
          <w:rFonts w:ascii="Arial" w:eastAsiaTheme="minorEastAsia" w:hAnsi="Arial" w:cs="Arial"/>
          <w:color w:val="000000" w:themeColor="text1"/>
          <w:sz w:val="22"/>
        </w:rPr>
        <w:instrText xml:space="preserve"> ADDIN EN.CITE &lt;EndNote&gt;&lt;Cite&gt;&lt;Author&gt;Cox&lt;/Author&gt;&lt;Year&gt;2008&lt;/Year&gt;&lt;RecNum&gt;43&lt;/RecNum&gt;&lt;DisplayText&gt;(9)&lt;/DisplayText&gt;&lt;record&gt;&lt;rec-number&gt;43&lt;/rec-number&gt;&lt;foreign-keys&gt;&lt;key app="EN" db-id="2vddxzv9gpt2zneewaxp0zfppzpes02fps52" timestamp="1665567640"&gt;43&lt;/key&gt;&lt;/foreign-keys&gt;&lt;ref-type name="Journal Article"&gt;17&lt;/ref-type&gt;&lt;contributors&gt;&lt;authors&gt;&lt;author&gt;Cox, J.&lt;/author&gt;&lt;author&gt;Mann, M.&lt;/author&gt;&lt;/authors&gt;&lt;/contributors&gt;&lt;auth-address&gt;Department for Proteomics and Signal Transduction, Max-Planck Institute for Biochemistry, Am Klopferspitz 18, D-82152 Martinsried, Germany. cox@biochem.mpg.de&lt;/auth-address&gt;&lt;titles&gt;&lt;title&gt;MaxQuant enables high peptide identification rates, individualized p.p.b.-range mass accuracies and proteome-wide protein quantification&lt;/title&gt;&lt;secondary-title&gt;Nat Biotechnol&lt;/secondary-title&gt;&lt;/titles&gt;&lt;periodical&gt;&lt;full-title&gt;Nat Biotechnol&lt;/full-title&gt;&lt;/periodical&gt;&lt;pages&gt;1367-72&lt;/pages&gt;&lt;volume&gt;26&lt;/volume&gt;&lt;number&gt;12&lt;/number&gt;&lt;edition&gt;2008/11/26&lt;/edition&gt;&lt;keywords&gt;&lt;keyword&gt;Algorithms&lt;/keyword&gt;&lt;keyword&gt;Computational Biology/*methods&lt;/keyword&gt;&lt;keyword&gt;Databases, Protein&lt;/keyword&gt;&lt;keyword&gt;HeLa Cells&lt;/keyword&gt;&lt;keyword&gt;Humans&lt;/keyword&gt;&lt;keyword&gt;Mass Spectrometry/*methods&lt;/keyword&gt;&lt;keyword&gt;Peptides/*analysis/chemistry&lt;/keyword&gt;&lt;keyword&gt;Proteins/*analysis/chemistry&lt;/keyword&gt;&lt;keyword&gt;Proteome/analysis/metabolism&lt;/keyword&gt;&lt;keyword&gt;Proteomics/*methods&lt;/keyword&gt;&lt;/keywords&gt;&lt;dates&gt;&lt;year&gt;2008&lt;/year&gt;&lt;pub-dates&gt;&lt;date&gt;Dec&lt;/date&gt;&lt;/pub-dates&gt;&lt;/dates&gt;&lt;isbn&gt;1546-1696 (Electronic)&amp;#xD;1087-0156 (Linking)&lt;/isbn&gt;&lt;accession-num&gt;19029910&lt;/accession-num&gt;&lt;urls&gt;&lt;related-urls&gt;&lt;url&gt;https://www.ncbi.nlm.nih.gov/pubmed/19029910&lt;/url&gt;&lt;/related-urls&gt;&lt;/urls&gt;&lt;electronic-resource-num&gt;10.1038/nbt.1511&lt;/electronic-resource-num&gt;&lt;/record&gt;&lt;/Cite&gt;&lt;/EndNote&gt;</w:instrText>
      </w:r>
      <w:r w:rsidR="0090638C"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(9)</w:t>
      </w:r>
      <w:r w:rsidR="0090638C" w:rsidRPr="000A209C">
        <w:rPr>
          <w:rFonts w:ascii="Arial" w:eastAsiaTheme="minorEastAsia" w:hAnsi="Arial" w:cs="Arial"/>
          <w:color w:val="000000" w:themeColor="text1"/>
          <w:sz w:val="22"/>
        </w:rPr>
        <w:fldChar w:fldCharType="end"/>
      </w:r>
      <w:r w:rsidR="22A829A3" w:rsidRPr="000A209C">
        <w:rPr>
          <w:rFonts w:ascii="Arial" w:eastAsiaTheme="minorEastAsia" w:hAnsi="Arial" w:cs="Arial"/>
          <w:color w:val="000000" w:themeColor="text1"/>
          <w:sz w:val="22"/>
        </w:rPr>
        <w:t>, Skyline</w:t>
      </w:r>
      <w:r w:rsidR="0090638C" w:rsidRPr="000A209C">
        <w:rPr>
          <w:rFonts w:ascii="Arial" w:eastAsiaTheme="minorEastAsia" w:hAnsi="Arial" w:cs="Arial"/>
          <w:color w:val="000000" w:themeColor="text1"/>
          <w:sz w:val="22"/>
        </w:rPr>
        <w:t xml:space="preserve"> </w:t>
      </w:r>
      <w:r w:rsidR="00C47FDC" w:rsidRPr="000A209C">
        <w:rPr>
          <w:rFonts w:ascii="Arial" w:eastAsiaTheme="minorEastAsia" w:hAnsi="Arial" w:cs="Arial"/>
          <w:color w:val="000000" w:themeColor="text1"/>
          <w:sz w:val="22"/>
        </w:rPr>
        <w:fldChar w:fldCharType="begin"/>
      </w:r>
      <w:r w:rsidR="00BE014A">
        <w:rPr>
          <w:rFonts w:ascii="Arial" w:eastAsiaTheme="minorEastAsia" w:hAnsi="Arial" w:cs="Arial"/>
          <w:color w:val="000000" w:themeColor="text1"/>
          <w:sz w:val="22"/>
        </w:rPr>
        <w:instrText xml:space="preserve"> ADDIN EN.CITE &lt;EndNote&gt;&lt;Cite&gt;&lt;Author&gt;MacLean&lt;/Author&gt;&lt;Year&gt;2010&lt;/Year&gt;&lt;RecNum&gt;152&lt;/RecNum&gt;&lt;DisplayText&gt;(38)&lt;/DisplayText&gt;&lt;record&gt;&lt;rec-number&gt;152&lt;/rec-number&gt;&lt;foreign-keys&gt;&lt;key app="EN" db-id="2vddxzv9gpt2zneewaxp0zfppzpes02fps52" timestamp="1669722710"&gt;152&lt;/key&gt;&lt;/foreign-keys&gt;&lt;ref-type name="Journal Article"&gt;17&lt;/ref-type&gt;&lt;contributors&gt;&lt;authors&gt;&lt;author&gt;MacLean, B.&lt;/author&gt;&lt;author&gt;Tomazela, D. M.&lt;/author&gt;&lt;author&gt;Shulman, N.&lt;/author&gt;&lt;author&gt;Chambers, M.&lt;/author&gt;&lt;author&gt;Finney, G. L.&lt;/author&gt;&lt;author&gt;Frewen, B.&lt;/author&gt;&lt;author&gt;Kern, R.&lt;/author&gt;&lt;author&gt;Tabb, D. L.&lt;/author&gt;&lt;author&gt;Liebler, D. C.&lt;/author&gt;&lt;author&gt;MacCoss, M. J.&lt;/author&gt;&lt;/authors&gt;&lt;/contributors&gt;&lt;auth-address&gt;Department of Genome Sciences, University of Washington, Seattle, WA 98195, USA. brendanx@u.washington.edu&lt;/auth-address&gt;&lt;titles&gt;&lt;title&gt;Skyline: an open source document editor for creating and analyzing targeted proteomics experiments&lt;/title&gt;&lt;secondary-title&gt;Bioinformatics&lt;/secondary-title&gt;&lt;/titles&gt;&lt;periodical&gt;&lt;full-title&gt;Bioinformatics&lt;/full-title&gt;&lt;/periodical&gt;&lt;pages&gt;966-8&lt;/pages&gt;&lt;volume&gt;26&lt;/volume&gt;&lt;number&gt;7&lt;/number&gt;&lt;edition&gt;2010/02/12&lt;/edition&gt;&lt;keywords&gt;&lt;keyword&gt;Databases, Protein&lt;/keyword&gt;&lt;keyword&gt;Mass Spectrometry/methods&lt;/keyword&gt;&lt;keyword&gt;Proteomics/*methods&lt;/keyword&gt;&lt;keyword&gt;*Software&lt;/keyword&gt;&lt;keyword&gt;User-Computer Interface&lt;/keyword&gt;&lt;/keywords&gt;&lt;dates&gt;&lt;year&gt;2010&lt;/year&gt;&lt;pub-dates&gt;&lt;date&gt;Apr 1&lt;/date&gt;&lt;/pub-dates&gt;&lt;/dates&gt;&lt;isbn&gt;1367-4811 (Electronic)&amp;#xD;1367-4803 (Linking)&lt;/isbn&gt;&lt;accession-num&gt;20147306&lt;/accession-num&gt;&lt;urls&gt;&lt;related-urls&gt;&lt;url&gt;https://www.ncbi.nlm.nih.gov/pubmed/20147306&lt;/url&gt;&lt;/related-urls&gt;&lt;/urls&gt;&lt;custom2&gt;PMC2844992&lt;/custom2&gt;&lt;electronic-resource-num&gt;10.1093/bioinformatics/btq054&lt;/electronic-resource-num&gt;&lt;/record&gt;&lt;/Cite&gt;&lt;/EndNote&gt;</w:instrText>
      </w:r>
      <w:r w:rsidR="00C47FDC"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(38)</w:t>
      </w:r>
      <w:r w:rsidR="00C47FDC" w:rsidRPr="000A209C">
        <w:rPr>
          <w:rFonts w:ascii="Arial" w:eastAsiaTheme="minorEastAsia" w:hAnsi="Arial" w:cs="Arial"/>
          <w:color w:val="000000" w:themeColor="text1"/>
          <w:sz w:val="22"/>
        </w:rPr>
        <w:fldChar w:fldCharType="end"/>
      </w:r>
      <w:r w:rsidR="22A829A3" w:rsidRPr="000A209C">
        <w:rPr>
          <w:rFonts w:ascii="Arial" w:eastAsiaTheme="minorEastAsia" w:hAnsi="Arial" w:cs="Arial"/>
          <w:color w:val="000000" w:themeColor="text1"/>
          <w:sz w:val="22"/>
        </w:rPr>
        <w:t>, D</w:t>
      </w:r>
      <w:r w:rsidR="008A2E49" w:rsidRPr="000A209C">
        <w:rPr>
          <w:rFonts w:ascii="Arial" w:eastAsiaTheme="minorEastAsia" w:hAnsi="Arial" w:cs="Arial"/>
          <w:color w:val="000000" w:themeColor="text1"/>
          <w:sz w:val="22"/>
        </w:rPr>
        <w:t>IA</w:t>
      </w:r>
      <w:r w:rsidR="00A62192" w:rsidRPr="000A209C">
        <w:rPr>
          <w:rFonts w:ascii="Arial" w:eastAsiaTheme="minorEastAsia" w:hAnsi="Arial" w:cs="Arial"/>
          <w:color w:val="000000" w:themeColor="text1"/>
          <w:sz w:val="22"/>
        </w:rPr>
        <w:t>-</w:t>
      </w:r>
      <w:r w:rsidR="22A829A3" w:rsidRPr="000A209C">
        <w:rPr>
          <w:rFonts w:ascii="Arial" w:eastAsiaTheme="minorEastAsia" w:hAnsi="Arial" w:cs="Arial"/>
          <w:color w:val="000000" w:themeColor="text1"/>
          <w:sz w:val="22"/>
        </w:rPr>
        <w:t xml:space="preserve">NN </w:t>
      </w:r>
      <w:r w:rsidR="00A62192" w:rsidRPr="000A209C">
        <w:rPr>
          <w:rFonts w:ascii="Arial" w:eastAsiaTheme="minorEastAsia" w:hAnsi="Arial" w:cs="Arial"/>
          <w:color w:val="000000" w:themeColor="text1"/>
          <w:sz w:val="22"/>
        </w:rPr>
        <w:fldChar w:fldCharType="begin">
          <w:fldData xml:space="preserve">PEVuZE5vdGU+PENpdGU+PEF1dGhvcj5EZW1pY2hldjwvQXV0aG9yPjxZZWFyPjIwMjA8L1llYXI+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</w:fldData>
        </w:fldChar>
      </w:r>
      <w:r w:rsidR="00BE014A">
        <w:rPr>
          <w:rFonts w:ascii="Arial" w:eastAsiaTheme="minorEastAsia" w:hAnsi="Arial" w:cs="Arial"/>
          <w:color w:val="000000" w:themeColor="text1"/>
          <w:sz w:val="22"/>
        </w:rPr>
        <w:instrText xml:space="preserve"> ADDIN EN.CITE </w:instrText>
      </w:r>
      <w:r w:rsidR="00BE014A">
        <w:rPr>
          <w:rFonts w:ascii="Arial" w:eastAsiaTheme="minorEastAsia" w:hAnsi="Arial" w:cs="Arial"/>
          <w:color w:val="000000" w:themeColor="text1"/>
          <w:sz w:val="22"/>
        </w:rPr>
        <w:fldChar w:fldCharType="begin">
          <w:fldData xml:space="preserve">PEVuZE5vdGU+PENpdGU+PEF1dGhvcj5EZW1pY2hldjwvQXV0aG9yPjxZZWFyPjIwMjA8L1llYXI+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</w:fldData>
        </w:fldChar>
      </w:r>
      <w:r w:rsidR="00BE014A">
        <w:rPr>
          <w:rFonts w:ascii="Arial" w:eastAsiaTheme="minorEastAsia" w:hAnsi="Arial" w:cs="Arial"/>
          <w:color w:val="000000" w:themeColor="text1"/>
          <w:sz w:val="22"/>
        </w:rPr>
        <w:instrText xml:space="preserve"> ADDIN EN.CITE.DATA </w:instrText>
      </w:r>
      <w:r w:rsidR="00BE014A">
        <w:rPr>
          <w:rFonts w:ascii="Arial" w:eastAsiaTheme="minorEastAsia" w:hAnsi="Arial" w:cs="Arial"/>
          <w:color w:val="000000" w:themeColor="text1"/>
          <w:sz w:val="22"/>
        </w:rPr>
      </w:r>
      <w:r w:rsidR="00BE014A">
        <w:rPr>
          <w:rFonts w:ascii="Arial" w:eastAsiaTheme="minorEastAsia" w:hAnsi="Arial" w:cs="Arial"/>
          <w:color w:val="000000" w:themeColor="text1"/>
          <w:sz w:val="22"/>
        </w:rPr>
        <w:fldChar w:fldCharType="end"/>
      </w:r>
      <w:r w:rsidR="00A62192" w:rsidRPr="000A209C">
        <w:rPr>
          <w:rFonts w:ascii="Arial" w:eastAsiaTheme="minorEastAsia" w:hAnsi="Arial" w:cs="Arial"/>
          <w:color w:val="000000" w:themeColor="text1"/>
          <w:sz w:val="22"/>
        </w:rPr>
      </w:r>
      <w:r w:rsidR="00A62192"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(41)</w:t>
      </w:r>
      <w:r w:rsidR="00A62192" w:rsidRPr="000A209C">
        <w:rPr>
          <w:rFonts w:ascii="Arial" w:eastAsiaTheme="minorEastAsia" w:hAnsi="Arial" w:cs="Arial"/>
          <w:color w:val="000000" w:themeColor="text1"/>
          <w:sz w:val="22"/>
        </w:rPr>
        <w:fldChar w:fldCharType="end"/>
      </w:r>
      <w:r w:rsidR="00A62192" w:rsidRPr="000A209C">
        <w:rPr>
          <w:rFonts w:ascii="Arial" w:eastAsiaTheme="minorEastAsia" w:hAnsi="Arial" w:cs="Arial"/>
          <w:color w:val="000000" w:themeColor="text1"/>
          <w:sz w:val="22"/>
        </w:rPr>
        <w:t xml:space="preserve"> </w:t>
      </w:r>
      <w:r w:rsidR="008A2E49" w:rsidRPr="000A209C">
        <w:rPr>
          <w:rFonts w:ascii="Arial" w:eastAsiaTheme="minorEastAsia" w:hAnsi="Arial" w:cs="Arial"/>
          <w:color w:val="000000" w:themeColor="text1"/>
          <w:sz w:val="22"/>
        </w:rPr>
        <w:t>and</w:t>
      </w:r>
      <w:r w:rsidR="22A829A3" w:rsidRPr="000A209C">
        <w:rPr>
          <w:rFonts w:ascii="Arial" w:eastAsiaTheme="minorEastAsia" w:hAnsi="Arial" w:cs="Arial"/>
          <w:color w:val="000000" w:themeColor="text1"/>
          <w:sz w:val="22"/>
        </w:rPr>
        <w:t xml:space="preserve"> MSstats</w:t>
      </w:r>
      <w:r w:rsidR="00F14789" w:rsidRPr="000A209C">
        <w:rPr>
          <w:rFonts w:ascii="Arial" w:eastAsiaTheme="minorEastAsia" w:hAnsi="Arial" w:cs="Arial"/>
          <w:color w:val="000000" w:themeColor="text1"/>
          <w:sz w:val="22"/>
        </w:rPr>
        <w:t xml:space="preserve"> </w:t>
      </w:r>
      <w:r w:rsidR="00C94332" w:rsidRPr="000A209C">
        <w:rPr>
          <w:rFonts w:ascii="Arial" w:eastAsiaTheme="minorEastAsia" w:hAnsi="Arial" w:cs="Arial"/>
          <w:color w:val="000000" w:themeColor="text1"/>
          <w:sz w:val="22"/>
        </w:rPr>
        <w:fldChar w:fldCharType="begin">
          <w:fldData xml:space="preserve">PEVuZE5vdGU+PENpdGU+PEF1dGhvcj5DaG9pPC9BdXRob3I+PFllYXI+MjAxNDwvWWVhcj48UmVj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</w:fldData>
        </w:fldChar>
      </w:r>
      <w:r w:rsidR="00452DAC">
        <w:rPr>
          <w:rFonts w:ascii="Arial" w:eastAsiaTheme="minorEastAsia" w:hAnsi="Arial" w:cs="Arial"/>
          <w:color w:val="000000" w:themeColor="text1"/>
          <w:sz w:val="22"/>
        </w:rPr>
        <w:instrText xml:space="preserve"> ADDIN EN.CITE </w:instrText>
      </w:r>
      <w:r w:rsidR="00452DAC">
        <w:rPr>
          <w:rFonts w:ascii="Arial" w:eastAsiaTheme="minorEastAsia" w:hAnsi="Arial" w:cs="Arial"/>
          <w:color w:val="000000" w:themeColor="text1"/>
          <w:sz w:val="22"/>
        </w:rPr>
        <w:fldChar w:fldCharType="begin">
          <w:fldData xml:space="preserve">PEVuZE5vdGU+PENpdGU+PEF1dGhvcj5DaG9pPC9BdXRob3I+PFllYXI+MjAxNDwvWWVhcj48UmVj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</w:fldData>
        </w:fldChar>
      </w:r>
      <w:r w:rsidR="00452DAC">
        <w:rPr>
          <w:rFonts w:ascii="Arial" w:eastAsiaTheme="minorEastAsia" w:hAnsi="Arial" w:cs="Arial"/>
          <w:color w:val="000000" w:themeColor="text1"/>
          <w:sz w:val="22"/>
        </w:rPr>
        <w:instrText xml:space="preserve"> ADDIN EN.CITE.DATA </w:instrText>
      </w:r>
      <w:r w:rsidR="00452DAC">
        <w:rPr>
          <w:rFonts w:ascii="Arial" w:eastAsiaTheme="minorEastAsia" w:hAnsi="Arial" w:cs="Arial"/>
          <w:color w:val="000000" w:themeColor="text1"/>
          <w:sz w:val="22"/>
        </w:rPr>
      </w:r>
      <w:r w:rsidR="00452DAC">
        <w:rPr>
          <w:rFonts w:ascii="Arial" w:eastAsiaTheme="minorEastAsia" w:hAnsi="Arial" w:cs="Arial"/>
          <w:color w:val="000000" w:themeColor="text1"/>
          <w:sz w:val="22"/>
        </w:rPr>
        <w:fldChar w:fldCharType="end"/>
      </w:r>
      <w:r w:rsidR="00C94332" w:rsidRPr="000A209C">
        <w:rPr>
          <w:rFonts w:ascii="Arial" w:eastAsiaTheme="minorEastAsia" w:hAnsi="Arial" w:cs="Arial"/>
          <w:color w:val="000000" w:themeColor="text1"/>
          <w:sz w:val="22"/>
        </w:rPr>
      </w:r>
      <w:r w:rsidR="00C94332"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(20)</w:t>
      </w:r>
      <w:r w:rsidR="00C94332" w:rsidRPr="000A209C">
        <w:rPr>
          <w:rFonts w:ascii="Arial" w:eastAsiaTheme="minorEastAsia" w:hAnsi="Arial" w:cs="Arial"/>
          <w:color w:val="000000" w:themeColor="text1"/>
          <w:sz w:val="22"/>
        </w:rPr>
        <w:fldChar w:fldCharType="end"/>
      </w:r>
      <w:r w:rsidR="22A829A3" w:rsidRPr="000A209C">
        <w:rPr>
          <w:rFonts w:ascii="Arial" w:eastAsiaTheme="minorEastAsia" w:hAnsi="Arial" w:cs="Arial"/>
          <w:color w:val="000000" w:themeColor="text1"/>
          <w:sz w:val="22"/>
        </w:rPr>
        <w:t>.</w:t>
      </w:r>
    </w:p>
    <w:p w14:paraId="5A3B6A55" w14:textId="3EDB0B91" w:rsidR="001F0D53" w:rsidRPr="000A209C" w:rsidRDefault="00AF30DE" w:rsidP="001F0D53">
      <w:pPr>
        <w:spacing w:before="156" w:after="156"/>
        <w:rPr>
          <w:rFonts w:ascii="Arial" w:eastAsiaTheme="minorEastAsia" w:hAnsi="Arial" w:cs="Arial"/>
          <w:b/>
          <w:bCs/>
          <w:color w:val="000000" w:themeColor="text1"/>
          <w:sz w:val="22"/>
        </w:rPr>
      </w:pPr>
      <w:r w:rsidRPr="000A209C">
        <w:rPr>
          <w:rFonts w:ascii="Arial" w:eastAsiaTheme="minorEastAsia" w:hAnsi="Arial" w:cs="Arial"/>
          <w:b/>
          <w:bCs/>
          <w:color w:val="000000" w:themeColor="text1"/>
          <w:sz w:val="22"/>
        </w:rPr>
        <w:lastRenderedPageBreak/>
        <w:t>2.4 ProVision</w:t>
      </w:r>
    </w:p>
    <w:p w14:paraId="56C0F55F" w14:textId="7E625140" w:rsidR="009708AF" w:rsidRPr="000A209C" w:rsidRDefault="00AF30DE" w:rsidP="22A829A3">
      <w:pPr>
        <w:spacing w:before="156" w:after="156"/>
        <w:rPr>
          <w:rFonts w:ascii="Arial" w:eastAsiaTheme="minorEastAsia" w:hAnsi="Arial" w:cs="Arial"/>
          <w:color w:val="000000" w:themeColor="text1"/>
          <w:sz w:val="22"/>
        </w:rPr>
      </w:pPr>
      <w:r w:rsidRPr="000A209C">
        <w:rPr>
          <w:rFonts w:ascii="Arial" w:eastAsiaTheme="minorEastAsia" w:hAnsi="Arial" w:cs="Arial"/>
          <w:color w:val="000000" w:themeColor="text1"/>
          <w:sz w:val="22"/>
        </w:rPr>
        <w:t xml:space="preserve">ProVision </w:t>
      </w:r>
      <w:r w:rsidR="00D906AE" w:rsidRPr="000A209C">
        <w:rPr>
          <w:rFonts w:ascii="Arial" w:eastAsiaTheme="minorEastAsia" w:hAnsi="Arial" w:cs="Arial"/>
          <w:color w:val="000000" w:themeColor="text1"/>
          <w:sz w:val="22"/>
        </w:rPr>
        <w:fldChar w:fldCharType="begin">
          <w:fldData xml:space="preserve">PEVuZE5vdGU+PENpdGU+PEF1dGhvcj5HYWxsYW50PC9BdXRob3I+PFllYXI+MjAyMDwvWWVhcj48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</w:fldData>
        </w:fldChar>
      </w:r>
      <w:r w:rsidR="00B17DCB">
        <w:rPr>
          <w:rFonts w:ascii="Arial" w:eastAsiaTheme="minorEastAsia" w:hAnsi="Arial" w:cs="Arial"/>
          <w:color w:val="000000" w:themeColor="text1"/>
          <w:sz w:val="22"/>
        </w:rPr>
        <w:instrText xml:space="preserve"> ADDIN EN.CITE </w:instrText>
      </w:r>
      <w:r w:rsidR="00B17DCB">
        <w:rPr>
          <w:rFonts w:ascii="Arial" w:eastAsiaTheme="minorEastAsia" w:hAnsi="Arial" w:cs="Arial"/>
          <w:color w:val="000000" w:themeColor="text1"/>
          <w:sz w:val="22"/>
        </w:rPr>
        <w:fldChar w:fldCharType="begin">
          <w:fldData xml:space="preserve">PEVuZE5vdGU+PENpdGU+PEF1dGhvcj5HYWxsYW50PC9BdXRob3I+PFllYXI+MjAyMDwvWWVhcj48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</w:fldData>
        </w:fldChar>
      </w:r>
      <w:r w:rsidR="00B17DCB">
        <w:rPr>
          <w:rFonts w:ascii="Arial" w:eastAsiaTheme="minorEastAsia" w:hAnsi="Arial" w:cs="Arial"/>
          <w:color w:val="000000" w:themeColor="text1"/>
          <w:sz w:val="22"/>
        </w:rPr>
        <w:instrText xml:space="preserve"> ADDIN EN.CITE.DATA </w:instrText>
      </w:r>
      <w:r w:rsidR="00B17DCB">
        <w:rPr>
          <w:rFonts w:ascii="Arial" w:eastAsiaTheme="minorEastAsia" w:hAnsi="Arial" w:cs="Arial"/>
          <w:color w:val="000000" w:themeColor="text1"/>
          <w:sz w:val="22"/>
        </w:rPr>
      </w:r>
      <w:r w:rsidR="00B17DCB">
        <w:rPr>
          <w:rFonts w:ascii="Arial" w:eastAsiaTheme="minorEastAsia" w:hAnsi="Arial" w:cs="Arial"/>
          <w:color w:val="000000" w:themeColor="text1"/>
          <w:sz w:val="22"/>
        </w:rPr>
        <w:fldChar w:fldCharType="end"/>
      </w:r>
      <w:r w:rsidR="00D906AE" w:rsidRPr="000A209C">
        <w:rPr>
          <w:rFonts w:ascii="Arial" w:eastAsiaTheme="minorEastAsia" w:hAnsi="Arial" w:cs="Arial"/>
          <w:color w:val="000000" w:themeColor="text1"/>
          <w:sz w:val="22"/>
        </w:rPr>
      </w:r>
      <w:r w:rsidR="00D906AE"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(24)</w:t>
      </w:r>
      <w:r w:rsidR="00D906AE" w:rsidRPr="000A209C">
        <w:rPr>
          <w:rFonts w:ascii="Arial" w:eastAsiaTheme="minorEastAsia" w:hAnsi="Arial" w:cs="Arial"/>
          <w:color w:val="000000" w:themeColor="text1"/>
          <w:sz w:val="22"/>
        </w:rPr>
        <w:fldChar w:fldCharType="end"/>
      </w:r>
      <w:r w:rsidRPr="000A209C">
        <w:rPr>
          <w:rFonts w:ascii="Arial" w:eastAsiaTheme="minorEastAsia" w:hAnsi="Arial" w:cs="Arial"/>
          <w:color w:val="000000" w:themeColor="text1"/>
          <w:sz w:val="22"/>
        </w:rPr>
        <w:t xml:space="preserve"> </w:t>
      </w:r>
      <w:r w:rsidR="00292D08" w:rsidRPr="000A209C">
        <w:rPr>
          <w:rFonts w:ascii="Arial" w:eastAsiaTheme="minorEastAsia" w:hAnsi="Arial" w:cs="Arial"/>
          <w:color w:val="000000" w:themeColor="text1"/>
          <w:sz w:val="22"/>
        </w:rPr>
        <w:t>(</w:t>
      </w:r>
      <w:hyperlink r:id="rId18" w:history="1">
        <w:r w:rsidR="00292D08" w:rsidRPr="6D14B5A5">
          <w:rPr>
            <w:rStyle w:val="Hyperlink"/>
            <w:rFonts w:ascii="Arial" w:eastAsiaTheme="minorEastAsia" w:hAnsi="Arial" w:cs="Arial"/>
            <w:color w:val="000000" w:themeColor="text1"/>
            <w:sz w:val="22"/>
          </w:rPr>
          <w:t>https://github.com/JamesGallant/ProVision</w:t>
        </w:r>
      </w:hyperlink>
      <w:r w:rsidR="00292D08" w:rsidRPr="000A209C">
        <w:rPr>
          <w:rFonts w:ascii="Arial" w:eastAsiaTheme="minorEastAsia" w:hAnsi="Arial" w:cs="Arial"/>
          <w:color w:val="000000" w:themeColor="text1"/>
          <w:sz w:val="22"/>
        </w:rPr>
        <w:t xml:space="preserve">) </w:t>
      </w:r>
      <w:r w:rsidR="003A0BB1" w:rsidRPr="000A209C">
        <w:rPr>
          <w:rFonts w:ascii="Arial" w:eastAsiaTheme="minorEastAsia" w:hAnsi="Arial" w:cs="Arial"/>
          <w:color w:val="000000" w:themeColor="text1"/>
          <w:sz w:val="22"/>
        </w:rPr>
        <w:t xml:space="preserve">is </w:t>
      </w:r>
      <w:r w:rsidR="003E0513" w:rsidRPr="000A209C">
        <w:rPr>
          <w:rFonts w:ascii="Arial" w:eastAsiaTheme="minorEastAsia" w:hAnsi="Arial" w:cs="Arial"/>
          <w:color w:val="000000" w:themeColor="text1"/>
          <w:sz w:val="22"/>
        </w:rPr>
        <w:t>an</w:t>
      </w:r>
      <w:r w:rsidR="003A0BB1"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R-shiny web </w:t>
      </w:r>
      <w:r w:rsidR="003A0BB1" w:rsidRPr="000A209C">
        <w:rPr>
          <w:rFonts w:ascii="Arial" w:eastAsiaTheme="minorEastAsia" w:hAnsi="Arial" w:cs="Arial"/>
          <w:color w:val="000000" w:themeColor="text1"/>
          <w:sz w:val="22"/>
        </w:rPr>
        <w:t xml:space="preserve">application to facilitate the analysis of LFQ and TMT </w:t>
      </w:r>
      <w:r w:rsidR="003E0513" w:rsidRPr="000A209C">
        <w:rPr>
          <w:rFonts w:ascii="Arial" w:eastAsiaTheme="minorEastAsia" w:hAnsi="Arial" w:cs="Arial"/>
          <w:color w:val="000000" w:themeColor="text1"/>
          <w:sz w:val="22"/>
        </w:rPr>
        <w:t>proteomics</w:t>
      </w:r>
      <w:r w:rsidR="003A0BB1" w:rsidRPr="000A209C">
        <w:rPr>
          <w:rFonts w:ascii="Arial" w:eastAsiaTheme="minorEastAsia" w:hAnsi="Arial" w:cs="Arial"/>
          <w:color w:val="000000" w:themeColor="text1"/>
          <w:sz w:val="22"/>
        </w:rPr>
        <w:t xml:space="preserve"> experiments.</w:t>
      </w:r>
      <w:r w:rsidRPr="000A209C">
        <w:rPr>
          <w:rFonts w:ascii="Arial" w:eastAsiaTheme="minorEastAsia" w:hAnsi="Arial" w:cs="Arial"/>
          <w:color w:val="000000" w:themeColor="text1"/>
          <w:sz w:val="22"/>
        </w:rPr>
        <w:t xml:space="preserve"> Pro</w:t>
      </w:r>
      <w:r w:rsidR="003E0513" w:rsidRPr="000A209C">
        <w:rPr>
          <w:rFonts w:ascii="Arial" w:eastAsiaTheme="minorEastAsia" w:hAnsi="Arial" w:cs="Arial"/>
          <w:color w:val="000000" w:themeColor="text1"/>
          <w:sz w:val="22"/>
        </w:rPr>
        <w:t>V</w:t>
      </w:r>
      <w:r w:rsidRPr="000A209C">
        <w:rPr>
          <w:rFonts w:ascii="Arial" w:eastAsiaTheme="minorEastAsia" w:hAnsi="Arial" w:cs="Arial"/>
          <w:color w:val="000000" w:themeColor="text1"/>
          <w:sz w:val="22"/>
        </w:rPr>
        <w:t xml:space="preserve">ision </w:t>
      </w:r>
      <w:r w:rsidR="00240B82" w:rsidRPr="000A209C">
        <w:rPr>
          <w:rFonts w:ascii="Arial" w:eastAsiaTheme="minorEastAsia" w:hAnsi="Arial" w:cs="Arial"/>
          <w:color w:val="000000" w:themeColor="text1"/>
          <w:sz w:val="22"/>
        </w:rPr>
        <w:t xml:space="preserve">is designed for end-users </w:t>
      </w:r>
      <w:r w:rsidR="005B1BF7" w:rsidRPr="000A209C">
        <w:rPr>
          <w:rFonts w:ascii="Arial" w:eastAsiaTheme="minorEastAsia" w:hAnsi="Arial" w:cs="Arial"/>
          <w:color w:val="000000" w:themeColor="text1"/>
          <w:sz w:val="22"/>
        </w:rPr>
        <w:t>(</w:t>
      </w:r>
      <w:r w:rsidR="00430016" w:rsidRPr="000A209C">
        <w:rPr>
          <w:rFonts w:ascii="Arial" w:eastAsiaTheme="minorEastAsia" w:hAnsi="Arial" w:cs="Arial"/>
          <w:color w:val="000000" w:themeColor="text1"/>
          <w:sz w:val="22"/>
        </w:rPr>
        <w:t>e.g.,</w:t>
      </w:r>
      <w:r w:rsidR="00964137" w:rsidRPr="000A209C">
        <w:rPr>
          <w:rFonts w:ascii="Arial" w:eastAsiaTheme="minorEastAsia" w:hAnsi="Arial" w:cs="Arial"/>
          <w:color w:val="000000" w:themeColor="text1"/>
          <w:sz w:val="22"/>
        </w:rPr>
        <w:t xml:space="preserve"> biologists</w:t>
      </w:r>
      <w:r w:rsidR="005B1BF7" w:rsidRPr="000A209C">
        <w:rPr>
          <w:rFonts w:ascii="Arial" w:eastAsiaTheme="minorEastAsia" w:hAnsi="Arial" w:cs="Arial"/>
          <w:color w:val="000000" w:themeColor="text1"/>
          <w:sz w:val="22"/>
        </w:rPr>
        <w:t>)</w:t>
      </w:r>
      <w:r w:rsidR="00FB4A28" w:rsidRPr="000A209C">
        <w:rPr>
          <w:rFonts w:ascii="Arial" w:eastAsiaTheme="minorEastAsia" w:hAnsi="Arial" w:cs="Arial"/>
          <w:color w:val="000000" w:themeColor="text1"/>
          <w:sz w:val="22"/>
        </w:rPr>
        <w:t xml:space="preserve">, </w:t>
      </w:r>
      <w:r w:rsidR="00112097" w:rsidRPr="000A209C">
        <w:rPr>
          <w:rFonts w:ascii="Arial" w:eastAsiaTheme="minorEastAsia" w:hAnsi="Arial" w:cs="Arial"/>
          <w:color w:val="000000" w:themeColor="text1"/>
          <w:sz w:val="22"/>
        </w:rPr>
        <w:t xml:space="preserve">with </w:t>
      </w:r>
      <w:r w:rsidR="00B9709B" w:rsidRPr="000A209C">
        <w:rPr>
          <w:rFonts w:ascii="Arial" w:eastAsiaTheme="minorEastAsia" w:hAnsi="Arial" w:cs="Arial"/>
          <w:color w:val="000000" w:themeColor="text1"/>
          <w:sz w:val="22"/>
        </w:rPr>
        <w:t xml:space="preserve">a set of graphical </w:t>
      </w:r>
      <w:r w:rsidR="004D06BF" w:rsidRPr="000A209C">
        <w:rPr>
          <w:rFonts w:ascii="Arial" w:eastAsiaTheme="minorEastAsia" w:hAnsi="Arial" w:cs="Arial"/>
          <w:color w:val="000000" w:themeColor="text1"/>
          <w:sz w:val="22"/>
        </w:rPr>
        <w:t xml:space="preserve">interfaces </w:t>
      </w:r>
      <w:r w:rsidR="3257A320" w:rsidRPr="000A209C">
        <w:rPr>
          <w:rFonts w:ascii="Arial" w:eastAsiaTheme="minorEastAsia" w:hAnsi="Arial" w:cs="Arial"/>
          <w:color w:val="000000" w:themeColor="text1"/>
          <w:sz w:val="22"/>
        </w:rPr>
        <w:t>to</w:t>
      </w:r>
      <w:r w:rsidR="004D06BF" w:rsidRPr="000A209C">
        <w:rPr>
          <w:rFonts w:ascii="Arial" w:eastAsiaTheme="minorEastAsia" w:hAnsi="Arial" w:cs="Arial"/>
          <w:color w:val="000000" w:themeColor="text1"/>
          <w:sz w:val="22"/>
        </w:rPr>
        <w:t xml:space="preserve"> </w:t>
      </w:r>
      <w:r w:rsidR="00752D1E" w:rsidRPr="000A209C">
        <w:rPr>
          <w:rFonts w:ascii="Arial" w:eastAsiaTheme="minorEastAsia" w:hAnsi="Arial" w:cs="Arial"/>
          <w:color w:val="000000" w:themeColor="text1"/>
          <w:sz w:val="22"/>
        </w:rPr>
        <w:t>guide</w:t>
      </w:r>
      <w:r w:rsidR="00803082" w:rsidRPr="000A209C">
        <w:rPr>
          <w:rFonts w:ascii="Arial" w:eastAsiaTheme="minorEastAsia" w:hAnsi="Arial" w:cs="Arial"/>
          <w:color w:val="000000" w:themeColor="text1"/>
          <w:sz w:val="22"/>
        </w:rPr>
        <w:t xml:space="preserve"> the users through </w:t>
      </w:r>
      <w:r w:rsidRPr="000A209C">
        <w:rPr>
          <w:rFonts w:ascii="Arial" w:eastAsiaTheme="minorEastAsia" w:hAnsi="Arial" w:cs="Arial"/>
          <w:color w:val="000000" w:themeColor="text1"/>
          <w:sz w:val="22"/>
        </w:rPr>
        <w:t>data</w:t>
      </w:r>
      <w:r w:rsidRPr="6D14B5A5">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processing</w:t>
      </w:r>
      <w:r w:rsidR="00803082" w:rsidRPr="000A209C">
        <w:rPr>
          <w:rFonts w:ascii="Arial" w:eastAsiaTheme="minorEastAsia" w:hAnsi="Arial" w:cs="Arial"/>
          <w:color w:val="000000" w:themeColor="text1"/>
          <w:sz w:val="22"/>
        </w:rPr>
        <w:t xml:space="preserve">, </w:t>
      </w:r>
      <w:r w:rsidR="003A4BF2" w:rsidRPr="6D14B5A5">
        <w:rPr>
          <w:rFonts w:ascii="Arial" w:eastAsiaTheme="minorEastAsia" w:hAnsi="Arial" w:cs="Arial"/>
          <w:color w:val="000000" w:themeColor="text1"/>
          <w:sz w:val="22"/>
        </w:rPr>
        <w:t xml:space="preserve">parameter </w:t>
      </w:r>
      <w:r w:rsidR="00743EB2">
        <w:rPr>
          <w:rFonts w:ascii="Arial" w:eastAsiaTheme="minorEastAsia" w:hAnsi="Arial" w:cs="Arial"/>
          <w:color w:val="000000" w:themeColor="text1"/>
          <w:sz w:val="22"/>
        </w:rPr>
        <w:t>selection</w:t>
      </w:r>
      <w:r w:rsidR="003A4BF2" w:rsidRPr="000A209C">
        <w:rPr>
          <w:rFonts w:ascii="Arial" w:eastAsiaTheme="minorEastAsia" w:hAnsi="Arial" w:cs="Arial"/>
          <w:color w:val="000000" w:themeColor="text1"/>
          <w:sz w:val="22"/>
        </w:rPr>
        <w:t>,</w:t>
      </w:r>
      <w:r w:rsidR="00803082" w:rsidRPr="000A209C">
        <w:rPr>
          <w:rFonts w:ascii="Arial" w:eastAsiaTheme="minorEastAsia" w:hAnsi="Arial" w:cs="Arial"/>
          <w:color w:val="000000" w:themeColor="text1"/>
          <w:sz w:val="22"/>
        </w:rPr>
        <w:t xml:space="preserve"> and </w:t>
      </w:r>
      <w:r w:rsidR="00027103" w:rsidRPr="000A209C">
        <w:rPr>
          <w:rFonts w:ascii="Arial" w:eastAsiaTheme="minorEastAsia" w:hAnsi="Arial" w:cs="Arial"/>
          <w:color w:val="000000" w:themeColor="text1"/>
          <w:sz w:val="22"/>
        </w:rPr>
        <w:t>result</w:t>
      </w:r>
      <w:r w:rsidR="00027103" w:rsidRPr="6D14B5A5">
        <w:rPr>
          <w:rFonts w:ascii="Arial" w:eastAsiaTheme="minorEastAsia" w:hAnsi="Arial" w:cs="Arial"/>
          <w:color w:val="000000" w:themeColor="text1"/>
          <w:sz w:val="22"/>
        </w:rPr>
        <w:t xml:space="preserve"> presentation</w:t>
      </w:r>
      <w:r w:rsidRPr="6D14B5A5">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 xml:space="preserve"> </w:t>
      </w:r>
      <w:r w:rsidRPr="6D14B5A5">
        <w:rPr>
          <w:rFonts w:ascii="Arial" w:eastAsiaTheme="minorEastAsia" w:hAnsi="Arial" w:cs="Arial"/>
          <w:color w:val="000000" w:themeColor="text1"/>
          <w:sz w:val="22"/>
        </w:rPr>
        <w:t xml:space="preserve">In addition, it </w:t>
      </w:r>
      <w:r w:rsidRPr="000A209C">
        <w:rPr>
          <w:rFonts w:ascii="Arial" w:eastAsiaTheme="minorEastAsia" w:hAnsi="Arial" w:cs="Arial"/>
          <w:color w:val="000000" w:themeColor="text1"/>
          <w:sz w:val="22"/>
        </w:rPr>
        <w:t xml:space="preserve">provides </w:t>
      </w:r>
      <w:r w:rsidR="00A654F2" w:rsidRPr="000A209C">
        <w:rPr>
          <w:rFonts w:ascii="Arial" w:eastAsiaTheme="minorEastAsia" w:hAnsi="Arial" w:cs="Arial"/>
          <w:color w:val="000000" w:themeColor="text1"/>
          <w:sz w:val="22"/>
        </w:rPr>
        <w:t>several</w:t>
      </w:r>
      <w:r w:rsidRPr="000A209C">
        <w:rPr>
          <w:rFonts w:ascii="Arial" w:eastAsiaTheme="minorEastAsia" w:hAnsi="Arial" w:cs="Arial"/>
          <w:color w:val="000000" w:themeColor="text1"/>
          <w:sz w:val="22"/>
        </w:rPr>
        <w:t xml:space="preserve"> parameters for </w:t>
      </w:r>
      <w:r w:rsidRPr="6D14B5A5">
        <w:rPr>
          <w:rFonts w:ascii="Arial" w:eastAsiaTheme="minorEastAsia" w:hAnsi="Arial" w:cs="Arial"/>
          <w:color w:val="000000" w:themeColor="text1"/>
          <w:sz w:val="22"/>
        </w:rPr>
        <w:t>users</w:t>
      </w:r>
      <w:r w:rsidRPr="000A209C">
        <w:rPr>
          <w:rFonts w:ascii="Arial" w:eastAsiaTheme="minorEastAsia" w:hAnsi="Arial" w:cs="Arial"/>
          <w:color w:val="000000" w:themeColor="text1"/>
          <w:sz w:val="22"/>
        </w:rPr>
        <w:t xml:space="preserve"> to interact with important filtering and statistical </w:t>
      </w:r>
      <w:r w:rsidR="000E40B7" w:rsidRPr="000A209C">
        <w:rPr>
          <w:rFonts w:ascii="Arial" w:eastAsiaTheme="minorEastAsia" w:hAnsi="Arial" w:cs="Arial"/>
          <w:color w:val="000000" w:themeColor="text1"/>
          <w:sz w:val="22"/>
        </w:rPr>
        <w:t>processes</w:t>
      </w:r>
      <w:r w:rsidR="00481EFE" w:rsidRPr="000A209C">
        <w:rPr>
          <w:rFonts w:ascii="Arial" w:eastAsiaTheme="minorEastAsia" w:hAnsi="Arial" w:cs="Arial"/>
          <w:color w:val="000000" w:themeColor="text1"/>
          <w:sz w:val="22"/>
        </w:rPr>
        <w:t>.</w:t>
      </w:r>
      <w:r w:rsidRPr="000A209C" w:rsidDel="00903157">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ProVision only </w:t>
      </w:r>
      <w:r w:rsidR="008F48E0" w:rsidRPr="000A209C">
        <w:rPr>
          <w:rFonts w:ascii="Arial" w:eastAsiaTheme="minorEastAsia" w:hAnsi="Arial" w:cs="Arial"/>
          <w:color w:val="000000" w:themeColor="text1"/>
          <w:sz w:val="22"/>
        </w:rPr>
        <w:t xml:space="preserve">supports </w:t>
      </w:r>
      <w:r w:rsidR="000E40B7" w:rsidRPr="000A209C">
        <w:rPr>
          <w:rFonts w:ascii="Arial" w:eastAsiaTheme="minorEastAsia" w:hAnsi="Arial" w:cs="Arial"/>
          <w:color w:val="000000" w:themeColor="text1"/>
          <w:sz w:val="22"/>
        </w:rPr>
        <w:t xml:space="preserve">the </w:t>
      </w:r>
      <w:r w:rsidR="008F48E0" w:rsidRPr="000A209C">
        <w:rPr>
          <w:rFonts w:ascii="Arial" w:eastAsiaTheme="minorEastAsia" w:hAnsi="Arial" w:cs="Arial"/>
          <w:color w:val="000000" w:themeColor="text1"/>
          <w:sz w:val="22"/>
        </w:rPr>
        <w:t>MaxQuant</w:t>
      </w:r>
      <w:r w:rsidRPr="000A209C">
        <w:rPr>
          <w:rFonts w:ascii="Arial" w:eastAsiaTheme="minorEastAsia" w:hAnsi="Arial" w:cs="Arial"/>
          <w:color w:val="000000" w:themeColor="text1"/>
          <w:sz w:val="22"/>
        </w:rPr>
        <w:t xml:space="preserve"> </w:t>
      </w:r>
      <w:r w:rsidRPr="6D14B5A5">
        <w:rPr>
          <w:rFonts w:ascii="Arial" w:eastAsiaTheme="minorEastAsia" w:hAnsi="Arial" w:cs="Arial"/>
          <w:color w:val="000000" w:themeColor="text1"/>
          <w:sz w:val="22"/>
        </w:rPr>
        <w:t xml:space="preserve">output </w:t>
      </w:r>
      <w:r w:rsidRPr="000A209C">
        <w:rPr>
          <w:rFonts w:ascii="Arial" w:eastAsiaTheme="minorEastAsia" w:hAnsi="Arial" w:cs="Arial"/>
          <w:color w:val="000000" w:themeColor="text1"/>
          <w:sz w:val="22"/>
        </w:rPr>
        <w:t xml:space="preserve">format as </w:t>
      </w:r>
      <w:r w:rsidR="00E172AE" w:rsidRPr="000A209C">
        <w:rPr>
          <w:rFonts w:ascii="Arial" w:eastAsiaTheme="minorEastAsia" w:hAnsi="Arial" w:cs="Arial"/>
          <w:color w:val="000000" w:themeColor="text1"/>
          <w:sz w:val="22"/>
        </w:rPr>
        <w:t>input and</w:t>
      </w:r>
      <w:r w:rsidRPr="000A209C">
        <w:rPr>
          <w:rFonts w:ascii="Arial" w:eastAsiaTheme="minorEastAsia" w:hAnsi="Arial" w:cs="Arial"/>
          <w:color w:val="000000" w:themeColor="text1"/>
          <w:sz w:val="22"/>
        </w:rPr>
        <w:t xml:space="preserve"> requires users to manually </w:t>
      </w:r>
      <w:r w:rsidR="00483241">
        <w:rPr>
          <w:rFonts w:ascii="Arial" w:eastAsiaTheme="minorEastAsia" w:hAnsi="Arial" w:cs="Arial"/>
          <w:color w:val="000000" w:themeColor="text1"/>
          <w:sz w:val="22"/>
        </w:rPr>
        <w:t>annotate</w:t>
      </w:r>
      <w:r w:rsidR="00903157" w:rsidRPr="000A209C">
        <w:rPr>
          <w:rFonts w:ascii="Arial" w:eastAsiaTheme="minorEastAsia" w:hAnsi="Arial" w:cs="Arial"/>
          <w:color w:val="000000" w:themeColor="text1"/>
          <w:sz w:val="22"/>
        </w:rPr>
        <w:t xml:space="preserve"> </w:t>
      </w:r>
      <w:r w:rsidR="008B6602" w:rsidRPr="000A209C">
        <w:rPr>
          <w:rFonts w:ascii="Arial" w:eastAsiaTheme="minorEastAsia" w:hAnsi="Arial" w:cs="Arial"/>
          <w:color w:val="000000" w:themeColor="text1"/>
          <w:sz w:val="22"/>
        </w:rPr>
        <w:t xml:space="preserve">the </w:t>
      </w:r>
      <w:r w:rsidR="00460CCC" w:rsidRPr="000A209C">
        <w:rPr>
          <w:rFonts w:ascii="Arial" w:eastAsiaTheme="minorEastAsia" w:hAnsi="Arial" w:cs="Arial"/>
          <w:color w:val="000000" w:themeColor="text1"/>
          <w:sz w:val="22"/>
        </w:rPr>
        <w:t>experimental design</w:t>
      </w:r>
      <w:r w:rsidR="001678EE" w:rsidRPr="000A209C">
        <w:rPr>
          <w:rFonts w:ascii="Arial" w:eastAsiaTheme="minorEastAsia" w:hAnsi="Arial" w:cs="Arial"/>
          <w:color w:val="000000" w:themeColor="text1"/>
          <w:sz w:val="22"/>
        </w:rPr>
        <w:t xml:space="preserve">. In addition, </w:t>
      </w:r>
      <w:r w:rsidR="00B01C52" w:rsidRPr="000A209C">
        <w:rPr>
          <w:rFonts w:ascii="Arial" w:eastAsiaTheme="minorEastAsia" w:hAnsi="Arial" w:cs="Arial"/>
          <w:color w:val="000000" w:themeColor="text1"/>
          <w:sz w:val="22"/>
        </w:rPr>
        <w:t xml:space="preserve">the tool </w:t>
      </w:r>
      <w:r w:rsidR="00873C35" w:rsidRPr="000A209C">
        <w:rPr>
          <w:rFonts w:ascii="Arial" w:eastAsiaTheme="minorEastAsia" w:hAnsi="Arial" w:cs="Arial"/>
          <w:color w:val="000000" w:themeColor="text1"/>
          <w:sz w:val="22"/>
        </w:rPr>
        <w:t>lacks</w:t>
      </w:r>
      <w:r w:rsidR="00B01C52" w:rsidRPr="000A209C">
        <w:rPr>
          <w:rFonts w:ascii="Arial" w:eastAsiaTheme="minorEastAsia" w:hAnsi="Arial" w:cs="Arial"/>
          <w:color w:val="000000" w:themeColor="text1"/>
          <w:sz w:val="22"/>
        </w:rPr>
        <w:t xml:space="preserve"> </w:t>
      </w:r>
      <w:r w:rsidR="001678EE" w:rsidRPr="000A209C">
        <w:rPr>
          <w:rFonts w:ascii="Arial" w:eastAsiaTheme="minorEastAsia" w:hAnsi="Arial" w:cs="Arial"/>
          <w:color w:val="000000" w:themeColor="text1"/>
          <w:sz w:val="22"/>
        </w:rPr>
        <w:t xml:space="preserve">QC reports </w:t>
      </w:r>
      <w:r w:rsidR="00AC565C" w:rsidRPr="000A209C">
        <w:rPr>
          <w:rFonts w:ascii="Arial" w:eastAsiaTheme="minorEastAsia" w:hAnsi="Arial" w:cs="Arial"/>
          <w:color w:val="000000" w:themeColor="text1"/>
          <w:sz w:val="22"/>
        </w:rPr>
        <w:t xml:space="preserve">that </w:t>
      </w:r>
      <w:r w:rsidR="00873C35" w:rsidRPr="000A209C">
        <w:rPr>
          <w:rFonts w:ascii="Arial" w:eastAsiaTheme="minorEastAsia" w:hAnsi="Arial" w:cs="Arial"/>
          <w:color w:val="000000" w:themeColor="text1"/>
          <w:sz w:val="22"/>
        </w:rPr>
        <w:t>enable</w:t>
      </w:r>
      <w:r w:rsidR="00AC565C" w:rsidRPr="000A209C">
        <w:rPr>
          <w:rFonts w:ascii="Arial" w:eastAsiaTheme="minorEastAsia" w:hAnsi="Arial" w:cs="Arial"/>
          <w:color w:val="000000" w:themeColor="text1"/>
          <w:sz w:val="22"/>
        </w:rPr>
        <w:t xml:space="preserve"> </w:t>
      </w:r>
      <w:r w:rsidR="0025687F" w:rsidRPr="000A209C">
        <w:rPr>
          <w:rFonts w:ascii="Arial" w:eastAsiaTheme="minorEastAsia" w:hAnsi="Arial" w:cs="Arial"/>
          <w:color w:val="000000" w:themeColor="text1"/>
          <w:sz w:val="22"/>
        </w:rPr>
        <w:t>understanding</w:t>
      </w:r>
      <w:r w:rsidR="00AC565C" w:rsidRPr="000A209C">
        <w:rPr>
          <w:rFonts w:ascii="Arial" w:eastAsiaTheme="minorEastAsia" w:hAnsi="Arial" w:cs="Arial"/>
          <w:color w:val="000000" w:themeColor="text1"/>
          <w:sz w:val="22"/>
        </w:rPr>
        <w:t xml:space="preserve"> and </w:t>
      </w:r>
      <w:r w:rsidR="0025687F" w:rsidRPr="000A209C">
        <w:rPr>
          <w:rFonts w:ascii="Arial" w:eastAsiaTheme="minorEastAsia" w:hAnsi="Arial" w:cs="Arial"/>
          <w:color w:val="000000" w:themeColor="text1"/>
          <w:sz w:val="22"/>
        </w:rPr>
        <w:t>assessing</w:t>
      </w:r>
      <w:r w:rsidR="00AC565C" w:rsidRPr="000A209C">
        <w:rPr>
          <w:rFonts w:ascii="Arial" w:eastAsiaTheme="minorEastAsia" w:hAnsi="Arial" w:cs="Arial"/>
          <w:color w:val="000000" w:themeColor="text1"/>
          <w:sz w:val="22"/>
        </w:rPr>
        <w:t xml:space="preserve"> the quality of the data.</w:t>
      </w:r>
    </w:p>
    <w:p w14:paraId="74E5B7FB" w14:textId="684F1076" w:rsidR="00B4464D" w:rsidRPr="000A209C" w:rsidRDefault="00B4464D" w:rsidP="00AF30DE">
      <w:pPr>
        <w:spacing w:before="156" w:after="156"/>
        <w:rPr>
          <w:rFonts w:ascii="Arial" w:eastAsiaTheme="minorEastAsia" w:hAnsi="Arial" w:cs="Arial"/>
          <w:b/>
          <w:bCs/>
          <w:color w:val="000000" w:themeColor="text1"/>
          <w:sz w:val="22"/>
        </w:rPr>
      </w:pPr>
      <w:r w:rsidRPr="000A209C">
        <w:rPr>
          <w:rFonts w:ascii="Arial" w:eastAsiaTheme="minorEastAsia" w:hAnsi="Arial" w:cs="Arial"/>
          <w:b/>
          <w:bCs/>
          <w:color w:val="000000" w:themeColor="text1"/>
          <w:sz w:val="22"/>
        </w:rPr>
        <w:t>2.5 LFQ-Analyst</w:t>
      </w:r>
    </w:p>
    <w:p w14:paraId="3245AC67" w14:textId="5558C946" w:rsidR="00B63F15" w:rsidRPr="000A209C" w:rsidRDefault="00AF30DE" w:rsidP="00AF30DE">
      <w:pPr>
        <w:spacing w:before="156" w:after="156"/>
        <w:rPr>
          <w:rFonts w:ascii="Arial" w:eastAsiaTheme="minorEastAsia" w:hAnsi="Arial" w:cs="Arial"/>
          <w:color w:val="000000" w:themeColor="text1"/>
          <w:sz w:val="22"/>
        </w:rPr>
      </w:pPr>
      <w:r w:rsidRPr="000A209C">
        <w:rPr>
          <w:rFonts w:ascii="Arial" w:eastAsiaTheme="minorEastAsia" w:hAnsi="Arial" w:cs="Arial"/>
          <w:color w:val="000000" w:themeColor="text1"/>
          <w:sz w:val="22"/>
        </w:rPr>
        <w:t>LFQ-Analyst</w:t>
      </w:r>
      <w:r w:rsidR="00191990" w:rsidRPr="000A209C">
        <w:rPr>
          <w:rFonts w:ascii="Arial" w:eastAsiaTheme="minorEastAsia" w:hAnsi="Arial" w:cs="Arial"/>
          <w:color w:val="000000" w:themeColor="text1"/>
          <w:sz w:val="22"/>
        </w:rPr>
        <w:t xml:space="preserve"> </w:t>
      </w:r>
      <w:r w:rsidR="00F06C37" w:rsidRPr="000A209C">
        <w:rPr>
          <w:rFonts w:ascii="Arial" w:eastAsiaTheme="minorEastAsia" w:hAnsi="Arial" w:cs="Arial"/>
          <w:color w:val="000000" w:themeColor="text1"/>
          <w:sz w:val="22"/>
        </w:rPr>
        <w:fldChar w:fldCharType="begin"/>
      </w:r>
      <w:r w:rsidR="00B17DCB">
        <w:rPr>
          <w:rFonts w:ascii="Arial" w:eastAsiaTheme="minorEastAsia" w:hAnsi="Arial" w:cs="Arial"/>
          <w:color w:val="000000" w:themeColor="text1"/>
          <w:sz w:val="22"/>
        </w:rPr>
        <w:instrText xml:space="preserve"> ADDIN EN.CITE &lt;EndNote&gt;&lt;Cite&gt;&lt;Author&gt;Shah&lt;/Author&gt;&lt;Year&gt;2020&lt;/Year&gt;&lt;RecNum&gt;144&lt;/RecNum&gt;&lt;DisplayText&gt;(25)&lt;/DisplayText&gt;&lt;record&gt;&lt;rec-number&gt;144&lt;/rec-number&gt;&lt;foreign-keys&gt;&lt;key app="EN" db-id="2vddxzv9gpt2zneewaxp0zfppzpes02fps52" timestamp="1669722709"&gt;144&lt;/key&gt;&lt;/foreign-keys&gt;&lt;ref-type name="Journal Article"&gt;17&lt;/ref-type&gt;&lt;contributors&gt;&lt;authors&gt;&lt;author&gt;Shah, A. D.&lt;/author&gt;&lt;author&gt;Goode, R. J. A.&lt;/author&gt;&lt;author&gt;Huang, C.&lt;/author&gt;&lt;author&gt;Powell, D. R.&lt;/author&gt;&lt;author&gt;Schittenhelm, R. B.&lt;/author&gt;&lt;/authors&gt;&lt;/contributors&gt;&lt;titles&gt;&lt;title&gt;LFQ-Analyst: An Easy-To-Use Interactive Web Platform To Analyze and Visualize Label-Free Proteomics Data Preprocessed with MaxQuant&lt;/title&gt;&lt;secondary-title&gt;J Proteome Res&lt;/secondary-title&gt;&lt;/titles&gt;&lt;periodical&gt;&lt;full-title&gt;J Proteome Res&lt;/full-title&gt;&lt;/periodical&gt;&lt;pages&gt;204-211&lt;/pages&gt;&lt;volume&gt;19&lt;/volume&gt;&lt;number&gt;1&lt;/number&gt;&lt;edition&gt;2019/10/29&lt;/edition&gt;&lt;keywords&gt;&lt;keyword&gt;Computational Biology&lt;/keyword&gt;&lt;keyword&gt;Peptides&lt;/keyword&gt;&lt;keyword&gt;Proteins&lt;/keyword&gt;&lt;keyword&gt;*Proteomics&lt;/keyword&gt;&lt;keyword&gt;*Software&lt;/keyword&gt;&lt;keyword&gt;*MaxQuant&lt;/keyword&gt;&lt;keyword&gt;*r&lt;/keyword&gt;&lt;keyword&gt;*ShinyApp&lt;/keyword&gt;&lt;keyword&gt;*automated data analysis&lt;/keyword&gt;&lt;keyword&gt;*label-free quantification&lt;/keyword&gt;&lt;keyword&gt;*web-based software tool&lt;/keyword&gt;&lt;/keywords&gt;&lt;dates&gt;&lt;year&gt;2020&lt;/year&gt;&lt;pub-dates&gt;&lt;date&gt;Jan 3&lt;/date&gt;&lt;/pub-dates&gt;&lt;/dates&gt;&lt;isbn&gt;1535-3907 (Electronic)&amp;#xD;1535-3893 (Linking)&lt;/isbn&gt;&lt;accession-num&gt;31657565&lt;/accession-num&gt;&lt;urls&gt;&lt;related-urls&gt;&lt;url&gt;https://www.ncbi.nlm.nih.gov/pubmed/31657565&lt;/url&gt;&lt;/related-urls&gt;&lt;/urls&gt;&lt;electronic-resource-num&gt;10.1021/acs.jproteome.9b00496&lt;/electronic-resource-num&gt;&lt;/record&gt;&lt;/Cite&gt;&lt;/EndNote&gt;</w:instrText>
      </w:r>
      <w:r w:rsidR="00F06C37"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(25)</w:t>
      </w:r>
      <w:r w:rsidR="00F06C37" w:rsidRPr="000A209C">
        <w:rPr>
          <w:rFonts w:ascii="Arial" w:eastAsiaTheme="minorEastAsia" w:hAnsi="Arial" w:cs="Arial"/>
          <w:color w:val="000000" w:themeColor="text1"/>
          <w:sz w:val="22"/>
        </w:rPr>
        <w:fldChar w:fldCharType="end"/>
      </w:r>
      <w:r w:rsidRPr="000A209C">
        <w:rPr>
          <w:rFonts w:ascii="Arial" w:eastAsiaTheme="minorEastAsia" w:hAnsi="Arial" w:cs="Arial"/>
          <w:color w:val="000000" w:themeColor="text1"/>
          <w:sz w:val="22"/>
        </w:rPr>
        <w:t xml:space="preserve"> </w:t>
      </w:r>
      <w:r w:rsidR="005C4DDC" w:rsidRPr="000A209C">
        <w:rPr>
          <w:rFonts w:ascii="Arial" w:eastAsiaTheme="minorEastAsia" w:hAnsi="Arial" w:cs="Arial"/>
          <w:color w:val="000000" w:themeColor="text1"/>
          <w:sz w:val="22"/>
        </w:rPr>
        <w:t>(</w:t>
      </w:r>
      <w:hyperlink r:id="rId19">
        <w:r w:rsidR="6D14B5A5" w:rsidRPr="6D14B5A5">
          <w:rPr>
            <w:rStyle w:val="Hyperlink"/>
            <w:rFonts w:ascii="Arial" w:eastAsiaTheme="minorEastAsia" w:hAnsi="Arial" w:cs="Arial"/>
            <w:color w:val="000000" w:themeColor="text1"/>
            <w:sz w:val="22"/>
          </w:rPr>
          <w:t>https://github.com/MonashBioinformaticsPlatform/LFQ-Analyst</w:t>
        </w:r>
      </w:hyperlink>
      <w:r w:rsidR="005C4DDC"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is an interactive, </w:t>
      </w:r>
      <w:r w:rsidR="5092893A" w:rsidRPr="000A209C">
        <w:rPr>
          <w:rFonts w:ascii="Arial" w:eastAsiaTheme="minorEastAsia" w:hAnsi="Arial" w:cs="Arial"/>
          <w:color w:val="000000" w:themeColor="text1"/>
          <w:sz w:val="22"/>
        </w:rPr>
        <w:t>R-Shiny</w:t>
      </w:r>
      <w:r w:rsidRPr="000A209C">
        <w:rPr>
          <w:rFonts w:ascii="Arial" w:eastAsiaTheme="minorEastAsia" w:hAnsi="Arial" w:cs="Arial"/>
          <w:color w:val="000000" w:themeColor="text1"/>
          <w:sz w:val="22"/>
        </w:rPr>
        <w:t xml:space="preserve">-based platform for quickly and easily analyzing and visualizing unlabeled </w:t>
      </w:r>
      <w:r w:rsidR="5092893A" w:rsidRPr="000A209C">
        <w:rPr>
          <w:rFonts w:ascii="Arial" w:eastAsiaTheme="minorEastAsia" w:hAnsi="Arial" w:cs="Arial"/>
          <w:color w:val="000000" w:themeColor="text1"/>
          <w:sz w:val="22"/>
        </w:rPr>
        <w:t>proteomics</w:t>
      </w:r>
      <w:r w:rsidRPr="000A209C">
        <w:rPr>
          <w:rFonts w:ascii="Arial" w:eastAsiaTheme="minorEastAsia" w:hAnsi="Arial" w:cs="Arial"/>
          <w:color w:val="000000" w:themeColor="text1"/>
          <w:sz w:val="22"/>
        </w:rPr>
        <w:t xml:space="preserve"> data preprocessed with MaxQuant. LFQ-Analyst </w:t>
      </w:r>
      <w:r w:rsidR="00191DEB" w:rsidRPr="000A209C">
        <w:rPr>
          <w:rFonts w:ascii="Arial" w:eastAsiaTheme="minorEastAsia" w:hAnsi="Arial" w:cs="Arial"/>
          <w:color w:val="000000" w:themeColor="text1"/>
          <w:sz w:val="22"/>
        </w:rPr>
        <w:t>can</w:t>
      </w:r>
      <w:r w:rsidR="5092893A" w:rsidRPr="000A209C">
        <w:rPr>
          <w:rFonts w:ascii="Arial" w:eastAsiaTheme="minorEastAsia" w:hAnsi="Arial" w:cs="Arial"/>
          <w:color w:val="000000" w:themeColor="text1"/>
          <w:sz w:val="22"/>
        </w:rPr>
        <w:t xml:space="preserve"> process LFQ </w:t>
      </w:r>
      <w:r w:rsidR="003B12C7" w:rsidRPr="000A209C">
        <w:rPr>
          <w:rFonts w:ascii="Arial" w:eastAsiaTheme="minorEastAsia" w:hAnsi="Arial" w:cs="Arial"/>
          <w:color w:val="000000" w:themeColor="text1"/>
          <w:sz w:val="22"/>
        </w:rPr>
        <w:t>intensity,</w:t>
      </w:r>
      <w:r w:rsidR="5092893A" w:rsidRPr="000A209C">
        <w:rPr>
          <w:rFonts w:ascii="Arial" w:eastAsiaTheme="minorEastAsia" w:hAnsi="Arial" w:cs="Arial"/>
          <w:color w:val="000000" w:themeColor="text1"/>
          <w:sz w:val="22"/>
        </w:rPr>
        <w:t xml:space="preserve"> and its</w:t>
      </w:r>
      <w:r w:rsidRPr="000A209C">
        <w:rPr>
          <w:rFonts w:ascii="Arial" w:eastAsiaTheme="minorEastAsia" w:hAnsi="Arial" w:cs="Arial"/>
          <w:color w:val="000000" w:themeColor="text1"/>
          <w:sz w:val="22"/>
        </w:rPr>
        <w:t xml:space="preserve"> quality control report conta</w:t>
      </w:r>
      <w:r w:rsidR="00AC4FF7">
        <w:rPr>
          <w:rFonts w:ascii="Arial" w:eastAsiaTheme="minorEastAsia" w:hAnsi="Arial" w:cs="Arial"/>
          <w:color w:val="000000" w:themeColor="text1"/>
          <w:sz w:val="22"/>
        </w:rPr>
        <w:t>ins</w:t>
      </w:r>
      <w:r w:rsidRPr="000A209C">
        <w:rPr>
          <w:rFonts w:ascii="Arial" w:eastAsiaTheme="minorEastAsia" w:hAnsi="Arial" w:cs="Arial"/>
          <w:color w:val="000000" w:themeColor="text1"/>
          <w:sz w:val="22"/>
        </w:rPr>
        <w:t xml:space="preserve"> </w:t>
      </w:r>
      <w:r w:rsidR="00AC4FF7">
        <w:rPr>
          <w:rFonts w:ascii="Arial" w:eastAsiaTheme="minorEastAsia" w:hAnsi="Arial" w:cs="Arial"/>
          <w:color w:val="000000" w:themeColor="text1"/>
          <w:sz w:val="22"/>
        </w:rPr>
        <w:t>multiple</w:t>
      </w:r>
      <w:r w:rsidR="009B60D4">
        <w:rPr>
          <w:rFonts w:ascii="Arial" w:eastAsiaTheme="minorEastAsia" w:hAnsi="Arial" w:cs="Arial"/>
          <w:color w:val="000000" w:themeColor="text1"/>
          <w:sz w:val="22"/>
        </w:rPr>
        <w:t xml:space="preserve"> visualization plots (volcano</w:t>
      </w:r>
      <w:r w:rsidR="00AC4FF7">
        <w:rPr>
          <w:rFonts w:ascii="Arial" w:eastAsiaTheme="minorEastAsia" w:hAnsi="Arial" w:cs="Arial"/>
          <w:color w:val="000000" w:themeColor="text1"/>
          <w:sz w:val="22"/>
        </w:rPr>
        <w:t xml:space="preserve"> plots</w:t>
      </w:r>
      <w:r w:rsidR="009B60D4">
        <w:rPr>
          <w:rFonts w:ascii="Arial" w:eastAsiaTheme="minorEastAsia" w:hAnsi="Arial" w:cs="Arial"/>
          <w:color w:val="000000" w:themeColor="text1"/>
          <w:sz w:val="22"/>
        </w:rPr>
        <w:t xml:space="preserve">, </w:t>
      </w:r>
      <w:r w:rsidR="00AC4FF7">
        <w:rPr>
          <w:rFonts w:ascii="Arial" w:eastAsiaTheme="minorEastAsia" w:hAnsi="Arial" w:cs="Arial"/>
          <w:color w:val="000000" w:themeColor="text1"/>
          <w:sz w:val="22"/>
        </w:rPr>
        <w:t>heatmaps, and box plots</w:t>
      </w:r>
      <w:r w:rsidR="009B60D4">
        <w:rPr>
          <w:rFonts w:ascii="Arial" w:eastAsiaTheme="minorEastAsia" w:hAnsi="Arial" w:cs="Arial"/>
          <w:color w:val="000000" w:themeColor="text1"/>
          <w:sz w:val="22"/>
        </w:rPr>
        <w:t>)</w:t>
      </w:r>
      <w:r w:rsidR="00AC4FF7">
        <w:rPr>
          <w:rFonts w:ascii="Arial" w:eastAsiaTheme="minorEastAsia" w:hAnsi="Arial" w:cs="Arial"/>
          <w:color w:val="000000" w:themeColor="text1"/>
          <w:sz w:val="22"/>
        </w:rPr>
        <w:t xml:space="preserve"> </w:t>
      </w:r>
      <w:r w:rsidR="00D265AC">
        <w:rPr>
          <w:rFonts w:ascii="Arial" w:eastAsiaTheme="minorEastAsia" w:hAnsi="Arial" w:cs="Arial"/>
          <w:color w:val="000000" w:themeColor="text1"/>
          <w:sz w:val="22"/>
        </w:rPr>
        <w:t xml:space="preserve">of </w:t>
      </w:r>
      <w:r w:rsidRPr="000A209C">
        <w:rPr>
          <w:rFonts w:ascii="Arial" w:eastAsiaTheme="minorEastAsia" w:hAnsi="Arial" w:cs="Arial"/>
          <w:color w:val="000000" w:themeColor="text1"/>
          <w:sz w:val="22"/>
        </w:rPr>
        <w:t>differentially expressed</w:t>
      </w:r>
      <w:r w:rsidR="5092893A" w:rsidRPr="000A209C">
        <w:rPr>
          <w:rFonts w:ascii="Arial" w:eastAsiaTheme="minorEastAsia" w:hAnsi="Arial" w:cs="Arial"/>
          <w:color w:val="000000" w:themeColor="text1"/>
          <w:sz w:val="22"/>
        </w:rPr>
        <w:t>.</w:t>
      </w:r>
      <w:r w:rsidR="00191DEB"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However, LFQ-</w:t>
      </w:r>
      <w:r w:rsidR="003B12C7" w:rsidRPr="000A209C">
        <w:rPr>
          <w:rFonts w:ascii="Arial" w:eastAsiaTheme="minorEastAsia" w:hAnsi="Arial" w:cs="Arial"/>
          <w:color w:val="000000" w:themeColor="text1"/>
          <w:sz w:val="22"/>
        </w:rPr>
        <w:t>Analyst</w:t>
      </w:r>
      <w:r w:rsidR="003B12C7">
        <w:rPr>
          <w:rFonts w:ascii="Arial" w:eastAsiaTheme="minorEastAsia" w:hAnsi="Arial" w:cs="Arial"/>
          <w:color w:val="000000" w:themeColor="text1"/>
          <w:sz w:val="22"/>
        </w:rPr>
        <w:t xml:space="preserve"> </w:t>
      </w:r>
      <w:r w:rsidR="6D14B5A5" w:rsidRPr="6D14B5A5">
        <w:rPr>
          <w:rFonts w:ascii="Arial" w:eastAsiaTheme="minorEastAsia" w:hAnsi="Arial" w:cs="Arial"/>
          <w:color w:val="000000" w:themeColor="text1"/>
          <w:sz w:val="22"/>
        </w:rPr>
        <w:t>has</w:t>
      </w:r>
      <w:r w:rsidRPr="000A209C">
        <w:rPr>
          <w:rFonts w:ascii="Arial" w:eastAsiaTheme="minorEastAsia" w:hAnsi="Arial" w:cs="Arial"/>
          <w:color w:val="000000" w:themeColor="text1"/>
          <w:sz w:val="22"/>
        </w:rPr>
        <w:t xml:space="preserve"> fewer statistical parameters for users to choose from, support</w:t>
      </w:r>
      <w:r w:rsidR="6D14B5A5" w:rsidRPr="6D14B5A5">
        <w:rPr>
          <w:rFonts w:ascii="Arial" w:eastAsiaTheme="minorEastAsia" w:hAnsi="Arial" w:cs="Arial"/>
          <w:color w:val="000000" w:themeColor="text1"/>
          <w:sz w:val="22"/>
        </w:rPr>
        <w:t>s</w:t>
      </w:r>
      <w:r w:rsidRPr="000A209C">
        <w:rPr>
          <w:rFonts w:ascii="Arial" w:eastAsiaTheme="minorEastAsia" w:hAnsi="Arial" w:cs="Arial"/>
          <w:color w:val="000000" w:themeColor="text1"/>
          <w:sz w:val="22"/>
        </w:rPr>
        <w:t xml:space="preserve"> only MaxQuant format </w:t>
      </w:r>
      <w:r w:rsidR="5092893A" w:rsidRPr="000A209C">
        <w:rPr>
          <w:rFonts w:ascii="Arial" w:eastAsiaTheme="minorEastAsia" w:hAnsi="Arial" w:cs="Arial"/>
          <w:color w:val="000000" w:themeColor="text1"/>
          <w:sz w:val="22"/>
        </w:rPr>
        <w:t xml:space="preserve">files </w:t>
      </w:r>
      <w:r w:rsidRPr="000A209C">
        <w:rPr>
          <w:rFonts w:ascii="Arial" w:eastAsiaTheme="minorEastAsia" w:hAnsi="Arial" w:cs="Arial"/>
          <w:color w:val="000000" w:themeColor="text1"/>
          <w:sz w:val="22"/>
        </w:rPr>
        <w:t xml:space="preserve">and </w:t>
      </w:r>
      <w:r w:rsidR="6D14B5A5" w:rsidRPr="6D14B5A5">
        <w:rPr>
          <w:rFonts w:ascii="Arial" w:eastAsiaTheme="minorEastAsia" w:hAnsi="Arial" w:cs="Arial"/>
          <w:color w:val="000000" w:themeColor="text1"/>
          <w:sz w:val="22"/>
        </w:rPr>
        <w:t xml:space="preserve">needs </w:t>
      </w:r>
      <w:r w:rsidR="003B12C7">
        <w:rPr>
          <w:rFonts w:ascii="Arial" w:eastAsiaTheme="minorEastAsia" w:hAnsi="Arial" w:cs="Arial"/>
          <w:color w:val="000000" w:themeColor="text1"/>
          <w:sz w:val="22"/>
        </w:rPr>
        <w:t>users</w:t>
      </w:r>
      <w:r w:rsidR="6D14B5A5" w:rsidRPr="6D14B5A5">
        <w:rPr>
          <w:rFonts w:ascii="Arial" w:eastAsiaTheme="minorEastAsia" w:hAnsi="Arial" w:cs="Arial"/>
          <w:color w:val="000000" w:themeColor="text1"/>
          <w:sz w:val="22"/>
        </w:rPr>
        <w:t xml:space="preserve"> to manually annotate </w:t>
      </w:r>
      <w:r w:rsidRPr="000A209C">
        <w:rPr>
          <w:rFonts w:ascii="Arial" w:eastAsiaTheme="minorEastAsia" w:hAnsi="Arial" w:cs="Arial"/>
          <w:color w:val="000000" w:themeColor="text1"/>
          <w:sz w:val="22"/>
        </w:rPr>
        <w:t>experimental design files</w:t>
      </w:r>
      <w:r w:rsidR="00B7051D" w:rsidRPr="000A209C">
        <w:rPr>
          <w:rFonts w:ascii="Arial" w:eastAsiaTheme="minorEastAsia" w:hAnsi="Arial" w:cs="Arial"/>
          <w:color w:val="000000" w:themeColor="text1"/>
          <w:sz w:val="22"/>
        </w:rPr>
        <w:t xml:space="preserve"> before the analysis</w:t>
      </w:r>
      <w:r w:rsidR="5092893A" w:rsidRPr="000A209C">
        <w:rPr>
          <w:rFonts w:ascii="Arial" w:eastAsiaTheme="minorEastAsia" w:hAnsi="Arial" w:cs="Arial"/>
          <w:color w:val="000000" w:themeColor="text1"/>
          <w:sz w:val="22"/>
        </w:rPr>
        <w:t>.</w:t>
      </w:r>
    </w:p>
    <w:p w14:paraId="5FD12326" w14:textId="7EF0D17E" w:rsidR="2FE4B01A" w:rsidRPr="000A209C" w:rsidRDefault="00F06C37" w:rsidP="2FE4B01A">
      <w:pPr>
        <w:spacing w:before="156" w:after="156"/>
        <w:rPr>
          <w:rFonts w:ascii="Arial" w:eastAsiaTheme="minorEastAsia" w:hAnsi="Arial" w:cs="Arial"/>
          <w:color w:val="000000" w:themeColor="text1"/>
          <w:sz w:val="22"/>
        </w:rPr>
      </w:pPr>
      <w:r w:rsidRPr="000A209C">
        <w:rPr>
          <w:rFonts w:ascii="Arial" w:eastAsiaTheme="minorEastAsia" w:hAnsi="Arial" w:cs="Arial"/>
          <w:b/>
          <w:bCs/>
          <w:color w:val="000000" w:themeColor="text1"/>
          <w:sz w:val="22"/>
        </w:rPr>
        <w:t>2.6 Eatomics</w:t>
      </w:r>
    </w:p>
    <w:p w14:paraId="5459C61A" w14:textId="09155A14" w:rsidR="2FE4B01A" w:rsidRPr="000A209C" w:rsidRDefault="2FE4B01A" w:rsidP="2FE4B01A">
      <w:pPr>
        <w:spacing w:before="156" w:after="156"/>
        <w:rPr>
          <w:rFonts w:ascii="Arial" w:eastAsiaTheme="minorEastAsia" w:hAnsi="Arial" w:cs="Arial"/>
          <w:color w:val="000000" w:themeColor="text1"/>
          <w:sz w:val="22"/>
        </w:rPr>
      </w:pPr>
      <w:r w:rsidRPr="000A209C">
        <w:rPr>
          <w:rFonts w:ascii="Arial" w:eastAsiaTheme="minorEastAsia" w:hAnsi="Arial" w:cs="Arial"/>
          <w:color w:val="000000" w:themeColor="text1"/>
          <w:sz w:val="22"/>
        </w:rPr>
        <w:t>Eatomics</w:t>
      </w:r>
      <w:r w:rsidR="00CB4FEE"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[26] </w:t>
      </w:r>
      <w:r w:rsidR="0082241F" w:rsidRPr="000A209C">
        <w:rPr>
          <w:rFonts w:ascii="Arial" w:eastAsiaTheme="minorEastAsia" w:hAnsi="Arial" w:cs="Arial"/>
          <w:color w:val="000000" w:themeColor="text1"/>
          <w:sz w:val="22"/>
        </w:rPr>
        <w:t>(</w:t>
      </w:r>
      <w:hyperlink r:id="rId20">
        <w:r w:rsidR="6D14B5A5" w:rsidRPr="6D14B5A5">
          <w:rPr>
            <w:rStyle w:val="Hyperlink"/>
            <w:rFonts w:ascii="Arial" w:eastAsiaTheme="minorEastAsia" w:hAnsi="Arial" w:cs="Arial"/>
            <w:color w:val="000000" w:themeColor="text1"/>
            <w:sz w:val="22"/>
          </w:rPr>
          <w:t>https://github.com/Millchmaedchen/Eatomics</w:t>
        </w:r>
      </w:hyperlink>
      <w:r w:rsidR="0082241F"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is </w:t>
      </w:r>
      <w:r w:rsidR="5092893A" w:rsidRPr="000A209C">
        <w:rPr>
          <w:rFonts w:ascii="Arial" w:eastAsiaTheme="minorEastAsia" w:hAnsi="Arial" w:cs="Arial"/>
          <w:color w:val="000000" w:themeColor="text1"/>
          <w:sz w:val="22"/>
        </w:rPr>
        <w:t xml:space="preserve">also </w:t>
      </w:r>
      <w:r w:rsidRPr="000A209C">
        <w:rPr>
          <w:rFonts w:ascii="Arial" w:eastAsiaTheme="minorEastAsia" w:hAnsi="Arial" w:cs="Arial"/>
          <w:color w:val="000000" w:themeColor="text1"/>
          <w:sz w:val="22"/>
        </w:rPr>
        <w:t>an R</w:t>
      </w:r>
      <w:r w:rsidR="5092893A" w:rsidRPr="000A209C">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 xml:space="preserve">shiny application for </w:t>
      </w:r>
      <w:r w:rsidR="002447E0" w:rsidRPr="000A209C">
        <w:rPr>
          <w:rFonts w:ascii="Arial" w:eastAsiaTheme="minorEastAsia" w:hAnsi="Arial" w:cs="Arial"/>
          <w:color w:val="000000" w:themeColor="text1"/>
          <w:sz w:val="22"/>
        </w:rPr>
        <w:t xml:space="preserve">the </w:t>
      </w:r>
      <w:r w:rsidRPr="000A209C">
        <w:rPr>
          <w:rFonts w:ascii="Arial" w:eastAsiaTheme="minorEastAsia" w:hAnsi="Arial" w:cs="Arial"/>
          <w:color w:val="000000" w:themeColor="text1"/>
          <w:sz w:val="22"/>
        </w:rPr>
        <w:t>interactive exploration of quantitative proteomics data</w:t>
      </w:r>
      <w:r w:rsidR="00EF1DB1" w:rsidRPr="000A209C">
        <w:rPr>
          <w:rFonts w:ascii="Arial" w:eastAsiaTheme="minorEastAsia" w:hAnsi="Arial" w:cs="Arial"/>
          <w:color w:val="000000" w:themeColor="text1"/>
          <w:sz w:val="22"/>
        </w:rPr>
        <w:t xml:space="preserve"> from MaxQuant</w:t>
      </w:r>
      <w:r w:rsidRPr="000A209C">
        <w:rPr>
          <w:rFonts w:ascii="Arial" w:eastAsiaTheme="minorEastAsia" w:hAnsi="Arial" w:cs="Arial"/>
          <w:color w:val="000000" w:themeColor="text1"/>
          <w:sz w:val="22"/>
        </w:rPr>
        <w:t>, integrating quality control, differential abundance analysis, and enrichment analysis. It has a variety of interactive exploration possibilities and</w:t>
      </w:r>
      <w:r w:rsidR="003B12C7">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a unique experimental design setup module that interactively transforms a given research hypothesis into a differential abundance and enrichment analysis formula. </w:t>
      </w:r>
      <w:r w:rsidR="6D14B5A5" w:rsidRPr="6D14B5A5">
        <w:rPr>
          <w:rFonts w:ascii="Arial" w:eastAsiaTheme="minorEastAsia" w:hAnsi="Arial" w:cs="Arial"/>
          <w:color w:val="000000" w:themeColor="text1"/>
          <w:sz w:val="22"/>
        </w:rPr>
        <w:t xml:space="preserve">One </w:t>
      </w:r>
      <w:r w:rsidR="00483241">
        <w:rPr>
          <w:rFonts w:ascii="Arial" w:eastAsiaTheme="minorEastAsia" w:hAnsi="Arial" w:cs="Arial"/>
          <w:color w:val="000000" w:themeColor="text1"/>
          <w:sz w:val="22"/>
        </w:rPr>
        <w:t>advantage</w:t>
      </w:r>
      <w:r w:rsidRPr="000A209C">
        <w:rPr>
          <w:rFonts w:ascii="Arial" w:eastAsiaTheme="minorEastAsia" w:hAnsi="Arial" w:cs="Arial"/>
          <w:color w:val="000000" w:themeColor="text1"/>
          <w:sz w:val="22"/>
        </w:rPr>
        <w:t xml:space="preserve"> of Eatomics </w:t>
      </w:r>
      <w:r w:rsidR="00483241">
        <w:rPr>
          <w:rFonts w:ascii="Arial" w:eastAsiaTheme="minorEastAsia" w:hAnsi="Arial" w:cs="Arial"/>
          <w:color w:val="000000" w:themeColor="text1"/>
          <w:sz w:val="22"/>
        </w:rPr>
        <w:t>is</w:t>
      </w:r>
      <w:r w:rsidRPr="000A209C">
        <w:rPr>
          <w:rFonts w:ascii="Arial" w:eastAsiaTheme="minorEastAsia" w:hAnsi="Arial" w:cs="Arial"/>
          <w:color w:val="000000" w:themeColor="text1"/>
          <w:sz w:val="22"/>
        </w:rPr>
        <w:t xml:space="preserve"> that it has built-in detailed user tutorials to help users get started and can be run with </w:t>
      </w:r>
      <w:r w:rsidR="00325313" w:rsidRPr="000A209C">
        <w:rPr>
          <w:rFonts w:ascii="Arial" w:eastAsiaTheme="minorEastAsia" w:hAnsi="Arial" w:cs="Arial"/>
          <w:color w:val="000000" w:themeColor="text1"/>
          <w:sz w:val="22"/>
        </w:rPr>
        <w:t>one click</w:t>
      </w:r>
      <w:r w:rsidRPr="000A209C">
        <w:rPr>
          <w:rFonts w:ascii="Arial" w:eastAsiaTheme="minorEastAsia" w:hAnsi="Arial" w:cs="Arial"/>
          <w:color w:val="000000" w:themeColor="text1"/>
          <w:sz w:val="22"/>
        </w:rPr>
        <w:t xml:space="preserve"> after uploading the input file. </w:t>
      </w:r>
    </w:p>
    <w:p w14:paraId="02B9E251" w14:textId="135D4812" w:rsidR="2FE4B01A" w:rsidRPr="000A209C" w:rsidRDefault="2FE4B01A" w:rsidP="2FE4B01A">
      <w:pPr>
        <w:spacing w:before="156" w:after="156"/>
        <w:rPr>
          <w:rFonts w:ascii="Arial" w:eastAsiaTheme="minorEastAsia" w:hAnsi="Arial" w:cs="Arial"/>
          <w:b/>
          <w:bCs/>
          <w:color w:val="000000" w:themeColor="text1"/>
          <w:sz w:val="22"/>
        </w:rPr>
      </w:pPr>
      <w:r w:rsidRPr="000A209C">
        <w:rPr>
          <w:rFonts w:ascii="Arial" w:eastAsiaTheme="minorEastAsia" w:hAnsi="Arial" w:cs="Arial"/>
          <w:b/>
          <w:bCs/>
          <w:color w:val="000000" w:themeColor="text1"/>
          <w:sz w:val="22"/>
        </w:rPr>
        <w:t xml:space="preserve">2.7 </w:t>
      </w:r>
      <w:r w:rsidR="5DEA0A58" w:rsidRPr="000A209C">
        <w:rPr>
          <w:rFonts w:ascii="Arial" w:eastAsiaTheme="minorEastAsia" w:hAnsi="Arial" w:cs="Arial"/>
          <w:b/>
          <w:bCs/>
          <w:color w:val="000000" w:themeColor="text1"/>
          <w:sz w:val="22"/>
        </w:rPr>
        <w:t xml:space="preserve">DAPAR and </w:t>
      </w:r>
      <w:r w:rsidRPr="000A209C">
        <w:rPr>
          <w:rFonts w:ascii="Arial" w:eastAsiaTheme="minorEastAsia" w:hAnsi="Arial" w:cs="Arial"/>
          <w:b/>
          <w:bCs/>
          <w:color w:val="000000" w:themeColor="text1"/>
          <w:sz w:val="22"/>
        </w:rPr>
        <w:t>ProStaR</w:t>
      </w:r>
    </w:p>
    <w:p w14:paraId="0FFD2484" w14:textId="681A59F8" w:rsidR="2FE4B01A" w:rsidRPr="000A209C" w:rsidRDefault="5DEA0A58" w:rsidP="5CE95AF8">
      <w:pPr>
        <w:spacing w:before="156" w:after="156"/>
        <w:rPr>
          <w:rFonts w:ascii="Arial" w:eastAsia="Arial" w:hAnsi="Arial" w:cs="Arial"/>
          <w:color w:val="000000" w:themeColor="text1"/>
          <w:sz w:val="19"/>
          <w:szCs w:val="19"/>
          <w:lang w:val="en-GB"/>
        </w:rPr>
      </w:pPr>
      <w:r w:rsidRPr="000A209C">
        <w:rPr>
          <w:rFonts w:ascii="Arial" w:eastAsiaTheme="minorEastAsia" w:hAnsi="Arial" w:cs="Arial"/>
          <w:color w:val="000000" w:themeColor="text1"/>
          <w:sz w:val="22"/>
        </w:rPr>
        <w:t xml:space="preserve">DAPAR and </w:t>
      </w:r>
      <w:r w:rsidR="2FE4B01A" w:rsidRPr="000A209C">
        <w:rPr>
          <w:rFonts w:ascii="Arial" w:eastAsiaTheme="minorEastAsia" w:hAnsi="Arial" w:cs="Arial"/>
          <w:color w:val="000000" w:themeColor="text1"/>
          <w:sz w:val="22"/>
        </w:rPr>
        <w:t>ProStaR</w:t>
      </w:r>
      <w:r w:rsidR="00F11045" w:rsidRPr="000A209C">
        <w:rPr>
          <w:rFonts w:ascii="Arial" w:eastAsiaTheme="minorEastAsia" w:hAnsi="Arial" w:cs="Arial"/>
          <w:color w:val="000000" w:themeColor="text1"/>
          <w:sz w:val="22"/>
        </w:rPr>
        <w:t xml:space="preserve"> </w:t>
      </w:r>
      <w:r w:rsidR="00F11045" w:rsidRPr="000A209C">
        <w:rPr>
          <w:rFonts w:ascii="Arial" w:eastAsiaTheme="minorEastAsia" w:hAnsi="Arial" w:cs="Arial"/>
          <w:color w:val="000000" w:themeColor="text1"/>
          <w:sz w:val="22"/>
        </w:rPr>
        <w:fldChar w:fldCharType="begin"/>
      </w:r>
      <w:r w:rsidR="00B17DCB">
        <w:rPr>
          <w:rFonts w:ascii="Arial" w:eastAsiaTheme="minorEastAsia" w:hAnsi="Arial" w:cs="Arial"/>
          <w:color w:val="000000" w:themeColor="text1"/>
          <w:sz w:val="22"/>
        </w:rPr>
        <w:instrText xml:space="preserve"> ADDIN EN.CITE &lt;EndNote&gt;&lt;Cite&gt;&lt;Author&gt;Wieczorek&lt;/Author&gt;&lt;Year&gt;2017&lt;/Year&gt;&lt;RecNum&gt;146&lt;/RecNum&gt;&lt;DisplayText&gt;(27)&lt;/DisplayText&gt;&lt;record&gt;&lt;rec-number&gt;146&lt;/rec-number&gt;&lt;foreign-keys&gt;&lt;key app="EN" db-id="2vddxzv9gpt2zneewaxp0zfppzpes02fps52" timestamp="1669722709"&gt;146&lt;/key&gt;&lt;/foreign-keys&gt;&lt;ref-type name="Journal Article"&gt;17&lt;/ref-type&gt;&lt;contributors&gt;&lt;authors&gt;&lt;author&gt;Wieczorek, S.&lt;/author&gt;&lt;author&gt;Combes, F.&lt;/author&gt;&lt;author&gt;Lazar, C.&lt;/author&gt;&lt;author&gt;Giai Gianetto, Q.&lt;/author&gt;&lt;author&gt;Gatto, L.&lt;/author&gt;&lt;author&gt;Dorffer, A.&lt;/author&gt;&lt;author&gt;Hesse, A. M.&lt;/author&gt;&lt;author&gt;Coute, Y.&lt;/author&gt;&lt;author&gt;Ferro, M.&lt;/author&gt;&lt;author&gt;Bruley, C.&lt;/author&gt;&lt;author&gt;Burger, T.&lt;/author&gt;&lt;/authors&gt;&lt;/contributors&gt;&lt;auth-address&gt;Universite Grenoble Alpes, BIG-BGE, Grenoble, 38000, France.&amp;#xD;CEA, BIG-BGE, Grenoble, 38000, France.&amp;#xD;INSERM, BGE, Grenoble, 38000, France.&amp;#xD;Computational Proteomics Unit, Cambridge, CB2 1GA, UK.&amp;#xD;Cambridge Center for Proteomics, Cambridge, CB2 1GA, UK.&amp;#xD;CNRS, BIG-BGE, Grenoble, 38000, France.&lt;/auth-address&gt;&lt;titles&gt;&lt;title&gt;DAPAR &amp;amp; ProStaR: software to perform statistical analyses in quantitative discovery proteomics&lt;/title&gt;&lt;secondary-title&gt;Bioinformatics&lt;/secondary-title&gt;&lt;/titles&gt;&lt;periodical&gt;&lt;full-title&gt;Bioinformatics&lt;/full-title&gt;&lt;/periodical&gt;&lt;pages&gt;135-136&lt;/pages&gt;&lt;volume&gt;33&lt;/volume&gt;&lt;number&gt;1&lt;/number&gt;&lt;edition&gt;2016/09/09&lt;/edition&gt;&lt;keywords&gt;&lt;keyword&gt;Peptides/*chemistry&lt;/keyword&gt;&lt;keyword&gt;Proteins/*chemistry&lt;/keyword&gt;&lt;keyword&gt;Proteomics/*methods&lt;/keyword&gt;&lt;keyword&gt;*Software&lt;/keyword&gt;&lt;/keywords&gt;&lt;dates&gt;&lt;year&gt;2017&lt;/year&gt;&lt;pub-dates&gt;&lt;date&gt;Jan 1&lt;/date&gt;&lt;/pub-dates&gt;&lt;/dates&gt;&lt;isbn&gt;1367-4811 (Electronic)&amp;#xD;1367-4803 (Linking)&lt;/isbn&gt;&lt;accession-num&gt;27605098&lt;/accession-num&gt;&lt;urls&gt;&lt;related-urls&gt;&lt;url&gt;https://www.ncbi.nlm.nih.gov/pubmed/27605098&lt;/url&gt;&lt;/related-urls&gt;&lt;/urls&gt;&lt;custom2&gt;PMC5408771&lt;/custom2&gt;&lt;electronic-resource-num&gt;10.1093/bioinformatics/btw580&lt;/electronic-resource-num&gt;&lt;/record&gt;&lt;/Cite&gt;&lt;/EndNote&gt;</w:instrText>
      </w:r>
      <w:r w:rsidR="00F11045"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(27)</w:t>
      </w:r>
      <w:r w:rsidR="00F11045" w:rsidRPr="000A209C">
        <w:rPr>
          <w:rFonts w:ascii="Arial" w:eastAsiaTheme="minorEastAsia" w:hAnsi="Arial" w:cs="Arial"/>
          <w:color w:val="000000" w:themeColor="text1"/>
          <w:sz w:val="22"/>
        </w:rPr>
        <w:fldChar w:fldCharType="end"/>
      </w:r>
      <w:r w:rsidR="2FE4B01A" w:rsidRPr="000A209C">
        <w:rPr>
          <w:rFonts w:ascii="Arial" w:eastAsiaTheme="minorEastAsia" w:hAnsi="Arial" w:cs="Arial"/>
          <w:color w:val="000000" w:themeColor="text1"/>
          <w:sz w:val="22"/>
        </w:rPr>
        <w:t xml:space="preserve"> </w:t>
      </w:r>
      <w:r w:rsidR="00D07AC4" w:rsidRPr="000A209C">
        <w:rPr>
          <w:rFonts w:ascii="Arial" w:eastAsiaTheme="minorEastAsia" w:hAnsi="Arial" w:cs="Arial"/>
          <w:color w:val="000000" w:themeColor="text1"/>
          <w:sz w:val="22"/>
        </w:rPr>
        <w:t>(</w:t>
      </w:r>
      <w:hyperlink r:id="rId21" w:history="1">
        <w:r w:rsidR="00D07AC4" w:rsidRPr="6D14B5A5">
          <w:rPr>
            <w:rStyle w:val="Hyperlink"/>
            <w:rFonts w:ascii="Arial" w:eastAsiaTheme="minorEastAsia" w:hAnsi="Arial" w:cs="Arial"/>
            <w:color w:val="000000" w:themeColor="text1"/>
            <w:sz w:val="22"/>
          </w:rPr>
          <w:t>http://www.prostar-proteomics.org/</w:t>
        </w:r>
      </w:hyperlink>
      <w:r w:rsidR="00D07AC4"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are </w:t>
      </w:r>
      <w:r w:rsidR="00E53537" w:rsidRPr="000A209C">
        <w:rPr>
          <w:rFonts w:ascii="Arial" w:eastAsiaTheme="minorEastAsia" w:hAnsi="Arial" w:cs="Arial"/>
          <w:color w:val="000000" w:themeColor="text1"/>
          <w:sz w:val="22"/>
        </w:rPr>
        <w:t>two tools</w:t>
      </w:r>
      <w:r w:rsidR="2FE4B01A" w:rsidRPr="000A209C">
        <w:rPr>
          <w:rFonts w:ascii="Arial" w:eastAsiaTheme="minorEastAsia" w:hAnsi="Arial" w:cs="Arial"/>
          <w:color w:val="000000" w:themeColor="text1"/>
          <w:sz w:val="22"/>
        </w:rPr>
        <w:t xml:space="preserve"> dedicated to the discovery of differential analysis of quantitative data generated by proteomic experiments. </w:t>
      </w:r>
      <w:r w:rsidRPr="000A209C">
        <w:rPr>
          <w:rFonts w:ascii="Arial" w:eastAsiaTheme="minorEastAsia" w:hAnsi="Arial" w:cs="Arial"/>
          <w:color w:val="000000" w:themeColor="text1"/>
          <w:sz w:val="22"/>
        </w:rPr>
        <w:t>DAPAR is an R</w:t>
      </w:r>
      <w:r w:rsidR="00D5372C" w:rsidRPr="000A209C">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 xml:space="preserve">package which </w:t>
      </w:r>
      <w:r w:rsidR="2FE4B01A" w:rsidRPr="000A209C">
        <w:rPr>
          <w:rFonts w:ascii="Arial" w:eastAsiaTheme="minorEastAsia" w:hAnsi="Arial" w:cs="Arial"/>
          <w:color w:val="000000" w:themeColor="text1"/>
          <w:sz w:val="22"/>
        </w:rPr>
        <w:t>provides five processing steps (filtering, normalization, imputation, aggregation, and difference analysis</w:t>
      </w:r>
      <w:r w:rsidRPr="000A209C">
        <w:rPr>
          <w:rFonts w:ascii="Arial" w:eastAsiaTheme="minorEastAsia" w:hAnsi="Arial" w:cs="Arial"/>
          <w:color w:val="000000" w:themeColor="text1"/>
          <w:sz w:val="22"/>
        </w:rPr>
        <w:t xml:space="preserve">), based on those functions, ProStaR provides an R-Shiny web platform for interactive exploring. </w:t>
      </w:r>
      <w:r w:rsidR="2FE4B01A" w:rsidRPr="000A209C">
        <w:rPr>
          <w:rFonts w:ascii="Arial" w:eastAsiaTheme="minorEastAsia" w:hAnsi="Arial" w:cs="Arial"/>
          <w:color w:val="000000" w:themeColor="text1"/>
          <w:sz w:val="22"/>
        </w:rPr>
        <w:t xml:space="preserve">The advantage of ProStaR lies in its ability </w:t>
      </w:r>
      <w:r w:rsidR="00483241">
        <w:rPr>
          <w:rFonts w:ascii="Arial" w:eastAsiaTheme="minorEastAsia" w:hAnsi="Arial" w:cs="Arial"/>
          <w:color w:val="000000" w:themeColor="text1"/>
          <w:sz w:val="22"/>
        </w:rPr>
        <w:t>to do</w:t>
      </w:r>
      <w:r w:rsidR="2FE4B01A" w:rsidRPr="000A209C">
        <w:rPr>
          <w:rFonts w:ascii="Arial" w:eastAsiaTheme="minorEastAsia" w:hAnsi="Arial" w:cs="Arial"/>
          <w:color w:val="000000" w:themeColor="text1"/>
          <w:sz w:val="22"/>
        </w:rPr>
        <w:t xml:space="preserve"> online analysis and </w:t>
      </w:r>
      <w:r w:rsidR="006E37A5">
        <w:rPr>
          <w:rFonts w:ascii="Arial" w:eastAsiaTheme="minorEastAsia" w:hAnsi="Arial" w:cs="Arial"/>
          <w:color w:val="000000" w:themeColor="text1"/>
          <w:sz w:val="22"/>
        </w:rPr>
        <w:t>embed</w:t>
      </w:r>
      <w:r w:rsidR="2FE4B01A" w:rsidRPr="000A209C">
        <w:rPr>
          <w:rFonts w:ascii="Arial" w:eastAsiaTheme="minorEastAsia" w:hAnsi="Arial" w:cs="Arial"/>
          <w:color w:val="000000" w:themeColor="text1"/>
          <w:sz w:val="22"/>
        </w:rPr>
        <w:t xml:space="preserve"> detailed user </w:t>
      </w:r>
      <w:r w:rsidR="61D9AE1A" w:rsidRPr="000A209C">
        <w:rPr>
          <w:rFonts w:ascii="Arial" w:eastAsiaTheme="minorEastAsia" w:hAnsi="Arial" w:cs="Arial"/>
          <w:color w:val="000000" w:themeColor="text1"/>
          <w:sz w:val="22"/>
        </w:rPr>
        <w:t>tutorials</w:t>
      </w:r>
      <w:r w:rsidR="2FE4B01A" w:rsidRPr="000A209C">
        <w:rPr>
          <w:rFonts w:ascii="Arial" w:eastAsiaTheme="minorEastAsia" w:hAnsi="Arial" w:cs="Arial"/>
          <w:color w:val="000000" w:themeColor="text1"/>
          <w:sz w:val="22"/>
        </w:rPr>
        <w:t xml:space="preserve"> to help users get started. There are various types of </w:t>
      </w:r>
      <w:r w:rsidR="006E37A5">
        <w:rPr>
          <w:rFonts w:ascii="Arial" w:eastAsiaTheme="minorEastAsia" w:hAnsi="Arial" w:cs="Arial"/>
          <w:color w:val="000000" w:themeColor="text1"/>
          <w:sz w:val="22"/>
        </w:rPr>
        <w:t>inputs</w:t>
      </w:r>
      <w:r w:rsidR="2FE4B01A" w:rsidRPr="000A209C">
        <w:rPr>
          <w:rFonts w:ascii="Arial" w:eastAsiaTheme="minorEastAsia" w:hAnsi="Arial" w:cs="Arial"/>
          <w:color w:val="000000" w:themeColor="text1"/>
          <w:sz w:val="22"/>
        </w:rPr>
        <w:t xml:space="preserve">, </w:t>
      </w:r>
      <w:r w:rsidR="2FE4B01A" w:rsidRPr="6D14B5A5">
        <w:rPr>
          <w:rFonts w:ascii="Arial" w:eastAsiaTheme="minorEastAsia" w:hAnsi="Arial" w:cs="Arial"/>
          <w:color w:val="000000" w:themeColor="text1"/>
          <w:sz w:val="22"/>
        </w:rPr>
        <w:t xml:space="preserve">such as </w:t>
      </w:r>
      <w:r w:rsidR="2FE4B01A" w:rsidRPr="000A209C">
        <w:rPr>
          <w:rFonts w:ascii="Arial" w:eastAsiaTheme="minorEastAsia" w:hAnsi="Arial" w:cs="Arial"/>
          <w:color w:val="000000" w:themeColor="text1"/>
          <w:sz w:val="22"/>
        </w:rPr>
        <w:t xml:space="preserve">proteinGroups.txt </w:t>
      </w:r>
      <w:r w:rsidR="2FE4B01A" w:rsidRPr="6D14B5A5">
        <w:rPr>
          <w:rFonts w:ascii="Arial" w:eastAsiaTheme="minorEastAsia" w:hAnsi="Arial" w:cs="Arial"/>
          <w:color w:val="000000" w:themeColor="text1"/>
          <w:sz w:val="22"/>
        </w:rPr>
        <w:t>from MaxQuant</w:t>
      </w:r>
      <w:r w:rsidR="2FE4B01A" w:rsidRPr="000A209C">
        <w:rPr>
          <w:rFonts w:ascii="Arial" w:eastAsiaTheme="minorEastAsia" w:hAnsi="Arial" w:cs="Arial"/>
          <w:color w:val="000000" w:themeColor="text1"/>
          <w:sz w:val="22"/>
        </w:rPr>
        <w:t xml:space="preserve">,  </w:t>
      </w:r>
      <w:r w:rsidR="0071351C" w:rsidRPr="000A209C">
        <w:rPr>
          <w:rFonts w:ascii="Arial" w:eastAsiaTheme="minorEastAsia" w:hAnsi="Arial" w:cs="Arial"/>
          <w:color w:val="000000" w:themeColor="text1"/>
          <w:sz w:val="22"/>
        </w:rPr>
        <w:t>P</w:t>
      </w:r>
      <w:r w:rsidR="2FE4B01A" w:rsidRPr="000A209C">
        <w:rPr>
          <w:rFonts w:ascii="Arial" w:eastAsiaTheme="minorEastAsia" w:hAnsi="Arial" w:cs="Arial"/>
          <w:color w:val="000000" w:themeColor="text1"/>
          <w:sz w:val="22"/>
        </w:rPr>
        <w:t>roline</w:t>
      </w:r>
      <w:r w:rsidR="0071351C" w:rsidRPr="000A209C">
        <w:rPr>
          <w:rFonts w:ascii="Arial" w:eastAsiaTheme="minorEastAsia" w:hAnsi="Arial" w:cs="Arial"/>
          <w:color w:val="000000" w:themeColor="text1"/>
          <w:sz w:val="22"/>
        </w:rPr>
        <w:t xml:space="preserve"> </w:t>
      </w:r>
      <w:r w:rsidR="0071351C" w:rsidRPr="000A209C">
        <w:rPr>
          <w:rFonts w:ascii="Arial" w:eastAsiaTheme="minorEastAsia" w:hAnsi="Arial" w:cs="Arial"/>
          <w:color w:val="000000" w:themeColor="text1"/>
          <w:sz w:val="22"/>
        </w:rPr>
        <w:fldChar w:fldCharType="begin">
          <w:fldData xml:space="preserve">PEVuZE5vdGU+PENpdGU+PEF1dGhvcj5Cb3V5c3NpZTwvQXV0aG9yPjxZZWFyPjIwMjA8L1llYXI+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</w:fldData>
        </w:fldChar>
      </w:r>
      <w:r w:rsidR="00BE014A">
        <w:rPr>
          <w:rFonts w:ascii="Arial" w:eastAsiaTheme="minorEastAsia" w:hAnsi="Arial" w:cs="Arial"/>
          <w:color w:val="000000" w:themeColor="text1"/>
          <w:sz w:val="22"/>
        </w:rPr>
        <w:instrText xml:space="preserve"> ADDIN EN.CITE </w:instrText>
      </w:r>
      <w:r w:rsidR="00BE014A">
        <w:rPr>
          <w:rFonts w:ascii="Arial" w:eastAsiaTheme="minorEastAsia" w:hAnsi="Arial" w:cs="Arial"/>
          <w:color w:val="000000" w:themeColor="text1"/>
          <w:sz w:val="22"/>
        </w:rPr>
        <w:fldChar w:fldCharType="begin">
          <w:fldData xml:space="preserve">PEVuZE5vdGU+PENpdGU+PEF1dGhvcj5Cb3V5c3NpZTwvQXV0aG9yPjxZZWFyPjIwMjA8L1llYXI+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</w:fldData>
        </w:fldChar>
      </w:r>
      <w:r w:rsidR="00BE014A">
        <w:rPr>
          <w:rFonts w:ascii="Arial" w:eastAsiaTheme="minorEastAsia" w:hAnsi="Arial" w:cs="Arial"/>
          <w:color w:val="000000" w:themeColor="text1"/>
          <w:sz w:val="22"/>
        </w:rPr>
        <w:instrText xml:space="preserve"> ADDIN EN.CITE.DATA </w:instrText>
      </w:r>
      <w:r w:rsidR="00BE014A">
        <w:rPr>
          <w:rFonts w:ascii="Arial" w:eastAsiaTheme="minorEastAsia" w:hAnsi="Arial" w:cs="Arial"/>
          <w:color w:val="000000" w:themeColor="text1"/>
          <w:sz w:val="22"/>
        </w:rPr>
      </w:r>
      <w:r w:rsidR="00BE014A">
        <w:rPr>
          <w:rFonts w:ascii="Arial" w:eastAsiaTheme="minorEastAsia" w:hAnsi="Arial" w:cs="Arial"/>
          <w:color w:val="000000" w:themeColor="text1"/>
          <w:sz w:val="22"/>
        </w:rPr>
        <w:fldChar w:fldCharType="end"/>
      </w:r>
      <w:r w:rsidR="0071351C" w:rsidRPr="000A209C">
        <w:rPr>
          <w:rFonts w:ascii="Arial" w:eastAsiaTheme="minorEastAsia" w:hAnsi="Arial" w:cs="Arial"/>
          <w:color w:val="000000" w:themeColor="text1"/>
          <w:sz w:val="22"/>
        </w:rPr>
      </w:r>
      <w:r w:rsidR="0071351C"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(42)</w:t>
      </w:r>
      <w:r w:rsidR="0071351C" w:rsidRPr="000A209C">
        <w:rPr>
          <w:rFonts w:ascii="Arial" w:eastAsiaTheme="minorEastAsia" w:hAnsi="Arial" w:cs="Arial"/>
          <w:color w:val="000000" w:themeColor="text1"/>
          <w:sz w:val="22"/>
        </w:rPr>
        <w:fldChar w:fldCharType="end"/>
      </w:r>
      <w:r w:rsidR="0071351C" w:rsidRPr="000A209C">
        <w:rPr>
          <w:rFonts w:ascii="Arial" w:eastAsiaTheme="minorEastAsia" w:hAnsi="Arial" w:cs="Arial"/>
          <w:color w:val="000000" w:themeColor="text1"/>
          <w:sz w:val="22"/>
        </w:rPr>
        <w:t xml:space="preserve"> </w:t>
      </w:r>
      <w:r w:rsidR="2FE4B01A" w:rsidRPr="000A209C">
        <w:rPr>
          <w:rFonts w:ascii="Arial" w:eastAsiaTheme="minorEastAsia" w:hAnsi="Arial" w:cs="Arial"/>
          <w:color w:val="000000" w:themeColor="text1"/>
          <w:sz w:val="22"/>
        </w:rPr>
        <w:t>and MSnset</w:t>
      </w:r>
      <w:r w:rsidR="00927CD0" w:rsidRPr="000A209C">
        <w:rPr>
          <w:rFonts w:ascii="Arial" w:eastAsiaTheme="minorEastAsia" w:hAnsi="Arial" w:cs="Arial"/>
          <w:color w:val="000000" w:themeColor="text1"/>
          <w:sz w:val="22"/>
        </w:rPr>
        <w:t xml:space="preserve"> </w:t>
      </w:r>
      <w:r w:rsidR="000E5616" w:rsidRPr="000A209C">
        <w:rPr>
          <w:rFonts w:ascii="Arial" w:eastAsiaTheme="minorEastAsia" w:hAnsi="Arial" w:cs="Arial"/>
          <w:color w:val="000000" w:themeColor="text1"/>
          <w:sz w:val="22"/>
        </w:rPr>
        <w:fldChar w:fldCharType="begin"/>
      </w:r>
      <w:r w:rsidR="00BE014A">
        <w:rPr>
          <w:rFonts w:ascii="Arial" w:eastAsiaTheme="minorEastAsia" w:hAnsi="Arial" w:cs="Arial"/>
          <w:color w:val="000000" w:themeColor="text1"/>
          <w:sz w:val="22"/>
        </w:rPr>
        <w:instrText xml:space="preserve"> ADDIN EN.CITE &lt;EndNote&gt;&lt;Cite&gt;&lt;Author&gt;Gatto&lt;/Author&gt;&lt;Year&gt;2021&lt;/Year&gt;&lt;RecNum&gt;156&lt;/RecNum&gt;&lt;DisplayText&gt;(43)&lt;/DisplayText&gt;&lt;record&gt;&lt;rec-number&gt;156&lt;/rec-number&gt;&lt;foreign-keys&gt;&lt;key app="EN" db-id="2vddxzv9gpt2zneewaxp0zfppzpes02fps52" timestamp="1669722710"&gt;156&lt;/key&gt;&lt;/foreign-keys&gt;&lt;ref-type name="Journal Article"&gt;17&lt;/ref-type&gt;&lt;contributors&gt;&lt;authors&gt;&lt;author&gt;Gatto, L.&lt;/author&gt;&lt;author&gt;Gibb, S.&lt;/author&gt;&lt;author&gt;Rainer, J.&lt;/author&gt;&lt;/authors&gt;&lt;/contributors&gt;&lt;auth-address&gt;Computational Biology Unit, de Duve Institute, Universite catholique de Louvain, Brussels, 1200, Belgium.&amp;#xD;Department of Anaesthesiology and Intensive Care, University Medicine Greifswald, University of Greifswald, 17475 Greifswald, Germany.&amp;#xD;Institute for Biomedicine, Eurac Research, Affiliated Institute of the University of Lubeck, 39100 Bolzano, Italy.&lt;/auth-address&gt;&lt;titles&gt;&lt;title&gt;MSnbase, Efficient and Elegant R-Based Processing and Visualization of Raw Mass Spectrometry Data&lt;/title&gt;&lt;secondary-title&gt;J Proteome Res&lt;/secondary-title&gt;&lt;/titles&gt;&lt;periodical&gt;&lt;full-title&gt;J Proteome Res&lt;/full-title&gt;&lt;/periodical&gt;&lt;pages&gt;1063-1069&lt;/pages&gt;&lt;volume&gt;20&lt;/volume&gt;&lt;number&gt;1&lt;/number&gt;&lt;edition&gt;2020/09/10&lt;/edition&gt;&lt;keywords&gt;&lt;keyword&gt;Mass Spectrometry&lt;/keyword&gt;&lt;keyword&gt;*Proteomics&lt;/keyword&gt;&lt;keyword&gt;*Software&lt;/keyword&gt;&lt;keyword&gt;*Bioconductor&lt;/keyword&gt;&lt;keyword&gt;*r&lt;/keyword&gt;&lt;keyword&gt;*mass spectrometry&lt;/keyword&gt;&lt;keyword&gt;*metabolomics&lt;/keyword&gt;&lt;keyword&gt;*reproducible research&lt;/keyword&gt;&lt;keyword&gt;*visualization&lt;/keyword&gt;&lt;/keywords&gt;&lt;dates&gt;&lt;year&gt;2021&lt;/year&gt;&lt;pub-dates&gt;&lt;date&gt;Jan 1&lt;/date&gt;&lt;/pub-dates&gt;&lt;/dates&gt;&lt;isbn&gt;1535-3907 (Electronic)&amp;#xD;1535-3893 (Linking)&lt;/isbn&gt;&lt;accession-num&gt;32902283&lt;/accession-num&gt;&lt;urls&gt;&lt;related-urls&gt;&lt;url&gt;https://www.ncbi.nlm.nih.gov/pubmed/32902283&lt;/url&gt;&lt;/related-urls&gt;&lt;/urls&gt;&lt;electronic-resource-num&gt;10.1021/acs.jproteome.0c00313&lt;/electronic-resource-num&gt;&lt;/record&gt;&lt;/Cite&gt;&lt;/EndNote&gt;</w:instrText>
      </w:r>
      <w:r w:rsidR="000E5616"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(43)</w:t>
      </w:r>
      <w:r w:rsidR="000E5616" w:rsidRPr="000A209C">
        <w:rPr>
          <w:rFonts w:ascii="Arial" w:eastAsiaTheme="minorEastAsia" w:hAnsi="Arial" w:cs="Arial"/>
          <w:color w:val="000000" w:themeColor="text1"/>
          <w:sz w:val="22"/>
        </w:rPr>
        <w:fldChar w:fldCharType="end"/>
      </w:r>
      <w:r w:rsidR="2FE4B01A" w:rsidRPr="000A209C">
        <w:rPr>
          <w:rFonts w:ascii="Arial" w:eastAsiaTheme="minorEastAsia" w:hAnsi="Arial" w:cs="Arial"/>
          <w:color w:val="000000" w:themeColor="text1"/>
          <w:sz w:val="22"/>
        </w:rPr>
        <w:t xml:space="preserve"> files. </w:t>
      </w:r>
      <w:r w:rsidR="2FE4B01A" w:rsidRPr="6D14B5A5">
        <w:rPr>
          <w:rFonts w:ascii="Arial" w:eastAsiaTheme="minorEastAsia" w:hAnsi="Arial" w:cs="Arial"/>
          <w:color w:val="000000" w:themeColor="text1"/>
          <w:sz w:val="22"/>
        </w:rPr>
        <w:t>Users</w:t>
      </w:r>
      <w:r w:rsidR="2FE4B01A" w:rsidRPr="000A209C">
        <w:rPr>
          <w:rFonts w:ascii="Arial" w:eastAsiaTheme="minorEastAsia" w:hAnsi="Arial" w:cs="Arial"/>
          <w:color w:val="000000" w:themeColor="text1"/>
          <w:sz w:val="22"/>
        </w:rPr>
        <w:t xml:space="preserve"> need to manually annotate the condition and select </w:t>
      </w:r>
      <w:r w:rsidR="00EC7140" w:rsidRPr="000A209C">
        <w:rPr>
          <w:rFonts w:ascii="Arial" w:eastAsiaTheme="minorEastAsia" w:hAnsi="Arial" w:cs="Arial"/>
          <w:color w:val="000000" w:themeColor="text1"/>
          <w:sz w:val="22"/>
        </w:rPr>
        <w:t xml:space="preserve">multiple </w:t>
      </w:r>
      <w:r w:rsidR="2FE4B01A" w:rsidRPr="000A209C">
        <w:rPr>
          <w:rFonts w:ascii="Arial" w:eastAsiaTheme="minorEastAsia" w:hAnsi="Arial" w:cs="Arial"/>
          <w:color w:val="000000" w:themeColor="text1"/>
          <w:sz w:val="22"/>
        </w:rPr>
        <w:t xml:space="preserve">parameters, </w:t>
      </w:r>
      <w:r w:rsidR="00C207F5" w:rsidRPr="000A209C">
        <w:rPr>
          <w:rFonts w:ascii="Arial" w:eastAsiaTheme="minorEastAsia" w:hAnsi="Arial" w:cs="Arial"/>
          <w:color w:val="000000" w:themeColor="text1"/>
          <w:sz w:val="22"/>
        </w:rPr>
        <w:t xml:space="preserve">and </w:t>
      </w:r>
      <w:r w:rsidR="00C207F5" w:rsidRPr="6D14B5A5">
        <w:rPr>
          <w:rFonts w:ascii="Arial" w:eastAsiaTheme="minorEastAsia" w:hAnsi="Arial" w:cs="Arial"/>
          <w:color w:val="000000" w:themeColor="text1"/>
          <w:sz w:val="22"/>
        </w:rPr>
        <w:t>they</w:t>
      </w:r>
      <w:r w:rsidR="00C207F5" w:rsidRPr="000A209C">
        <w:rPr>
          <w:rFonts w:ascii="Arial" w:eastAsiaTheme="minorEastAsia" w:hAnsi="Arial" w:cs="Arial"/>
          <w:color w:val="000000" w:themeColor="text1"/>
          <w:sz w:val="22"/>
        </w:rPr>
        <w:t xml:space="preserve"> </w:t>
      </w:r>
      <w:r w:rsidR="00920279" w:rsidRPr="000A209C">
        <w:rPr>
          <w:rFonts w:ascii="Arial" w:eastAsiaTheme="minorEastAsia" w:hAnsi="Arial" w:cs="Arial"/>
          <w:color w:val="000000" w:themeColor="text1"/>
          <w:sz w:val="22"/>
        </w:rPr>
        <w:t xml:space="preserve">do not provide </w:t>
      </w:r>
      <w:r w:rsidR="00C03598" w:rsidRPr="000A209C">
        <w:rPr>
          <w:rFonts w:ascii="Arial" w:eastAsiaTheme="minorEastAsia" w:hAnsi="Arial" w:cs="Arial"/>
          <w:color w:val="000000" w:themeColor="text1"/>
          <w:sz w:val="22"/>
        </w:rPr>
        <w:t xml:space="preserve">QC reports on the analysis results or the original intensity </w:t>
      </w:r>
      <w:r w:rsidR="00C03598" w:rsidRPr="6D14B5A5">
        <w:rPr>
          <w:rFonts w:ascii="Arial" w:eastAsiaTheme="minorEastAsia" w:hAnsi="Arial" w:cs="Arial"/>
          <w:color w:val="000000" w:themeColor="text1"/>
          <w:sz w:val="22"/>
        </w:rPr>
        <w:t>data</w:t>
      </w:r>
      <w:r w:rsidR="00C03598" w:rsidRPr="000A209C">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 xml:space="preserve"> </w:t>
      </w:r>
    </w:p>
    <w:p w14:paraId="3C7E1053" w14:textId="52EC8A8E" w:rsidR="006601CE" w:rsidRPr="000A209C" w:rsidRDefault="006601CE" w:rsidP="006601CE">
      <w:pPr>
        <w:spacing w:before="156" w:after="156"/>
        <w:rPr>
          <w:rFonts w:ascii="Arial" w:eastAsiaTheme="minorEastAsia" w:hAnsi="Arial" w:cs="Arial"/>
          <w:b/>
          <w:bCs/>
          <w:color w:val="000000" w:themeColor="text1"/>
          <w:sz w:val="22"/>
        </w:rPr>
      </w:pPr>
      <w:r w:rsidRPr="000A209C">
        <w:rPr>
          <w:rFonts w:ascii="Arial" w:eastAsiaTheme="minorEastAsia" w:hAnsi="Arial" w:cs="Arial"/>
          <w:b/>
          <w:bCs/>
          <w:color w:val="000000" w:themeColor="text1"/>
          <w:sz w:val="22"/>
        </w:rPr>
        <w:lastRenderedPageBreak/>
        <w:t xml:space="preserve">2.8 </w:t>
      </w:r>
      <w:r w:rsidR="3ECDF959" w:rsidRPr="3ECDF959">
        <w:rPr>
          <w:rFonts w:ascii="Arial" w:eastAsiaTheme="minorEastAsia" w:hAnsi="Arial" w:cs="Arial"/>
          <w:b/>
          <w:bCs/>
          <w:color w:val="000000" w:themeColor="text1"/>
          <w:sz w:val="22"/>
        </w:rPr>
        <w:t>msqrob</w:t>
      </w:r>
      <w:ins w:id="6" w:author="来宾用户" w:date="2023-02-24T13:42:00Z">
        <w:r w:rsidR="3ECDF959" w:rsidRPr="3ECDF959">
          <w:rPr>
            <w:rFonts w:ascii="Arial" w:eastAsiaTheme="minorEastAsia" w:hAnsi="Arial" w:cs="Arial"/>
            <w:b/>
            <w:bCs/>
            <w:color w:val="000000" w:themeColor="text1"/>
            <w:sz w:val="22"/>
          </w:rPr>
          <w:t>2</w:t>
        </w:r>
      </w:ins>
    </w:p>
    <w:p w14:paraId="38BCC050" w14:textId="2BA19DBF" w:rsidR="5CE95AF8" w:rsidRPr="000A209C" w:rsidRDefault="009A0711" w:rsidP="00C1129C">
      <w:pPr>
        <w:spacing w:before="156" w:after="156"/>
        <w:rPr>
          <w:rFonts w:ascii="Arial" w:eastAsiaTheme="minorEastAsia" w:hAnsi="Arial" w:cs="Arial"/>
          <w:color w:val="000000" w:themeColor="text1"/>
          <w:sz w:val="22"/>
        </w:rPr>
      </w:pPr>
      <w:r w:rsidRPr="3ECDF959">
        <w:rPr>
          <w:rFonts w:ascii="Arial" w:eastAsiaTheme="minorEastAsia" w:hAnsi="Arial" w:cs="Arial"/>
          <w:color w:val="000000" w:themeColor="text1"/>
          <w:sz w:val="22"/>
        </w:rPr>
        <w:t>m</w:t>
      </w:r>
      <w:r w:rsidR="008D01FC" w:rsidRPr="3ECDF959">
        <w:rPr>
          <w:rFonts w:ascii="Arial" w:eastAsiaTheme="minorEastAsia" w:hAnsi="Arial" w:cs="Arial"/>
          <w:color w:val="000000" w:themeColor="text1"/>
          <w:sz w:val="22"/>
        </w:rPr>
        <w:t>sqrob</w:t>
      </w:r>
      <w:ins w:id="7" w:author="来宾用户" w:date="2023-02-24T13:42:00Z">
        <w:r w:rsidR="46A8A317" w:rsidRPr="46A8A317">
          <w:rPr>
            <w:rFonts w:ascii="Arial" w:eastAsiaTheme="minorEastAsia" w:hAnsi="Arial" w:cs="Arial"/>
            <w:color w:val="000000" w:themeColor="text1"/>
            <w:sz w:val="22"/>
          </w:rPr>
          <w:t>2</w:t>
        </w:r>
      </w:ins>
      <w:r w:rsidR="00D83F1B" w:rsidRPr="000A209C">
        <w:rPr>
          <w:rFonts w:ascii="Arial" w:eastAsiaTheme="minorEastAsia" w:hAnsi="Arial" w:cs="Arial"/>
          <w:color w:val="000000" w:themeColor="text1"/>
          <w:sz w:val="22"/>
        </w:rPr>
        <w:t xml:space="preserve"> </w:t>
      </w:r>
      <w:r w:rsidR="00A76B1A">
        <w:rPr>
          <w:rFonts w:ascii="Arial" w:eastAsiaTheme="minorEastAsia" w:hAnsi="Arial" w:cs="Arial"/>
          <w:color w:val="000000" w:themeColor="text1"/>
          <w:sz w:val="22"/>
        </w:rPr>
        <w:fldChar w:fldCharType="begin">
          <w:fldData xml:space="preserve">PEVuZE5vdGU+PENpdGU+PEF1dGhvcj5TdGlja2VyPC9BdXRob3I+PFllYXI+MjAyMDwvWWVhcj48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</w:fldData>
        </w:fldChar>
      </w:r>
      <w:r w:rsidR="00A76B1A">
        <w:rPr>
          <w:rFonts w:ascii="Arial" w:eastAsiaTheme="minorEastAsia" w:hAnsi="Arial" w:cs="Arial"/>
          <w:color w:val="000000" w:themeColor="text1"/>
          <w:sz w:val="22"/>
        </w:rPr>
        <w:instrText xml:space="preserve"> ADDIN EN.CITE </w:instrText>
      </w:r>
      <w:r w:rsidR="00A76B1A">
        <w:rPr>
          <w:rFonts w:ascii="Arial" w:eastAsiaTheme="minorEastAsia" w:hAnsi="Arial" w:cs="Arial"/>
          <w:color w:val="000000" w:themeColor="text1"/>
          <w:sz w:val="22"/>
        </w:rPr>
        <w:fldChar w:fldCharType="begin">
          <w:fldData xml:space="preserve">PEVuZE5vdGU+PENpdGU+PEF1dGhvcj5TdGlja2VyPC9BdXRob3I+PFllYXI+MjAyMDwvWWVhcj48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</w:fldData>
        </w:fldChar>
      </w:r>
      <w:r w:rsidR="00A76B1A">
        <w:rPr>
          <w:rFonts w:ascii="Arial" w:eastAsiaTheme="minorEastAsia" w:hAnsi="Arial" w:cs="Arial"/>
          <w:color w:val="000000" w:themeColor="text1"/>
          <w:sz w:val="22"/>
        </w:rPr>
        <w:instrText xml:space="preserve"> ADDIN EN.CITE.DATA </w:instrText>
      </w:r>
      <w:r w:rsidR="00A76B1A">
        <w:rPr>
          <w:rFonts w:ascii="Arial" w:eastAsiaTheme="minorEastAsia" w:hAnsi="Arial" w:cs="Arial"/>
          <w:color w:val="000000" w:themeColor="text1"/>
          <w:sz w:val="22"/>
        </w:rPr>
      </w:r>
      <w:r w:rsidR="00A76B1A">
        <w:rPr>
          <w:rFonts w:ascii="Arial" w:eastAsiaTheme="minorEastAsia" w:hAnsi="Arial" w:cs="Arial"/>
          <w:color w:val="000000" w:themeColor="text1"/>
          <w:sz w:val="22"/>
        </w:rPr>
        <w:fldChar w:fldCharType="end"/>
      </w:r>
      <w:r w:rsidR="00A76B1A">
        <w:rPr>
          <w:rFonts w:ascii="Arial" w:eastAsiaTheme="minorEastAsia" w:hAnsi="Arial" w:cs="Arial"/>
          <w:color w:val="000000" w:themeColor="text1"/>
          <w:sz w:val="22"/>
        </w:rPr>
      </w:r>
      <w:r w:rsidR="00A76B1A">
        <w:rPr>
          <w:rFonts w:ascii="Arial" w:eastAsiaTheme="minorEastAsia" w:hAnsi="Arial" w:cs="Arial"/>
          <w:color w:val="000000" w:themeColor="text1"/>
          <w:sz w:val="22"/>
        </w:rPr>
        <w:fldChar w:fldCharType="separate"/>
      </w:r>
      <w:r w:rsidR="00A76B1A">
        <w:rPr>
          <w:rFonts w:ascii="Arial" w:eastAsiaTheme="minorEastAsia" w:hAnsi="Arial" w:cs="Arial"/>
          <w:noProof/>
          <w:color w:val="000000" w:themeColor="text1"/>
          <w:sz w:val="22"/>
        </w:rPr>
        <w:t>(28-30)</w:t>
      </w:r>
      <w:r w:rsidR="00A76B1A">
        <w:rPr>
          <w:rFonts w:ascii="Arial" w:eastAsiaTheme="minorEastAsia" w:hAnsi="Arial" w:cs="Arial"/>
          <w:color w:val="000000" w:themeColor="text1"/>
          <w:sz w:val="22"/>
        </w:rPr>
        <w:fldChar w:fldCharType="end"/>
      </w:r>
      <w:r w:rsidR="006601CE" w:rsidRPr="000A209C">
        <w:rPr>
          <w:rFonts w:ascii="Arial" w:eastAsiaTheme="minorEastAsia" w:hAnsi="Arial" w:cs="Arial"/>
          <w:color w:val="000000" w:themeColor="text1"/>
          <w:sz w:val="22"/>
        </w:rPr>
        <w:t xml:space="preserve"> </w:t>
      </w:r>
      <w:ins w:id="8" w:author="来宾用户" w:date="2023-02-24T13:44:00Z">
        <w:r w:rsidR="46A8A317" w:rsidRPr="46A8A317">
          <w:rPr>
            <w:rFonts w:ascii="Arial" w:eastAsiaTheme="minorEastAsia" w:hAnsi="Arial" w:cs="Arial"/>
            <w:color w:val="000000" w:themeColor="text1"/>
            <w:sz w:val="22"/>
          </w:rPr>
          <w:t xml:space="preserve">(https://github.com/statOmics/msqrob2/) </w:t>
        </w:r>
      </w:ins>
      <w:r w:rsidRPr="008173FE">
        <w:rPr>
          <w:rFonts w:ascii="Arial" w:hAnsi="Arial" w:cs="Arial"/>
        </w:rPr>
        <w:t>i</w:t>
      </w:r>
      <w:r w:rsidR="006601CE" w:rsidRPr="00870C27">
        <w:rPr>
          <w:rFonts w:ascii="Arial" w:eastAsiaTheme="minorEastAsia" w:hAnsi="Arial" w:cs="Arial"/>
          <w:color w:val="000000" w:themeColor="text1"/>
          <w:sz w:val="22"/>
        </w:rPr>
        <w:t>s a</w:t>
      </w:r>
      <w:r w:rsidR="006601CE" w:rsidRPr="000A209C">
        <w:rPr>
          <w:rFonts w:ascii="Arial" w:eastAsiaTheme="minorEastAsia" w:hAnsi="Arial" w:cs="Arial"/>
          <w:color w:val="000000" w:themeColor="text1"/>
          <w:sz w:val="22"/>
        </w:rPr>
        <w:t xml:space="preserve"> free and </w:t>
      </w:r>
      <w:r w:rsidR="004C6E21" w:rsidRPr="000A209C">
        <w:rPr>
          <w:rFonts w:ascii="Arial" w:eastAsiaTheme="minorEastAsia" w:hAnsi="Arial" w:cs="Arial"/>
          <w:color w:val="000000" w:themeColor="text1"/>
          <w:sz w:val="22"/>
        </w:rPr>
        <w:t>open-source</w:t>
      </w:r>
      <w:r w:rsidR="006601CE" w:rsidRPr="000A209C">
        <w:rPr>
          <w:rFonts w:ascii="Arial" w:eastAsiaTheme="minorEastAsia" w:hAnsi="Arial" w:cs="Arial"/>
          <w:color w:val="000000" w:themeColor="text1"/>
          <w:sz w:val="22"/>
        </w:rPr>
        <w:t xml:space="preserve"> R package that can handle </w:t>
      </w:r>
      <w:r w:rsidR="6D14B5A5" w:rsidRPr="6D14B5A5">
        <w:rPr>
          <w:rFonts w:ascii="Arial" w:eastAsiaTheme="minorEastAsia" w:hAnsi="Arial" w:cs="Arial"/>
          <w:color w:val="000000" w:themeColor="text1"/>
          <w:sz w:val="22"/>
        </w:rPr>
        <w:t xml:space="preserve">virtually </w:t>
      </w:r>
      <w:r w:rsidR="006601CE" w:rsidRPr="000A209C">
        <w:rPr>
          <w:rFonts w:ascii="Arial" w:eastAsiaTheme="minorEastAsia" w:hAnsi="Arial" w:cs="Arial"/>
          <w:color w:val="000000" w:themeColor="text1"/>
          <w:sz w:val="22"/>
        </w:rPr>
        <w:t xml:space="preserve">any experimental proteomics design. </w:t>
      </w:r>
      <w:r w:rsidR="00870C27">
        <w:rPr>
          <w:rFonts w:ascii="Arial" w:eastAsiaTheme="minorEastAsia" w:hAnsi="Arial" w:cs="Arial"/>
          <w:color w:val="000000" w:themeColor="text1"/>
          <w:sz w:val="22"/>
        </w:rPr>
        <w:t>m</w:t>
      </w:r>
      <w:r w:rsidR="008D01FC">
        <w:rPr>
          <w:rFonts w:ascii="Arial" w:eastAsiaTheme="minorEastAsia" w:hAnsi="Arial" w:cs="Arial"/>
          <w:color w:val="000000" w:themeColor="text1"/>
          <w:sz w:val="22"/>
        </w:rPr>
        <w:t>sqrob</w:t>
      </w:r>
      <w:r w:rsidR="006601CE" w:rsidRPr="000A209C">
        <w:rPr>
          <w:rFonts w:ascii="Arial" w:eastAsiaTheme="minorEastAsia" w:hAnsi="Arial" w:cs="Arial"/>
          <w:color w:val="000000" w:themeColor="text1"/>
          <w:sz w:val="22"/>
        </w:rPr>
        <w:t xml:space="preserve"> supports multiple types of inputs, including MaxQuant</w:t>
      </w:r>
      <w:r w:rsidR="00ED2FC0" w:rsidRPr="000A209C">
        <w:rPr>
          <w:rFonts w:ascii="Arial" w:eastAsiaTheme="minorEastAsia" w:hAnsi="Arial" w:cs="Arial"/>
          <w:color w:val="000000" w:themeColor="text1"/>
          <w:sz w:val="22"/>
        </w:rPr>
        <w:t xml:space="preserve"> </w:t>
      </w:r>
      <w:r w:rsidR="002F48EF" w:rsidRPr="000A209C">
        <w:rPr>
          <w:rFonts w:ascii="Arial" w:eastAsiaTheme="minorEastAsia" w:hAnsi="Arial" w:cs="Arial"/>
          <w:color w:val="000000" w:themeColor="text1"/>
          <w:sz w:val="22"/>
        </w:rPr>
        <w:fldChar w:fldCharType="begin"/>
      </w:r>
      <w:r w:rsidR="00B17DCB">
        <w:rPr>
          <w:rFonts w:ascii="Arial" w:eastAsiaTheme="minorEastAsia" w:hAnsi="Arial" w:cs="Arial"/>
          <w:color w:val="000000" w:themeColor="text1"/>
          <w:sz w:val="22"/>
        </w:rPr>
        <w:instrText xml:space="preserve"> ADDIN EN.CITE &lt;EndNote&gt;&lt;Cite&gt;&lt;Author&gt;Cox&lt;/Author&gt;&lt;Year&gt;2008&lt;/Year&gt;&lt;RecNum&gt;43&lt;/RecNum&gt;&lt;DisplayText&gt;(9)&lt;/DisplayText&gt;&lt;record&gt;&lt;rec-number&gt;43&lt;/rec-number&gt;&lt;foreign-keys&gt;&lt;key app="EN" db-id="2vddxzv9gpt2zneewaxp0zfppzpes02fps52" timestamp="1665567640"&gt;43&lt;/key&gt;&lt;/foreign-keys&gt;&lt;ref-type name="Journal Article"&gt;17&lt;/ref-type&gt;&lt;contributors&gt;&lt;authors&gt;&lt;author&gt;Cox, J.&lt;/author&gt;&lt;author&gt;Mann, M.&lt;/author&gt;&lt;/authors&gt;&lt;/contributors&gt;&lt;auth-address&gt;Department for Proteomics and Signal Transduction, Max-Planck Institute for Biochemistry, Am Klopferspitz 18, D-82152 Martinsried, Germany. cox@biochem.mpg.de&lt;/auth-address&gt;&lt;titles&gt;&lt;title&gt;MaxQuant enables high peptide identification rates, individualized p.p.b.-range mass accuracies and proteome-wide protein quantification&lt;/title&gt;&lt;secondary-title&gt;Nat Biotechnol&lt;/secondary-title&gt;&lt;/titles&gt;&lt;periodical&gt;&lt;full-title&gt;Nat Biotechnol&lt;/full-title&gt;&lt;/periodical&gt;&lt;pages&gt;1367-72&lt;/pages&gt;&lt;volume&gt;26&lt;/volume&gt;&lt;number&gt;12&lt;/number&gt;&lt;edition&gt;2008/11/26&lt;/edition&gt;&lt;keywords&gt;&lt;keyword&gt;Algorithms&lt;/keyword&gt;&lt;keyword&gt;Computational Biology/*methods&lt;/keyword&gt;&lt;keyword&gt;Databases, Protein&lt;/keyword&gt;&lt;keyword&gt;HeLa Cells&lt;/keyword&gt;&lt;keyword&gt;Humans&lt;/keyword&gt;&lt;keyword&gt;Mass Spectrometry/*methods&lt;/keyword&gt;&lt;keyword&gt;Peptides/*analysis/chemistry&lt;/keyword&gt;&lt;keyword&gt;Proteins/*analysis/chemistry&lt;/keyword&gt;&lt;keyword&gt;Proteome/analysis/metabolism&lt;/keyword&gt;&lt;keyword&gt;Proteomics/*methods&lt;/keyword&gt;&lt;/keywords&gt;&lt;dates&gt;&lt;year&gt;2008&lt;/year&gt;&lt;pub-dates&gt;&lt;date&gt;Dec&lt;/date&gt;&lt;/pub-dates&gt;&lt;/dates&gt;&lt;isbn&gt;1546-1696 (Electronic)&amp;#xD;1087-0156 (Linking)&lt;/isbn&gt;&lt;accession-num&gt;19029910&lt;/accession-num&gt;&lt;urls&gt;&lt;related-urls&gt;&lt;url&gt;https://www.ncbi.nlm.nih.gov/pubmed/19029910&lt;/url&gt;&lt;/related-urls&gt;&lt;/urls&gt;&lt;electronic-resource-num&gt;10.1038/nbt.1511&lt;/electronic-resource-num&gt;&lt;/record&gt;&lt;/Cite&gt;&lt;/EndNote&gt;</w:instrText>
      </w:r>
      <w:r w:rsidR="002F48EF"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(9)</w:t>
      </w:r>
      <w:r w:rsidR="002F48EF" w:rsidRPr="000A209C">
        <w:rPr>
          <w:rFonts w:ascii="Arial" w:eastAsiaTheme="minorEastAsia" w:hAnsi="Arial" w:cs="Arial"/>
          <w:color w:val="000000" w:themeColor="text1"/>
          <w:sz w:val="22"/>
        </w:rPr>
        <w:fldChar w:fldCharType="end"/>
      </w:r>
      <w:r w:rsidR="006601CE" w:rsidRPr="000A209C">
        <w:rPr>
          <w:rFonts w:ascii="Arial" w:eastAsiaTheme="minorEastAsia" w:hAnsi="Arial" w:cs="Arial"/>
          <w:color w:val="000000" w:themeColor="text1"/>
          <w:sz w:val="22"/>
        </w:rPr>
        <w:t>, moFF</w:t>
      </w:r>
      <w:r w:rsidR="002F48EF" w:rsidRPr="000A209C">
        <w:rPr>
          <w:rFonts w:ascii="Arial" w:eastAsiaTheme="minorEastAsia" w:hAnsi="Arial" w:cs="Arial"/>
          <w:color w:val="000000" w:themeColor="text1"/>
          <w:sz w:val="22"/>
        </w:rPr>
        <w:t xml:space="preserve"> </w:t>
      </w:r>
      <w:r w:rsidR="009E04A2" w:rsidRPr="000A209C">
        <w:rPr>
          <w:rFonts w:ascii="Arial" w:eastAsiaTheme="minorEastAsia" w:hAnsi="Arial" w:cs="Arial"/>
          <w:color w:val="000000" w:themeColor="text1"/>
          <w:sz w:val="22"/>
        </w:rPr>
        <w:fldChar w:fldCharType="begin"/>
      </w:r>
      <w:r w:rsidR="00BE014A">
        <w:rPr>
          <w:rFonts w:ascii="Arial" w:eastAsiaTheme="minorEastAsia" w:hAnsi="Arial" w:cs="Arial"/>
          <w:color w:val="000000" w:themeColor="text1"/>
          <w:sz w:val="22"/>
        </w:rPr>
        <w:instrText xml:space="preserve"> ADDIN EN.CITE &lt;EndNote&gt;&lt;Cite&gt;&lt;Author&gt;Argentini&lt;/Author&gt;&lt;Year&gt;2016&lt;/Year&gt;&lt;RecNum&gt;122&lt;/RecNum&gt;&lt;DisplayText&gt;(44)&lt;/DisplayText&gt;&lt;record&gt;&lt;rec-number&gt;122&lt;/rec-number&gt;&lt;foreign-keys&gt;&lt;key app="EN" db-id="2vddxzv9gpt2zneewaxp0zfppzpes02fps52" timestamp="1669722193"&gt;122&lt;/key&gt;&lt;/foreign-keys&gt;&lt;ref-type name="Journal Article"&gt;17&lt;/ref-type&gt;&lt;contributors&gt;&lt;authors&gt;&lt;author&gt;Argentini, A.&lt;/author&gt;&lt;author&gt;Goeminne, L. J.&lt;/author&gt;&lt;author&gt;Verheggen, K.&lt;/author&gt;&lt;author&gt;Hulstaert, N.&lt;/author&gt;&lt;author&gt;Staes, A.&lt;/author&gt;&lt;author&gt;Clement, L.&lt;/author&gt;&lt;author&gt;Martens, L.&lt;/author&gt;&lt;/authors&gt;&lt;/contributors&gt;&lt;auth-address&gt;Department of Medical Protein Research, Ghent, Belgium.&amp;#xD;Department of Biochemistry, Ghent University, Ghent, Belgium.&amp;#xD;Bioinformatics Institute Ghent, Ghent University, Ghent, Belgium.&amp;#xD;Department of Applied Mathematics, Computer Science and Statistics, Ghent University, Ghent, Belgium.&amp;#xD;Department of Plant Systems Biology, VIB, Ghent University, Zwijnaarde, Belgium.&lt;/auth-address&gt;&lt;titles&gt;&lt;title&gt;moFF: a robust and automated approach to extract peptide ion intensities&lt;/title&gt;&lt;secondary-title&gt;Nat Methods&lt;/secondary-title&gt;&lt;/titles&gt;&lt;periodical&gt;&lt;full-title&gt;Nat Methods&lt;/full-title&gt;&lt;/periodical&gt;&lt;pages&gt;964-966&lt;/pages&gt;&lt;volume&gt;13&lt;/volume&gt;&lt;number&gt;12&lt;/number&gt;&lt;edition&gt;2016/11/30&lt;/edition&gt;&lt;keywords&gt;&lt;keyword&gt;*Algorithms&lt;/keyword&gt;&lt;keyword&gt;Animals&lt;/keyword&gt;&lt;keyword&gt;Automation, Laboratory&lt;/keyword&gt;&lt;keyword&gt;Computational Biology/*methods&lt;/keyword&gt;&lt;keyword&gt;Humans&lt;/keyword&gt;&lt;keyword&gt;Ions&lt;/keyword&gt;&lt;keyword&gt;Mass Spectrometry/*instrumentation/*methods&lt;/keyword&gt;&lt;keyword&gt;Peptide Fragments/*analysis/chemistry&lt;/keyword&gt;&lt;keyword&gt;Proteomics/*instrumentation/*methods&lt;/keyword&gt;&lt;/keywords&gt;&lt;dates&gt;&lt;year&gt;2016&lt;/year&gt;&lt;pub-dates&gt;&lt;date&gt;Nov 29&lt;/date&gt;&lt;/pub-dates&gt;&lt;/dates&gt;&lt;isbn&gt;1548-7105 (Electronic)&amp;#xD;1548-7091 (Linking)&lt;/isbn&gt;&lt;accession-num&gt;27898063&lt;/accession-num&gt;&lt;urls&gt;&lt;related-urls&gt;&lt;url&gt;https://www.ncbi.nlm.nih.gov/pubmed/27898063&lt;/url&gt;&lt;/related-urls&gt;&lt;/urls&gt;&lt;electronic-resource-num&gt;10.1038/nmeth.4075&lt;/electronic-resource-num&gt;&lt;/record&gt;&lt;/Cite&gt;&lt;/EndNote&gt;</w:instrText>
      </w:r>
      <w:r w:rsidR="009E04A2"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(44)</w:t>
      </w:r>
      <w:r w:rsidR="009E04A2" w:rsidRPr="000A209C">
        <w:rPr>
          <w:rFonts w:ascii="Arial" w:eastAsiaTheme="minorEastAsia" w:hAnsi="Arial" w:cs="Arial"/>
          <w:color w:val="000000" w:themeColor="text1"/>
          <w:sz w:val="22"/>
        </w:rPr>
        <w:fldChar w:fldCharType="end"/>
      </w:r>
      <w:r w:rsidR="006601CE" w:rsidRPr="000A209C">
        <w:rPr>
          <w:rFonts w:ascii="Arial" w:eastAsiaTheme="minorEastAsia" w:hAnsi="Arial" w:cs="Arial"/>
          <w:color w:val="000000" w:themeColor="text1"/>
          <w:sz w:val="22"/>
        </w:rPr>
        <w:t xml:space="preserve"> </w:t>
      </w:r>
      <w:ins w:id="9" w:author="来宾用户" w:date="2023-02-24T13:44:00Z">
        <w:r w:rsidR="46A8A317" w:rsidRPr="46A8A317">
          <w:rPr>
            <w:rFonts w:ascii="Arial" w:eastAsiaTheme="minorEastAsia" w:hAnsi="Arial" w:cs="Arial"/>
            <w:color w:val="000000" w:themeColor="text1"/>
            <w:sz w:val="22"/>
          </w:rPr>
          <w:t xml:space="preserve">and </w:t>
        </w:r>
      </w:ins>
      <w:r w:rsidR="006601CE" w:rsidRPr="000A209C">
        <w:rPr>
          <w:rFonts w:ascii="Arial" w:eastAsiaTheme="minorEastAsia" w:hAnsi="Arial" w:cs="Arial"/>
          <w:color w:val="000000" w:themeColor="text1"/>
          <w:sz w:val="22"/>
        </w:rPr>
        <w:t>mzTab</w:t>
      </w:r>
      <w:r w:rsidR="00F54E6F" w:rsidRPr="000A209C">
        <w:rPr>
          <w:rFonts w:ascii="Arial" w:eastAsiaTheme="minorEastAsia" w:hAnsi="Arial" w:cs="Arial"/>
          <w:color w:val="000000" w:themeColor="text1"/>
          <w:sz w:val="22"/>
        </w:rPr>
        <w:t xml:space="preserve"> </w:t>
      </w:r>
      <w:r w:rsidR="00E72B10" w:rsidRPr="000A209C">
        <w:rPr>
          <w:rFonts w:ascii="Arial" w:eastAsiaTheme="minorEastAsia" w:hAnsi="Arial" w:cs="Arial"/>
          <w:color w:val="000000" w:themeColor="text1"/>
          <w:sz w:val="22"/>
        </w:rPr>
        <w:fldChar w:fldCharType="begin">
          <w:fldData xml:space="preserve">PEVuZE5vdGU+PENpdGU+PEF1dGhvcj5Ib2ZmbWFubjwvQXV0aG9yPjxZZWFyPjIwMTk8L1llYXI+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</w:fldData>
        </w:fldChar>
      </w:r>
      <w:r w:rsidR="00BE014A">
        <w:rPr>
          <w:rFonts w:ascii="Arial" w:eastAsiaTheme="minorEastAsia" w:hAnsi="Arial" w:cs="Arial"/>
          <w:color w:val="000000" w:themeColor="text1"/>
          <w:sz w:val="22"/>
        </w:rPr>
        <w:instrText xml:space="preserve"> ADDIN EN.CITE </w:instrText>
      </w:r>
      <w:r w:rsidR="00BE014A">
        <w:rPr>
          <w:rFonts w:ascii="Arial" w:eastAsiaTheme="minorEastAsia" w:hAnsi="Arial" w:cs="Arial"/>
          <w:color w:val="000000" w:themeColor="text1"/>
          <w:sz w:val="22"/>
        </w:rPr>
        <w:fldChar w:fldCharType="begin">
          <w:fldData xml:space="preserve">PEVuZE5vdGU+PENpdGU+PEF1dGhvcj5Ib2ZmbWFubjwvQXV0aG9yPjxZZWFyPjIwMTk8L1llYXI+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</w:fldData>
        </w:fldChar>
      </w:r>
      <w:r w:rsidR="00BE014A">
        <w:rPr>
          <w:rFonts w:ascii="Arial" w:eastAsiaTheme="minorEastAsia" w:hAnsi="Arial" w:cs="Arial"/>
          <w:color w:val="000000" w:themeColor="text1"/>
          <w:sz w:val="22"/>
        </w:rPr>
        <w:instrText xml:space="preserve"> ADDIN EN.CITE.DATA </w:instrText>
      </w:r>
      <w:r w:rsidR="00BE014A">
        <w:rPr>
          <w:rFonts w:ascii="Arial" w:eastAsiaTheme="minorEastAsia" w:hAnsi="Arial" w:cs="Arial"/>
          <w:color w:val="000000" w:themeColor="text1"/>
          <w:sz w:val="22"/>
        </w:rPr>
      </w:r>
      <w:r w:rsidR="00BE014A">
        <w:rPr>
          <w:rFonts w:ascii="Arial" w:eastAsiaTheme="minorEastAsia" w:hAnsi="Arial" w:cs="Arial"/>
          <w:color w:val="000000" w:themeColor="text1"/>
          <w:sz w:val="22"/>
        </w:rPr>
        <w:fldChar w:fldCharType="end"/>
      </w:r>
      <w:r w:rsidR="00E72B10" w:rsidRPr="000A209C">
        <w:rPr>
          <w:rFonts w:ascii="Arial" w:eastAsiaTheme="minorEastAsia" w:hAnsi="Arial" w:cs="Arial"/>
          <w:color w:val="000000" w:themeColor="text1"/>
          <w:sz w:val="22"/>
        </w:rPr>
      </w:r>
      <w:r w:rsidR="00E72B10"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(45, 46)</w:t>
      </w:r>
      <w:r w:rsidR="00E72B10" w:rsidRPr="000A209C">
        <w:rPr>
          <w:rFonts w:ascii="Arial" w:eastAsiaTheme="minorEastAsia" w:hAnsi="Arial" w:cs="Arial"/>
          <w:color w:val="000000" w:themeColor="text1"/>
          <w:sz w:val="22"/>
        </w:rPr>
        <w:fldChar w:fldCharType="end"/>
      </w:r>
      <w:r w:rsidR="006601CE" w:rsidRPr="3ECDF959">
        <w:rPr>
          <w:rFonts w:ascii="Arial" w:eastAsiaTheme="minorEastAsia" w:hAnsi="Arial" w:cs="Arial"/>
          <w:color w:val="000000" w:themeColor="text1"/>
          <w:sz w:val="22"/>
        </w:rPr>
        <w:t>.</w:t>
      </w:r>
      <w:ins w:id="10" w:author="Yasset Perez" w:date="2023-03-05T14:02:00Z">
        <w:r w:rsidR="001510C1">
          <w:rPr>
            <w:rFonts w:ascii="Arial" w:eastAsiaTheme="minorEastAsia" w:hAnsi="Arial" w:cs="Arial"/>
            <w:color w:val="000000" w:themeColor="text1"/>
            <w:sz w:val="22"/>
          </w:rPr>
          <w:t xml:space="preserve"> </w:t>
        </w:r>
      </w:ins>
      <w:ins w:id="11" w:author="来宾用户" w:date="2023-02-25T01:30:00Z">
        <w:r w:rsidR="11A84A36" w:rsidRPr="3ECDF959">
          <w:rPr>
            <w:rFonts w:ascii="Arial" w:eastAsiaTheme="minorEastAsia" w:hAnsi="Arial" w:cs="Arial"/>
            <w:color w:val="000000" w:themeColor="text1"/>
            <w:sz w:val="22"/>
          </w:rPr>
          <w:t>msqrob2 can use both R script and Shiny application</w:t>
        </w:r>
      </w:ins>
      <w:ins w:id="12" w:author="来宾用户" w:date="2023-02-25T01:34:00Z">
        <w:r w:rsidR="11A84A36" w:rsidRPr="3ECDF959">
          <w:rPr>
            <w:rFonts w:ascii="Arial" w:eastAsiaTheme="minorEastAsia" w:hAnsi="Arial" w:cs="Arial"/>
            <w:color w:val="000000" w:themeColor="text1"/>
            <w:sz w:val="22"/>
          </w:rPr>
          <w:t xml:space="preserve"> (</w:t>
        </w:r>
      </w:ins>
      <w:ins w:id="13" w:author="Yasset Perez" w:date="2023-03-05T11:11:00Z">
        <w:r w:rsidR="00734426">
          <w:rPr>
            <w:rFonts w:ascii="Arial" w:eastAsiaTheme="minorEastAsia" w:hAnsi="Arial" w:cs="Arial"/>
            <w:color w:val="000000" w:themeColor="text1"/>
            <w:sz w:val="22"/>
          </w:rPr>
          <w:fldChar w:fldCharType="begin"/>
        </w:r>
        <w:r w:rsidR="00734426">
          <w:rPr>
            <w:rFonts w:ascii="Arial" w:eastAsiaTheme="minorEastAsia" w:hAnsi="Arial" w:cs="Arial"/>
            <w:color w:val="000000" w:themeColor="text1"/>
            <w:sz w:val="22"/>
          </w:rPr>
          <w:instrText xml:space="preserve"> HYPERLINK "</w:instrText>
        </w:r>
      </w:ins>
      <w:ins w:id="14" w:author="来宾用户" w:date="2023-02-25T01:34:00Z">
        <w:r w:rsidR="00734426" w:rsidRPr="46A8A317">
          <w:rPr>
            <w:rFonts w:ascii="Arial" w:eastAsiaTheme="minorEastAsia" w:hAnsi="Arial" w:cs="Arial"/>
            <w:color w:val="000000" w:themeColor="text1"/>
            <w:sz w:val="22"/>
          </w:rPr>
          <w:instrText>https://github.com/statOmics/msqrob2gui</w:instrText>
        </w:r>
      </w:ins>
      <w:ins w:id="15" w:author="Yasset Perez" w:date="2023-03-05T11:11:00Z">
        <w:r w:rsidR="00734426">
          <w:rPr>
            <w:rFonts w:ascii="Arial" w:eastAsiaTheme="minorEastAsia" w:hAnsi="Arial" w:cs="Arial"/>
            <w:color w:val="000000" w:themeColor="text1"/>
            <w:sz w:val="22"/>
          </w:rPr>
          <w:instrText xml:space="preserve">" </w:instrText>
        </w:r>
        <w:r w:rsidR="00734426">
          <w:rPr>
            <w:rFonts w:ascii="Arial" w:eastAsiaTheme="minorEastAsia" w:hAnsi="Arial" w:cs="Arial"/>
            <w:color w:val="000000" w:themeColor="text1"/>
            <w:sz w:val="22"/>
          </w:rPr>
        </w:r>
        <w:r w:rsidR="00734426">
          <w:rPr>
            <w:rFonts w:ascii="Arial" w:eastAsiaTheme="minorEastAsia" w:hAnsi="Arial" w:cs="Arial"/>
            <w:color w:val="000000" w:themeColor="text1"/>
            <w:sz w:val="22"/>
          </w:rPr>
          <w:fldChar w:fldCharType="separate"/>
        </w:r>
      </w:ins>
      <w:ins w:id="16" w:author="来宾用户" w:date="2023-02-25T01:34:00Z">
        <w:r w:rsidR="00734426" w:rsidRPr="004E2C7F">
          <w:rPr>
            <w:rStyle w:val="Hyperlink"/>
            <w:rFonts w:ascii="Arial" w:eastAsiaTheme="minorEastAsia" w:hAnsi="Arial" w:cs="Arial"/>
            <w:sz w:val="22"/>
          </w:rPr>
          <w:t>https://github.com/statOmics/msqrob2gui</w:t>
        </w:r>
      </w:ins>
      <w:ins w:id="17" w:author="Yasset Perez" w:date="2023-03-05T11:11:00Z">
        <w:r w:rsidR="00734426">
          <w:rPr>
            <w:rFonts w:ascii="Arial" w:eastAsiaTheme="minorEastAsia" w:hAnsi="Arial" w:cs="Arial"/>
            <w:color w:val="000000" w:themeColor="text1"/>
            <w:sz w:val="22"/>
          </w:rPr>
          <w:fldChar w:fldCharType="end"/>
        </w:r>
      </w:ins>
      <w:ins w:id="18" w:author="来宾用户" w:date="2023-02-25T01:34:00Z">
        <w:r w:rsidR="11A84A36" w:rsidRPr="3ECDF959">
          <w:rPr>
            <w:rFonts w:ascii="Arial" w:eastAsiaTheme="minorEastAsia" w:hAnsi="Arial" w:cs="Arial"/>
            <w:color w:val="000000" w:themeColor="text1"/>
            <w:sz w:val="22"/>
          </w:rPr>
          <w:t>)</w:t>
        </w:r>
      </w:ins>
      <w:ins w:id="19" w:author="来宾用户" w:date="2023-02-25T01:30:00Z">
        <w:r w:rsidR="11A84A36" w:rsidRPr="3ECDF959">
          <w:rPr>
            <w:rFonts w:ascii="Arial" w:eastAsiaTheme="minorEastAsia" w:hAnsi="Arial" w:cs="Arial"/>
            <w:color w:val="000000" w:themeColor="text1"/>
            <w:sz w:val="22"/>
          </w:rPr>
          <w:t xml:space="preserve"> for analysis and has </w:t>
        </w:r>
      </w:ins>
      <w:ins w:id="20" w:author="来宾用户" w:date="2023-02-25T01:31:00Z">
        <w:r w:rsidR="46A8A317" w:rsidRPr="46A8A317">
          <w:rPr>
            <w:rFonts w:ascii="Arial" w:eastAsiaTheme="minorEastAsia" w:hAnsi="Arial" w:cs="Arial"/>
            <w:color w:val="000000" w:themeColor="text1"/>
            <w:sz w:val="22"/>
          </w:rPr>
          <w:t>detailed instruction manuals and videos to help new users get started.</w:t>
        </w:r>
      </w:ins>
      <w:ins w:id="21" w:author="来宾用户" w:date="2023-02-25T01:32:00Z">
        <w:r w:rsidR="46A8A317" w:rsidRPr="46A8A317">
          <w:rPr>
            <w:rFonts w:ascii="Arial" w:eastAsiaTheme="minorEastAsia" w:hAnsi="Arial" w:cs="Arial"/>
            <w:color w:val="000000" w:themeColor="text1"/>
            <w:sz w:val="22"/>
          </w:rPr>
          <w:t xml:space="preserve"> However, no matter which method is used, users need to manually annotate the condition and </w:t>
        </w:r>
      </w:ins>
      <w:ins w:id="22" w:author="Yasset Perez" w:date="2023-03-05T11:11:00Z">
        <w:r w:rsidR="00734426" w:rsidRPr="46A8A317">
          <w:rPr>
            <w:rFonts w:ascii="Arial" w:eastAsiaTheme="minorEastAsia" w:hAnsi="Arial" w:cs="Arial"/>
            <w:color w:val="000000" w:themeColor="text1"/>
            <w:sz w:val="22"/>
          </w:rPr>
          <w:t>cannot</w:t>
        </w:r>
      </w:ins>
      <w:ins w:id="23" w:author="来宾用户" w:date="2023-02-25T01:32:00Z">
        <w:r w:rsidR="46A8A317" w:rsidRPr="46A8A317">
          <w:rPr>
            <w:rFonts w:ascii="Arial" w:eastAsiaTheme="minorEastAsia" w:hAnsi="Arial" w:cs="Arial"/>
            <w:color w:val="000000" w:themeColor="text1"/>
            <w:sz w:val="22"/>
          </w:rPr>
          <w:t xml:space="preserve"> obtain the QC report.</w:t>
        </w:r>
      </w:ins>
    </w:p>
    <w:p w14:paraId="7F17B5C2" w14:textId="252EB6E9" w:rsidR="00DB2CD4" w:rsidRPr="000A209C" w:rsidRDefault="5CE95AF8" w:rsidP="00026652">
      <w:pPr>
        <w:pStyle w:val="Heading4"/>
        <w:spacing w:beforeLines="0" w:before="156" w:afterLines="0" w:after="156"/>
        <w:rPr>
          <w:rFonts w:ascii="Arial" w:hAnsi="Arial" w:cs="Arial"/>
          <w:color w:val="000000" w:themeColor="text1"/>
          <w:sz w:val="22"/>
          <w:szCs w:val="22"/>
        </w:rPr>
      </w:pPr>
      <w:r w:rsidRPr="000A209C">
        <w:rPr>
          <w:rFonts w:ascii="Arial" w:hAnsi="Arial" w:cs="Arial"/>
          <w:color w:val="000000" w:themeColor="text1"/>
          <w:sz w:val="22"/>
          <w:szCs w:val="22"/>
        </w:rPr>
        <w:t>2.</w:t>
      </w:r>
      <w:r w:rsidR="00BD7FCD" w:rsidRPr="000A209C">
        <w:rPr>
          <w:rFonts w:ascii="Arial" w:hAnsi="Arial" w:cs="Arial"/>
          <w:color w:val="000000" w:themeColor="text1"/>
          <w:sz w:val="22"/>
          <w:szCs w:val="22"/>
        </w:rPr>
        <w:t>9</w:t>
      </w:r>
      <w:r w:rsidRPr="000A209C">
        <w:rPr>
          <w:rFonts w:ascii="Arial" w:hAnsi="Arial" w:cs="Arial"/>
          <w:color w:val="000000" w:themeColor="text1"/>
          <w:sz w:val="22"/>
          <w:szCs w:val="22"/>
        </w:rPr>
        <w:t xml:space="preserve"> </w:t>
      </w:r>
      <w:r w:rsidR="00BD7FCD" w:rsidRPr="000A209C">
        <w:rPr>
          <w:rFonts w:ascii="Arial" w:hAnsi="Arial" w:cs="Arial"/>
          <w:color w:val="000000" w:themeColor="text1"/>
          <w:sz w:val="22"/>
          <w:szCs w:val="22"/>
        </w:rPr>
        <w:t>Perseus</w:t>
      </w:r>
    </w:p>
    <w:p w14:paraId="03C7C0F5" w14:textId="7D81E3BA" w:rsidR="00472A0B" w:rsidRPr="000A209C" w:rsidRDefault="00DB2CD4" w:rsidP="5CE95AF8">
      <w:pPr>
        <w:spacing w:before="156" w:after="156"/>
        <w:rPr>
          <w:rFonts w:ascii="Arial" w:hAnsi="Arial" w:cs="Arial"/>
          <w:b/>
          <w:bCs/>
          <w:color w:val="000000" w:themeColor="text1"/>
          <w:sz w:val="22"/>
        </w:rPr>
      </w:pPr>
      <w:r w:rsidRPr="000A209C">
        <w:rPr>
          <w:rFonts w:ascii="Arial" w:eastAsiaTheme="minorEastAsia" w:hAnsi="Arial" w:cs="Arial"/>
          <w:color w:val="000000" w:themeColor="text1"/>
          <w:sz w:val="22"/>
        </w:rPr>
        <w:t xml:space="preserve">In addition to the open-source R packages and </w:t>
      </w:r>
      <w:r w:rsidR="00371E99" w:rsidRPr="000A209C">
        <w:rPr>
          <w:rFonts w:ascii="Arial" w:eastAsiaTheme="minorEastAsia" w:hAnsi="Arial" w:cs="Arial"/>
          <w:color w:val="000000" w:themeColor="text1"/>
          <w:sz w:val="22"/>
        </w:rPr>
        <w:t>R-</w:t>
      </w:r>
      <w:r w:rsidRPr="000A209C">
        <w:rPr>
          <w:rFonts w:ascii="Arial" w:eastAsiaTheme="minorEastAsia" w:hAnsi="Arial" w:cs="Arial"/>
          <w:color w:val="000000" w:themeColor="text1"/>
          <w:sz w:val="22"/>
        </w:rPr>
        <w:t xml:space="preserve">Shiny applications, </w:t>
      </w:r>
      <w:r w:rsidR="008044D2" w:rsidRPr="000A209C">
        <w:rPr>
          <w:rFonts w:ascii="Arial" w:eastAsiaTheme="minorEastAsia" w:hAnsi="Arial" w:cs="Arial"/>
          <w:color w:val="000000" w:themeColor="text1"/>
          <w:sz w:val="22"/>
        </w:rPr>
        <w:t xml:space="preserve">we explore the performance of the popular tool </w:t>
      </w:r>
      <w:r w:rsidRPr="000A209C">
        <w:rPr>
          <w:rFonts w:ascii="Arial" w:eastAsiaTheme="minorEastAsia" w:hAnsi="Arial" w:cs="Arial"/>
          <w:color w:val="000000" w:themeColor="text1"/>
          <w:sz w:val="22"/>
        </w:rPr>
        <w:t>Perseus</w:t>
      </w:r>
      <w:r w:rsidR="00EB5104" w:rsidRPr="000A209C">
        <w:rPr>
          <w:rFonts w:ascii="Arial" w:eastAsiaTheme="minorEastAsia" w:hAnsi="Arial" w:cs="Arial"/>
          <w:color w:val="000000" w:themeColor="text1"/>
          <w:sz w:val="22"/>
        </w:rPr>
        <w:t xml:space="preserve"> for users </w:t>
      </w:r>
      <w:r w:rsidR="00315724" w:rsidRPr="6D14B5A5">
        <w:rPr>
          <w:rFonts w:ascii="Arial" w:eastAsiaTheme="minorEastAsia" w:hAnsi="Arial" w:cs="Arial"/>
          <w:color w:val="000000" w:themeColor="text1"/>
          <w:sz w:val="22"/>
        </w:rPr>
        <w:t xml:space="preserve">familiar </w:t>
      </w:r>
      <w:r w:rsidR="000925FB" w:rsidRPr="6D14B5A5">
        <w:rPr>
          <w:rFonts w:ascii="Arial" w:eastAsiaTheme="minorEastAsia" w:hAnsi="Arial" w:cs="Arial"/>
          <w:color w:val="000000" w:themeColor="text1"/>
          <w:sz w:val="22"/>
        </w:rPr>
        <w:t xml:space="preserve">with </w:t>
      </w:r>
      <w:r w:rsidR="000925FB" w:rsidRPr="000A209C">
        <w:rPr>
          <w:rFonts w:ascii="Arial" w:eastAsiaTheme="minorEastAsia" w:hAnsi="Arial" w:cs="Arial"/>
          <w:color w:val="000000" w:themeColor="text1"/>
          <w:sz w:val="22"/>
        </w:rPr>
        <w:t>MaxQuant</w:t>
      </w:r>
      <w:r w:rsidRPr="000A209C">
        <w:rPr>
          <w:rFonts w:ascii="Arial" w:eastAsiaTheme="minorEastAsia" w:hAnsi="Arial" w:cs="Arial"/>
          <w:color w:val="000000" w:themeColor="text1"/>
          <w:sz w:val="22"/>
        </w:rPr>
        <w:t>.</w:t>
      </w:r>
      <w:r w:rsidR="00315724"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Perseus</w:t>
      </w:r>
      <w:r w:rsidR="00050847" w:rsidRPr="000A209C">
        <w:rPr>
          <w:rFonts w:ascii="Arial" w:eastAsiaTheme="minorEastAsia" w:hAnsi="Arial" w:cs="Arial"/>
          <w:color w:val="000000" w:themeColor="text1"/>
          <w:sz w:val="22"/>
        </w:rPr>
        <w:t xml:space="preserve"> </w:t>
      </w:r>
      <w:r w:rsidR="001B3C15" w:rsidRPr="000A209C">
        <w:rPr>
          <w:rFonts w:ascii="Arial" w:eastAsiaTheme="minorEastAsia" w:hAnsi="Arial" w:cs="Arial"/>
          <w:color w:val="000000" w:themeColor="text1"/>
          <w:sz w:val="22"/>
        </w:rPr>
        <w:fldChar w:fldCharType="begin">
          <w:fldData xml:space="preserve">PEVuZE5vdGU+PENpdGU+PEF1dGhvcj5UeWFub3ZhPC9BdXRob3I+PFllYXI+MjAxNjwvWWVhcj48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=
</w:fldData>
        </w:fldChar>
      </w:r>
      <w:r w:rsidR="00B17DCB">
        <w:rPr>
          <w:rFonts w:ascii="Arial" w:eastAsiaTheme="minorEastAsia" w:hAnsi="Arial" w:cs="Arial"/>
          <w:color w:val="000000" w:themeColor="text1"/>
          <w:sz w:val="22"/>
        </w:rPr>
        <w:instrText xml:space="preserve"> ADDIN EN.CITE </w:instrText>
      </w:r>
      <w:r w:rsidR="00B17DCB">
        <w:rPr>
          <w:rFonts w:ascii="Arial" w:eastAsiaTheme="minorEastAsia" w:hAnsi="Arial" w:cs="Arial"/>
          <w:color w:val="000000" w:themeColor="text1"/>
          <w:sz w:val="22"/>
        </w:rPr>
        <w:fldChar w:fldCharType="begin">
          <w:fldData xml:space="preserve">PEVuZE5vdGU+PENpdGU+PEF1dGhvcj5UeWFub3ZhPC9BdXRob3I+PFllYXI+MjAxNjwvWWVhcj48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=
</w:fldData>
        </w:fldChar>
      </w:r>
      <w:r w:rsidR="00B17DCB">
        <w:rPr>
          <w:rFonts w:ascii="Arial" w:eastAsiaTheme="minorEastAsia" w:hAnsi="Arial" w:cs="Arial"/>
          <w:color w:val="000000" w:themeColor="text1"/>
          <w:sz w:val="22"/>
        </w:rPr>
        <w:instrText xml:space="preserve"> ADDIN EN.CITE.DATA </w:instrText>
      </w:r>
      <w:r w:rsidR="00B17DCB">
        <w:rPr>
          <w:rFonts w:ascii="Arial" w:eastAsiaTheme="minorEastAsia" w:hAnsi="Arial" w:cs="Arial"/>
          <w:color w:val="000000" w:themeColor="text1"/>
          <w:sz w:val="22"/>
        </w:rPr>
      </w:r>
      <w:r w:rsidR="00B17DCB">
        <w:rPr>
          <w:rFonts w:ascii="Arial" w:eastAsiaTheme="minorEastAsia" w:hAnsi="Arial" w:cs="Arial"/>
          <w:color w:val="000000" w:themeColor="text1"/>
          <w:sz w:val="22"/>
        </w:rPr>
        <w:fldChar w:fldCharType="end"/>
      </w:r>
      <w:r w:rsidR="001B3C15" w:rsidRPr="000A209C">
        <w:rPr>
          <w:rFonts w:ascii="Arial" w:eastAsiaTheme="minorEastAsia" w:hAnsi="Arial" w:cs="Arial"/>
          <w:color w:val="000000" w:themeColor="text1"/>
          <w:sz w:val="22"/>
        </w:rPr>
      </w:r>
      <w:r w:rsidR="001B3C15"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(21)</w:t>
      </w:r>
      <w:r w:rsidR="001B3C15" w:rsidRPr="000A209C">
        <w:rPr>
          <w:rFonts w:ascii="Arial" w:eastAsiaTheme="minorEastAsia" w:hAnsi="Arial" w:cs="Arial"/>
          <w:color w:val="000000" w:themeColor="text1"/>
          <w:sz w:val="22"/>
        </w:rPr>
        <w:fldChar w:fldCharType="end"/>
      </w:r>
      <w:r w:rsidR="007D7668" w:rsidRPr="000A209C">
        <w:rPr>
          <w:rFonts w:ascii="Arial" w:eastAsiaTheme="minorEastAsia" w:hAnsi="Arial" w:cs="Arial"/>
          <w:color w:val="000000" w:themeColor="text1"/>
          <w:sz w:val="22"/>
        </w:rPr>
        <w:t xml:space="preserve"> </w:t>
      </w:r>
      <w:r w:rsidR="00AA27B5" w:rsidRPr="000A209C">
        <w:rPr>
          <w:rFonts w:ascii="Arial" w:eastAsiaTheme="minorEastAsia" w:hAnsi="Arial" w:cs="Arial"/>
          <w:color w:val="000000" w:themeColor="text1"/>
          <w:sz w:val="22"/>
        </w:rPr>
        <w:t>(</w:t>
      </w:r>
      <w:hyperlink r:id="rId22" w:history="1">
        <w:r w:rsidR="00AA27B5" w:rsidRPr="38416474">
          <w:rPr>
            <w:rFonts w:eastAsiaTheme="minorEastAsia"/>
          </w:rPr>
          <w:t>h</w:t>
        </w:r>
        <w:r w:rsidR="00AA27B5" w:rsidRPr="38416474">
          <w:rPr>
            <w:rFonts w:ascii="Arial" w:eastAsiaTheme="minorEastAsia" w:hAnsi="Arial" w:cs="Arial"/>
            <w:color w:val="000000" w:themeColor="text1"/>
            <w:sz w:val="22"/>
          </w:rPr>
          <w:t>ttps://maxquant.net/perseus/</w:t>
        </w:r>
      </w:hyperlink>
      <w:r w:rsidR="00AA27B5">
        <w:rPr>
          <w:rStyle w:val="Hyperlink"/>
          <w:rFonts w:ascii="Arial" w:eastAsiaTheme="minorEastAsia" w:hAnsi="Arial" w:cs="Arial"/>
          <w:color w:val="000000" w:themeColor="text1"/>
          <w:sz w:val="22"/>
        </w:rPr>
        <w:t>)</w:t>
      </w:r>
      <w:r w:rsidR="00AA27B5" w:rsidRPr="000A209C">
        <w:rPr>
          <w:rFonts w:ascii="Arial" w:eastAsiaTheme="minorEastAsia" w:hAnsi="Arial" w:cs="Arial"/>
          <w:color w:val="000000" w:themeColor="text1"/>
          <w:sz w:val="22"/>
        </w:rPr>
        <w:t xml:space="preserve"> </w:t>
      </w:r>
      <w:r w:rsidR="00CD4655" w:rsidRPr="000A209C">
        <w:rPr>
          <w:rFonts w:ascii="Arial" w:eastAsiaTheme="minorEastAsia" w:hAnsi="Arial" w:cs="Arial"/>
          <w:color w:val="000000" w:themeColor="text1"/>
          <w:sz w:val="22"/>
        </w:rPr>
        <w:t xml:space="preserve">is </w:t>
      </w:r>
      <w:r w:rsidR="00B112F8" w:rsidRPr="6D14B5A5">
        <w:rPr>
          <w:rFonts w:ascii="Arial" w:eastAsiaTheme="minorEastAsia" w:hAnsi="Arial" w:cs="Arial"/>
          <w:color w:val="000000" w:themeColor="text1"/>
          <w:sz w:val="22"/>
        </w:rPr>
        <w:t>designed for</w:t>
      </w:r>
      <w:r w:rsidR="00B112F8" w:rsidRPr="000A209C">
        <w:rPr>
          <w:rFonts w:ascii="Arial" w:eastAsiaTheme="minorEastAsia" w:hAnsi="Arial" w:cs="Arial"/>
          <w:color w:val="000000" w:themeColor="text1"/>
          <w:sz w:val="22"/>
        </w:rPr>
        <w:t xml:space="preserve"> </w:t>
      </w:r>
      <w:r w:rsidR="002C7B07">
        <w:rPr>
          <w:rFonts w:ascii="Arial" w:eastAsiaTheme="minorEastAsia" w:hAnsi="Arial" w:cs="Arial"/>
          <w:color w:val="000000" w:themeColor="text1"/>
          <w:sz w:val="22"/>
        </w:rPr>
        <w:t>DE</w:t>
      </w:r>
      <w:r w:rsidR="002C7B07"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analysis </w:t>
      </w:r>
      <w:r w:rsidR="00824A7A" w:rsidRPr="000A209C">
        <w:rPr>
          <w:rFonts w:ascii="Arial" w:eastAsiaTheme="minorEastAsia" w:hAnsi="Arial" w:cs="Arial"/>
          <w:color w:val="000000" w:themeColor="text1"/>
          <w:sz w:val="22"/>
        </w:rPr>
        <w:t xml:space="preserve">of </w:t>
      </w:r>
      <w:r w:rsidR="00AA1F4C" w:rsidRPr="000A209C">
        <w:rPr>
          <w:rFonts w:ascii="Arial" w:eastAsiaTheme="minorEastAsia" w:hAnsi="Arial" w:cs="Arial"/>
          <w:color w:val="000000" w:themeColor="text1"/>
          <w:sz w:val="22"/>
        </w:rPr>
        <w:t>quantitative results</w:t>
      </w:r>
      <w:r w:rsidR="00AA1F4C" w:rsidRPr="6D14B5A5">
        <w:rPr>
          <w:rFonts w:ascii="Arial" w:eastAsiaTheme="minorEastAsia" w:hAnsi="Arial" w:cs="Arial"/>
          <w:color w:val="000000" w:themeColor="text1"/>
          <w:sz w:val="22"/>
        </w:rPr>
        <w:t xml:space="preserve"> in </w:t>
      </w:r>
      <w:r w:rsidR="00FD2946">
        <w:rPr>
          <w:rFonts w:ascii="Arial" w:eastAsiaTheme="minorEastAsia" w:hAnsi="Arial" w:cs="Arial"/>
          <w:color w:val="000000" w:themeColor="text1"/>
          <w:sz w:val="22"/>
        </w:rPr>
        <w:t xml:space="preserve">the </w:t>
      </w:r>
      <w:r w:rsidR="00AA1F4C" w:rsidRPr="6D14B5A5">
        <w:rPr>
          <w:rFonts w:ascii="Arial" w:eastAsiaTheme="minorEastAsia" w:hAnsi="Arial" w:cs="Arial"/>
          <w:color w:val="000000" w:themeColor="text1"/>
          <w:sz w:val="22"/>
        </w:rPr>
        <w:t>MaxQuant ecosystem.</w:t>
      </w:r>
      <w:r w:rsidRPr="000A209C">
        <w:rPr>
          <w:rFonts w:ascii="Arial" w:eastAsiaTheme="minorEastAsia" w:hAnsi="Arial" w:cs="Arial"/>
          <w:color w:val="000000" w:themeColor="text1"/>
          <w:sz w:val="22"/>
        </w:rPr>
        <w:t xml:space="preserve"> </w:t>
      </w:r>
      <w:r w:rsidR="005C6F69" w:rsidRPr="000A209C">
        <w:rPr>
          <w:rFonts w:ascii="Arial" w:eastAsiaTheme="minorEastAsia" w:hAnsi="Arial" w:cs="Arial"/>
          <w:color w:val="000000" w:themeColor="text1"/>
          <w:sz w:val="22"/>
        </w:rPr>
        <w:t>P</w:t>
      </w:r>
      <w:r w:rsidR="004F3868" w:rsidRPr="000A209C">
        <w:rPr>
          <w:rFonts w:ascii="Arial" w:eastAsiaTheme="minorEastAsia" w:hAnsi="Arial" w:cs="Arial"/>
          <w:color w:val="000000" w:themeColor="text1"/>
          <w:sz w:val="22"/>
        </w:rPr>
        <w:t xml:space="preserve">erseus </w:t>
      </w:r>
      <w:r w:rsidR="007F2A10" w:rsidRPr="000A209C">
        <w:rPr>
          <w:rFonts w:ascii="Arial" w:eastAsiaTheme="minorEastAsia" w:hAnsi="Arial" w:cs="Arial"/>
          <w:color w:val="000000" w:themeColor="text1"/>
          <w:sz w:val="22"/>
        </w:rPr>
        <w:t xml:space="preserve">is a desktop application </w:t>
      </w:r>
      <w:r w:rsidR="61D9AE1A" w:rsidRPr="000A209C">
        <w:rPr>
          <w:rFonts w:ascii="Arial" w:eastAsiaTheme="minorEastAsia" w:hAnsi="Arial" w:cs="Arial"/>
          <w:color w:val="000000" w:themeColor="text1"/>
          <w:sz w:val="22"/>
        </w:rPr>
        <w:t>which offers a wide variety of algorithm</w:t>
      </w:r>
      <w:r w:rsidR="009625C4" w:rsidRPr="000A209C">
        <w:rPr>
          <w:rFonts w:ascii="Arial" w:eastAsiaTheme="minorEastAsia" w:hAnsi="Arial" w:cs="Arial"/>
          <w:color w:val="000000" w:themeColor="text1"/>
          <w:sz w:val="22"/>
        </w:rPr>
        <w:t xml:space="preserve">s for MaxQuant </w:t>
      </w:r>
      <w:r w:rsidR="61D9AE1A" w:rsidRPr="000A209C">
        <w:rPr>
          <w:rFonts w:ascii="Arial" w:eastAsiaTheme="minorEastAsia" w:hAnsi="Arial" w:cs="Arial"/>
          <w:color w:val="000000" w:themeColor="text1"/>
          <w:sz w:val="22"/>
        </w:rPr>
        <w:t>data normalization</w:t>
      </w:r>
      <w:r w:rsidR="009625C4" w:rsidRPr="000A209C">
        <w:rPr>
          <w:rFonts w:ascii="Arial" w:eastAsiaTheme="minorEastAsia" w:hAnsi="Arial" w:cs="Arial"/>
          <w:color w:val="000000" w:themeColor="text1"/>
          <w:sz w:val="22"/>
        </w:rPr>
        <w:t xml:space="preserve">, imputation, </w:t>
      </w:r>
      <w:r w:rsidR="009625C4" w:rsidRPr="6D14B5A5">
        <w:rPr>
          <w:rFonts w:ascii="Arial" w:eastAsiaTheme="minorEastAsia" w:hAnsi="Arial" w:cs="Arial"/>
          <w:color w:val="000000" w:themeColor="text1"/>
          <w:sz w:val="22"/>
        </w:rPr>
        <w:t>batch</w:t>
      </w:r>
      <w:r w:rsidR="009625C4" w:rsidRPr="000A209C">
        <w:rPr>
          <w:rFonts w:ascii="Arial" w:eastAsiaTheme="minorEastAsia" w:hAnsi="Arial" w:cs="Arial"/>
          <w:color w:val="000000" w:themeColor="text1"/>
          <w:sz w:val="22"/>
        </w:rPr>
        <w:t xml:space="preserve"> correction and differential expression analysis.</w:t>
      </w:r>
      <w:r w:rsidR="61D9AE1A"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 Users need to manually annotate the condition during data </w:t>
      </w:r>
      <w:r w:rsidR="00C56EE9" w:rsidRPr="000A209C">
        <w:rPr>
          <w:rFonts w:ascii="Arial" w:eastAsiaTheme="minorEastAsia" w:hAnsi="Arial" w:cs="Arial"/>
          <w:color w:val="000000" w:themeColor="text1"/>
          <w:sz w:val="22"/>
        </w:rPr>
        <w:t>processing and</w:t>
      </w:r>
      <w:r w:rsidRPr="000A209C">
        <w:rPr>
          <w:rFonts w:ascii="Arial" w:eastAsiaTheme="minorEastAsia" w:hAnsi="Arial" w:cs="Arial"/>
          <w:color w:val="000000" w:themeColor="text1"/>
          <w:sz w:val="22"/>
        </w:rPr>
        <w:t xml:space="preserve"> can choose </w:t>
      </w:r>
      <w:r w:rsidR="00A464F5" w:rsidRPr="6D14B5A5">
        <w:rPr>
          <w:rFonts w:ascii="Arial" w:eastAsiaTheme="minorEastAsia" w:hAnsi="Arial" w:cs="Arial"/>
          <w:color w:val="000000" w:themeColor="text1"/>
          <w:sz w:val="22"/>
        </w:rPr>
        <w:t>different types of intensity:</w:t>
      </w:r>
      <w:r w:rsidR="00A464F5" w:rsidRPr="000A209C">
        <w:rPr>
          <w:rFonts w:ascii="Arial" w:eastAsiaTheme="minorEastAsia" w:hAnsi="Arial" w:cs="Arial"/>
          <w:color w:val="000000" w:themeColor="text1"/>
          <w:sz w:val="22"/>
        </w:rPr>
        <w:t xml:space="preserve"> raw in</w:t>
      </w:r>
      <w:r w:rsidRPr="000A209C">
        <w:rPr>
          <w:rFonts w:ascii="Arial" w:eastAsiaTheme="minorEastAsia" w:hAnsi="Arial" w:cs="Arial"/>
          <w:color w:val="000000" w:themeColor="text1"/>
          <w:sz w:val="22"/>
        </w:rPr>
        <w:t>tensit</w:t>
      </w:r>
      <w:r w:rsidR="00A464F5" w:rsidRPr="000A209C">
        <w:rPr>
          <w:rFonts w:ascii="Arial" w:eastAsiaTheme="minorEastAsia" w:hAnsi="Arial" w:cs="Arial"/>
          <w:color w:val="000000" w:themeColor="text1"/>
          <w:sz w:val="22"/>
        </w:rPr>
        <w:t>ies</w:t>
      </w:r>
      <w:r w:rsidR="00CA5F46" w:rsidRPr="000A209C">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 xml:space="preserve"> LFQ intensity</w:t>
      </w:r>
      <w:r w:rsidR="00CA5F46" w:rsidRPr="000A209C">
        <w:rPr>
          <w:rFonts w:ascii="Arial" w:eastAsiaTheme="minorEastAsia" w:hAnsi="Arial" w:cs="Arial"/>
          <w:color w:val="000000" w:themeColor="text1"/>
          <w:sz w:val="22"/>
        </w:rPr>
        <w:t xml:space="preserve"> or IBAQ values</w:t>
      </w:r>
      <w:r w:rsidRPr="000A209C">
        <w:rPr>
          <w:rFonts w:ascii="Arial" w:eastAsiaTheme="minorEastAsia" w:hAnsi="Arial" w:cs="Arial"/>
          <w:color w:val="000000" w:themeColor="text1"/>
          <w:sz w:val="22"/>
        </w:rPr>
        <w:t xml:space="preserve">. It provides quality control reports but requires users to generate </w:t>
      </w:r>
      <w:r w:rsidR="00045723" w:rsidRPr="000A209C">
        <w:rPr>
          <w:rFonts w:ascii="Arial" w:eastAsiaTheme="minorEastAsia" w:hAnsi="Arial" w:cs="Arial"/>
          <w:color w:val="000000" w:themeColor="text1"/>
          <w:sz w:val="22"/>
        </w:rPr>
        <w:t xml:space="preserve">them </w:t>
      </w:r>
      <w:r w:rsidRPr="000A209C">
        <w:rPr>
          <w:rFonts w:ascii="Arial" w:eastAsiaTheme="minorEastAsia" w:hAnsi="Arial" w:cs="Arial"/>
          <w:color w:val="000000" w:themeColor="text1"/>
          <w:sz w:val="22"/>
        </w:rPr>
        <w:t>manually.</w:t>
      </w:r>
      <w:r w:rsidR="00141CCF" w:rsidRPr="000A209C">
        <w:rPr>
          <w:rFonts w:ascii="Arial" w:eastAsiaTheme="minorEastAsia" w:hAnsi="Arial" w:cs="Arial"/>
          <w:color w:val="000000" w:themeColor="text1"/>
          <w:sz w:val="22"/>
        </w:rPr>
        <w:t xml:space="preserve"> The tool provides an extensive </w:t>
      </w:r>
      <w:r w:rsidR="00AB3B67" w:rsidRPr="000A209C">
        <w:rPr>
          <w:rFonts w:ascii="Arial" w:eastAsiaTheme="minorEastAsia" w:hAnsi="Arial" w:cs="Arial"/>
          <w:color w:val="000000" w:themeColor="text1"/>
          <w:sz w:val="22"/>
        </w:rPr>
        <w:t xml:space="preserve">number of </w:t>
      </w:r>
      <w:r w:rsidRPr="000A209C">
        <w:rPr>
          <w:rFonts w:ascii="Arial" w:eastAsiaTheme="minorEastAsia" w:hAnsi="Arial" w:cs="Arial"/>
          <w:color w:val="000000" w:themeColor="text1"/>
          <w:sz w:val="22"/>
        </w:rPr>
        <w:t xml:space="preserve">supporting materials and online </w:t>
      </w:r>
      <w:r w:rsidR="00423D97" w:rsidRPr="000A209C">
        <w:rPr>
          <w:rFonts w:ascii="Arial" w:eastAsiaTheme="minorEastAsia" w:hAnsi="Arial" w:cs="Arial"/>
          <w:color w:val="000000" w:themeColor="text1"/>
          <w:sz w:val="22"/>
        </w:rPr>
        <w:t>tutorials</w:t>
      </w:r>
      <w:r w:rsidR="002766D3">
        <w:rPr>
          <w:rFonts w:ascii="Arial" w:eastAsiaTheme="minorEastAsia" w:hAnsi="Arial" w:cs="Arial"/>
          <w:color w:val="000000" w:themeColor="text1"/>
          <w:sz w:val="22"/>
        </w:rPr>
        <w:t xml:space="preserve"> (</w:t>
      </w:r>
      <w:hyperlink r:id="rId23" w:history="1">
        <w:r w:rsidR="00896BF4" w:rsidRPr="0007222D">
          <w:rPr>
            <w:rStyle w:val="Hyperlink"/>
            <w:rFonts w:ascii="Arial" w:eastAsiaTheme="minorEastAsia" w:hAnsi="Arial" w:cs="Arial"/>
            <w:sz w:val="22"/>
          </w:rPr>
          <w:t>https://www.youtube.com/@MaxQuantChannel</w:t>
        </w:r>
      </w:hyperlink>
      <w:r w:rsidR="002766D3">
        <w:rPr>
          <w:rFonts w:ascii="Arial" w:eastAsiaTheme="minorEastAsia" w:hAnsi="Arial" w:cs="Arial"/>
          <w:color w:val="000000" w:themeColor="text1"/>
          <w:sz w:val="22"/>
        </w:rPr>
        <w:t>)</w:t>
      </w:r>
      <w:r w:rsidR="00FC1E7A" w:rsidRPr="000A209C">
        <w:rPr>
          <w:rFonts w:ascii="Arial" w:eastAsiaTheme="minorEastAsia" w:hAnsi="Arial" w:cs="Arial"/>
          <w:color w:val="000000" w:themeColor="text1"/>
          <w:sz w:val="22"/>
        </w:rPr>
        <w:t xml:space="preserve">. </w:t>
      </w:r>
    </w:p>
    <w:p w14:paraId="009DAEB2" w14:textId="3DC68421" w:rsidR="007B7A64" w:rsidRPr="000A209C" w:rsidRDefault="0038192D">
      <w:pPr>
        <w:spacing w:before="156" w:after="156"/>
        <w:rPr>
          <w:rFonts w:ascii="Arial" w:hAnsi="Arial" w:cs="Arial"/>
          <w:b/>
          <w:bCs/>
          <w:color w:val="000000" w:themeColor="text1"/>
          <w:sz w:val="22"/>
        </w:rPr>
      </w:pPr>
      <w:r w:rsidRPr="000A209C">
        <w:rPr>
          <w:rFonts w:ascii="Arial" w:hAnsi="Arial" w:cs="Arial"/>
          <w:b/>
          <w:bCs/>
          <w:color w:val="000000" w:themeColor="text1"/>
          <w:sz w:val="22"/>
        </w:rPr>
        <w:t>3</w:t>
      </w:r>
      <w:r w:rsidR="00EF548A" w:rsidRPr="000A209C">
        <w:rPr>
          <w:rFonts w:ascii="Arial" w:hAnsi="Arial" w:cs="Arial"/>
          <w:b/>
          <w:color w:val="000000" w:themeColor="text1"/>
          <w:sz w:val="22"/>
        </w:rPr>
        <w:t>.</w:t>
      </w:r>
      <w:r w:rsidR="00EF548A" w:rsidRPr="000A209C">
        <w:rPr>
          <w:rFonts w:ascii="Arial" w:hAnsi="Arial" w:cs="Arial"/>
          <w:b/>
          <w:bCs/>
          <w:color w:val="000000" w:themeColor="text1"/>
          <w:sz w:val="22"/>
        </w:rPr>
        <w:t xml:space="preserve"> </w:t>
      </w:r>
      <w:r w:rsidRPr="000A209C">
        <w:rPr>
          <w:rFonts w:ascii="Arial" w:hAnsi="Arial" w:cs="Arial"/>
          <w:b/>
          <w:bCs/>
          <w:color w:val="000000" w:themeColor="text1"/>
          <w:sz w:val="22"/>
        </w:rPr>
        <w:t>Evaluation framework</w:t>
      </w:r>
    </w:p>
    <w:p w14:paraId="2E587B65" w14:textId="09437C05" w:rsidR="007B7A64" w:rsidRPr="000A209C" w:rsidRDefault="0038192D" w:rsidP="001C0900">
      <w:pPr>
        <w:pStyle w:val="Heading4"/>
        <w:spacing w:before="156" w:after="156"/>
        <w:rPr>
          <w:rFonts w:ascii="Arial" w:hAnsi="Arial" w:cs="Arial"/>
          <w:color w:val="000000" w:themeColor="text1"/>
          <w:sz w:val="22"/>
          <w:szCs w:val="22"/>
        </w:rPr>
      </w:pPr>
      <w:r w:rsidRPr="000A209C">
        <w:rPr>
          <w:rFonts w:ascii="Arial" w:hAnsi="Arial" w:cs="Arial"/>
          <w:color w:val="000000" w:themeColor="text1"/>
          <w:sz w:val="22"/>
          <w:szCs w:val="22"/>
        </w:rPr>
        <w:t>3</w:t>
      </w:r>
      <w:r w:rsidR="00EF548A" w:rsidRPr="000A209C">
        <w:rPr>
          <w:rFonts w:ascii="Arial" w:hAnsi="Arial" w:cs="Arial"/>
          <w:color w:val="000000" w:themeColor="text1"/>
          <w:sz w:val="22"/>
          <w:szCs w:val="22"/>
        </w:rPr>
        <w:t xml:space="preserve">.1 </w:t>
      </w:r>
      <w:r w:rsidR="007B7A64" w:rsidRPr="000A209C">
        <w:rPr>
          <w:rFonts w:ascii="Arial" w:hAnsi="Arial" w:cs="Arial"/>
          <w:color w:val="000000" w:themeColor="text1"/>
          <w:sz w:val="22"/>
          <w:szCs w:val="22"/>
        </w:rPr>
        <w:t>Benchmark dataset</w:t>
      </w:r>
      <w:r w:rsidR="00456972" w:rsidRPr="000A209C">
        <w:rPr>
          <w:rFonts w:ascii="Arial" w:hAnsi="Arial" w:cs="Arial"/>
          <w:color w:val="000000" w:themeColor="text1"/>
          <w:sz w:val="22"/>
          <w:szCs w:val="22"/>
        </w:rPr>
        <w:t>s</w:t>
      </w:r>
    </w:p>
    <w:p w14:paraId="0ECA393D" w14:textId="7E0C9BFD" w:rsidR="003A2B68" w:rsidRPr="000A209C" w:rsidRDefault="00E92C62" w:rsidP="5CE95AF8">
      <w:pPr>
        <w:spacing w:before="156" w:after="156"/>
        <w:rPr>
          <w:rFonts w:ascii="Arial" w:eastAsiaTheme="minorEastAsia" w:hAnsi="Arial" w:cs="Arial"/>
          <w:color w:val="000000" w:themeColor="text1"/>
          <w:sz w:val="22"/>
        </w:rPr>
      </w:pPr>
      <w:r w:rsidRPr="000A209C">
        <w:rPr>
          <w:rFonts w:ascii="Arial" w:eastAsiaTheme="minorEastAsia" w:hAnsi="Arial" w:cs="Arial"/>
          <w:color w:val="000000" w:themeColor="text1"/>
          <w:sz w:val="22"/>
        </w:rPr>
        <w:t xml:space="preserve">Three datasets </w:t>
      </w:r>
      <w:r w:rsidR="00B875A8" w:rsidRPr="000A209C">
        <w:rPr>
          <w:rFonts w:ascii="Arial" w:eastAsiaTheme="minorEastAsia" w:hAnsi="Arial" w:cs="Arial"/>
          <w:color w:val="000000" w:themeColor="text1"/>
          <w:sz w:val="22"/>
        </w:rPr>
        <w:t>were used to evaluate each package</w:t>
      </w:r>
      <w:r w:rsidR="00667826" w:rsidRPr="000A209C">
        <w:rPr>
          <w:rFonts w:ascii="Arial" w:eastAsiaTheme="minorEastAsia" w:hAnsi="Arial" w:cs="Arial"/>
          <w:color w:val="000000" w:themeColor="text1"/>
          <w:sz w:val="22"/>
        </w:rPr>
        <w:t xml:space="preserve">. </w:t>
      </w:r>
      <w:r w:rsidR="007B7A64" w:rsidRPr="000A209C">
        <w:rPr>
          <w:rFonts w:ascii="Arial" w:eastAsiaTheme="minorEastAsia" w:hAnsi="Arial" w:cs="Arial"/>
          <w:color w:val="000000" w:themeColor="text1"/>
          <w:sz w:val="22"/>
        </w:rPr>
        <w:t>The LFQ</w:t>
      </w:r>
      <w:r w:rsidR="00D153F4" w:rsidRPr="000A209C">
        <w:rPr>
          <w:rFonts w:ascii="Arial" w:eastAsiaTheme="minorEastAsia" w:hAnsi="Arial" w:cs="Arial"/>
          <w:color w:val="000000" w:themeColor="text1"/>
          <w:sz w:val="22"/>
        </w:rPr>
        <w:t>-based</w:t>
      </w:r>
      <w:r w:rsidR="007B7A64" w:rsidRPr="000A209C">
        <w:rPr>
          <w:rFonts w:ascii="Arial" w:eastAsiaTheme="minorEastAsia" w:hAnsi="Arial" w:cs="Arial"/>
          <w:color w:val="000000" w:themeColor="text1"/>
          <w:sz w:val="22"/>
        </w:rPr>
        <w:t xml:space="preserve"> dataset PXD000279 </w:t>
      </w:r>
      <w:r w:rsidR="5CE95AF8" w:rsidRPr="000A209C">
        <w:rPr>
          <w:rFonts w:ascii="Arial" w:eastAsiaTheme="minorEastAsia" w:hAnsi="Arial" w:cs="Arial"/>
          <w:color w:val="000000" w:themeColor="text1"/>
          <w:sz w:val="22"/>
        </w:rPr>
        <w:t>(“</w:t>
      </w:r>
      <w:r w:rsidR="007227BF">
        <w:rPr>
          <w:rFonts w:ascii="Arial" w:eastAsiaTheme="minorEastAsia" w:hAnsi="Arial" w:cs="Arial"/>
          <w:color w:val="000000" w:themeColor="text1"/>
          <w:sz w:val="22"/>
        </w:rPr>
        <w:t>UPS spiked dataset</w:t>
      </w:r>
      <w:r w:rsidR="5CE95AF8" w:rsidRPr="000A209C">
        <w:rPr>
          <w:rFonts w:ascii="Arial" w:eastAsiaTheme="minorEastAsia" w:hAnsi="Arial" w:cs="Arial"/>
          <w:color w:val="000000" w:themeColor="text1"/>
          <w:sz w:val="22"/>
        </w:rPr>
        <w:t>”)</w:t>
      </w:r>
      <w:r w:rsidR="007B7A64" w:rsidRPr="000A209C">
        <w:rPr>
          <w:rFonts w:ascii="Arial" w:eastAsiaTheme="minorEastAsia" w:hAnsi="Arial" w:cs="Arial"/>
          <w:color w:val="000000" w:themeColor="text1"/>
          <w:sz w:val="22"/>
        </w:rPr>
        <w:t xml:space="preserve"> </w:t>
      </w:r>
      <w:r w:rsidR="00D153F4" w:rsidRPr="000A209C">
        <w:rPr>
          <w:rFonts w:ascii="Arial" w:eastAsiaTheme="minorEastAsia" w:hAnsi="Arial" w:cs="Arial"/>
          <w:color w:val="000000" w:themeColor="text1"/>
          <w:sz w:val="22"/>
        </w:rPr>
        <w:fldChar w:fldCharType="begin"/>
      </w:r>
      <w:r w:rsidR="00BE014A">
        <w:rPr>
          <w:rFonts w:ascii="Arial" w:eastAsiaTheme="minorEastAsia" w:hAnsi="Arial" w:cs="Arial"/>
          <w:color w:val="000000" w:themeColor="text1"/>
          <w:sz w:val="22"/>
        </w:rPr>
        <w:instrText xml:space="preserve"> ADDIN EN.CITE &lt;EndNote&gt;&lt;Cite&gt;&lt;Author&gt;Cox&lt;/Author&gt;&lt;Year&gt;2014&lt;/Year&gt;&lt;RecNum&gt;147&lt;/RecNum&gt;&lt;DisplayText&gt;(31)&lt;/DisplayText&gt;&lt;record&gt;&lt;rec-number&gt;147&lt;/rec-number&gt;&lt;foreign-keys&gt;&lt;key app="EN" db-id="2vddxzv9gpt2zneewaxp0zfppzpes02fps52" timestamp="1669722709"&gt;147&lt;/key&gt;&lt;/foreign-keys&gt;&lt;ref-type name="Journal Article"&gt;17&lt;/ref-type&gt;&lt;contributors&gt;&lt;authors&gt;&lt;author&gt;Cox, J.&lt;/author&gt;&lt;author&gt;Hein, M. Y.&lt;/author&gt;&lt;author&gt;Luber, C. A.&lt;/author&gt;&lt;author&gt;Paron, I.&lt;/author&gt;&lt;author&gt;Nagaraj, N.&lt;/author&gt;&lt;author&gt;Mann, M.&lt;/author&gt;&lt;/authors&gt;&lt;/contributors&gt;&lt;auth-address&gt;From the double daggerDepartment of Proteomics and Signal Transduction, Max Planck Institute of Biochemistry, Am Klopferspitz 18, D-82152 Martinsried, Germany cox@biochem.mpg.de mmann@biochem.mpg.de.&amp;#xD;From the double daggerDepartment of Proteomics and Signal Transduction, Max Planck Institute of Biochemistry, Am Klopferspitz 18, D-82152 Martinsried, Germany.&lt;/auth-address&gt;&lt;titles&gt;&lt;title&gt;Accurate proteome-wide label-free quantification by delayed normalization and maximal peptide ratio extraction, termed MaxLFQ&lt;/title&gt;&lt;secondary-title&gt;Mol Cell Proteomics&lt;/secondary-title&gt;&lt;/titles&gt;&lt;periodical&gt;&lt;full-title&gt;Mol Cell Proteomics&lt;/full-title&gt;&lt;/periodical&gt;&lt;pages&gt;2513-26&lt;/pages&gt;&lt;volume&gt;13&lt;/volume&gt;&lt;number&gt;9&lt;/number&gt;&lt;edition&gt;2014/06/20&lt;/edition&gt;&lt;keywords&gt;&lt;keyword&gt;*Algorithms&lt;/keyword&gt;&lt;keyword&gt;Escherichia coli/metabolism&lt;/keyword&gt;&lt;keyword&gt;HeLa Cells&lt;/keyword&gt;&lt;keyword&gt;Humans&lt;/keyword&gt;&lt;keyword&gt;Peptides/analysis&lt;/keyword&gt;&lt;keyword&gt;Proteins/*analysis&lt;/keyword&gt;&lt;keyword&gt;Proteome&lt;/keyword&gt;&lt;keyword&gt;Proteomics/*methods&lt;/keyword&gt;&lt;keyword&gt;Software&lt;/keyword&gt;&lt;/keywords&gt;&lt;dates&gt;&lt;year&gt;2014&lt;/year&gt;&lt;pub-dates&gt;&lt;date&gt;Sep&lt;/date&gt;&lt;/pub-dates&gt;&lt;/dates&gt;&lt;isbn&gt;1535-9484 (Electronic)&amp;#xD;1535-9476 (Linking)&lt;/isbn&gt;&lt;accession-num&gt;24942700&lt;/accession-num&gt;&lt;urls&gt;&lt;related-urls&gt;&lt;url&gt;https://www.ncbi.nlm.nih.gov/pubmed/24942700&lt;/url&gt;&lt;/related-urls&gt;&lt;/urls&gt;&lt;custom2&gt;PMC4159666&lt;/custom2&gt;&lt;electronic-resource-num&gt;10.1074/mcp.M113.031591&lt;/electronic-resource-num&gt;&lt;/record&gt;&lt;/Cite&gt;&lt;/EndNote&gt;</w:instrText>
      </w:r>
      <w:r w:rsidR="00D153F4"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(31)</w:t>
      </w:r>
      <w:r w:rsidR="00D153F4" w:rsidRPr="000A209C">
        <w:rPr>
          <w:rFonts w:ascii="Arial" w:eastAsiaTheme="minorEastAsia" w:hAnsi="Arial" w:cs="Arial"/>
          <w:color w:val="000000" w:themeColor="text1"/>
          <w:sz w:val="22"/>
        </w:rPr>
        <w:fldChar w:fldCharType="end"/>
      </w:r>
      <w:r w:rsidR="00A376A5" w:rsidRPr="000A209C">
        <w:rPr>
          <w:rFonts w:ascii="Arial" w:eastAsiaTheme="minorEastAsia" w:hAnsi="Arial" w:cs="Arial"/>
          <w:color w:val="000000" w:themeColor="text1"/>
          <w:sz w:val="22"/>
        </w:rPr>
        <w:t>,</w:t>
      </w:r>
      <w:r w:rsidR="00D153F4" w:rsidRPr="000A209C">
        <w:rPr>
          <w:rFonts w:ascii="Arial" w:eastAsiaTheme="minorEastAsia" w:hAnsi="Arial" w:cs="Arial"/>
          <w:color w:val="000000" w:themeColor="text1"/>
          <w:sz w:val="22"/>
        </w:rPr>
        <w:t xml:space="preserve"> </w:t>
      </w:r>
      <w:r w:rsidR="007B7A64" w:rsidRPr="000A209C">
        <w:rPr>
          <w:rFonts w:ascii="Arial" w:eastAsiaTheme="minorEastAsia" w:hAnsi="Arial" w:cs="Arial"/>
          <w:color w:val="000000" w:themeColor="text1"/>
          <w:sz w:val="22"/>
        </w:rPr>
        <w:t xml:space="preserve">consists of </w:t>
      </w:r>
      <w:r w:rsidR="00C42FAB" w:rsidRPr="000A209C">
        <w:rPr>
          <w:rFonts w:ascii="Arial" w:eastAsiaTheme="minorEastAsia" w:hAnsi="Arial" w:cs="Arial"/>
          <w:color w:val="000000" w:themeColor="text1"/>
          <w:sz w:val="22"/>
        </w:rPr>
        <w:t>two</w:t>
      </w:r>
      <w:r w:rsidR="007B7A64" w:rsidRPr="000A209C">
        <w:rPr>
          <w:rFonts w:ascii="Arial" w:eastAsiaTheme="minorEastAsia" w:hAnsi="Arial" w:cs="Arial"/>
          <w:color w:val="000000" w:themeColor="text1"/>
          <w:sz w:val="22"/>
        </w:rPr>
        <w:t xml:space="preserve"> E. coli digested samples</w:t>
      </w:r>
      <w:r w:rsidR="00C42FAB" w:rsidRPr="000A209C">
        <w:rPr>
          <w:rFonts w:ascii="Arial" w:eastAsiaTheme="minorEastAsia" w:hAnsi="Arial" w:cs="Arial"/>
          <w:color w:val="000000" w:themeColor="text1"/>
          <w:sz w:val="22"/>
        </w:rPr>
        <w:t xml:space="preserve"> (with 4 replicates for each sample);</w:t>
      </w:r>
      <w:r w:rsidR="007B7A64" w:rsidRPr="000A209C">
        <w:rPr>
          <w:rFonts w:ascii="Arial" w:eastAsiaTheme="minorEastAsia" w:hAnsi="Arial" w:cs="Arial"/>
          <w:color w:val="000000" w:themeColor="text1"/>
          <w:sz w:val="22"/>
        </w:rPr>
        <w:t xml:space="preserve"> </w:t>
      </w:r>
      <w:r w:rsidR="00C42FAB" w:rsidRPr="000A209C">
        <w:rPr>
          <w:rFonts w:ascii="Arial" w:eastAsiaTheme="minorEastAsia" w:hAnsi="Arial" w:cs="Arial"/>
          <w:color w:val="000000" w:themeColor="text1"/>
          <w:sz w:val="22"/>
        </w:rPr>
        <w:t xml:space="preserve">each half of </w:t>
      </w:r>
      <w:r w:rsidR="00856528" w:rsidRPr="000A209C">
        <w:rPr>
          <w:rFonts w:ascii="Arial" w:eastAsiaTheme="minorEastAsia" w:hAnsi="Arial" w:cs="Arial"/>
          <w:color w:val="000000" w:themeColor="text1"/>
          <w:sz w:val="22"/>
        </w:rPr>
        <w:t xml:space="preserve">the </w:t>
      </w:r>
      <w:r w:rsidR="00C42FAB" w:rsidRPr="000A209C">
        <w:rPr>
          <w:rFonts w:ascii="Arial" w:eastAsiaTheme="minorEastAsia" w:hAnsi="Arial" w:cs="Arial"/>
          <w:color w:val="000000" w:themeColor="text1"/>
          <w:sz w:val="22"/>
        </w:rPr>
        <w:t xml:space="preserve">samples </w:t>
      </w:r>
      <w:r w:rsidR="165F49EB" w:rsidRPr="165F49EB">
        <w:rPr>
          <w:rFonts w:ascii="Arial" w:eastAsiaTheme="minorEastAsia" w:hAnsi="Arial" w:cs="Arial"/>
          <w:color w:val="000000" w:themeColor="text1"/>
          <w:sz w:val="22"/>
        </w:rPr>
        <w:t xml:space="preserve">are </w:t>
      </w:r>
      <w:r w:rsidR="00C42FAB" w:rsidRPr="000A209C">
        <w:rPr>
          <w:rFonts w:ascii="Arial" w:eastAsiaTheme="minorEastAsia" w:hAnsi="Arial" w:cs="Arial"/>
          <w:color w:val="000000" w:themeColor="text1"/>
          <w:sz w:val="22"/>
        </w:rPr>
        <w:t>enriched with one of two “Universal Protein Standards” (UPS1 and UPS2)</w:t>
      </w:r>
      <w:r w:rsidR="007B7A64" w:rsidRPr="000A209C">
        <w:rPr>
          <w:rFonts w:ascii="Arial" w:eastAsiaTheme="minorEastAsia" w:hAnsi="Arial" w:cs="Arial"/>
          <w:color w:val="000000" w:themeColor="text1"/>
          <w:sz w:val="22"/>
        </w:rPr>
        <w:t xml:space="preserve">. </w:t>
      </w:r>
      <w:r w:rsidR="00C42FAB" w:rsidRPr="000A209C">
        <w:rPr>
          <w:rFonts w:ascii="Arial" w:eastAsiaTheme="minorEastAsia" w:hAnsi="Arial" w:cs="Arial"/>
          <w:color w:val="000000" w:themeColor="text1"/>
          <w:sz w:val="22"/>
        </w:rPr>
        <w:t xml:space="preserve">Both samples </w:t>
      </w:r>
      <w:r w:rsidR="002E70BD">
        <w:rPr>
          <w:rFonts w:ascii="Arial" w:eastAsiaTheme="minorEastAsia" w:hAnsi="Arial" w:cs="Arial"/>
          <w:color w:val="000000" w:themeColor="text1"/>
          <w:sz w:val="22"/>
        </w:rPr>
        <w:t>contained</w:t>
      </w:r>
      <w:r w:rsidR="007B7A64" w:rsidRPr="000A209C">
        <w:rPr>
          <w:rFonts w:ascii="Arial" w:eastAsiaTheme="minorEastAsia" w:hAnsi="Arial" w:cs="Arial"/>
          <w:color w:val="000000" w:themeColor="text1"/>
          <w:sz w:val="22"/>
        </w:rPr>
        <w:t xml:space="preserve"> the same 48 recombinant human proteins, which were either mixed in equal amounts (UPS1) or spanned multiple orders of magnitude at a determined ratio (UPS2). </w:t>
      </w:r>
      <w:r w:rsidR="00C42FAB" w:rsidRPr="000A209C">
        <w:rPr>
          <w:rFonts w:ascii="Arial" w:eastAsiaTheme="minorEastAsia" w:hAnsi="Arial" w:cs="Arial"/>
          <w:color w:val="000000" w:themeColor="text1"/>
          <w:sz w:val="22"/>
        </w:rPr>
        <w:t xml:space="preserve">Based on the experimental design, 40 of the 48 UPS proteins and none of the E. coli proteins should be detected as differentially expressed. This dataset has been </w:t>
      </w:r>
      <w:r w:rsidR="001567B8" w:rsidRPr="000A209C">
        <w:rPr>
          <w:rFonts w:ascii="Arial" w:eastAsiaTheme="minorEastAsia" w:hAnsi="Arial" w:cs="Arial"/>
          <w:color w:val="000000" w:themeColor="text1"/>
          <w:sz w:val="22"/>
        </w:rPr>
        <w:t>extensively</w:t>
      </w:r>
      <w:r w:rsidR="00C42FAB" w:rsidRPr="000A209C">
        <w:rPr>
          <w:rFonts w:ascii="Arial" w:eastAsiaTheme="minorEastAsia" w:hAnsi="Arial" w:cs="Arial"/>
          <w:color w:val="000000" w:themeColor="text1"/>
          <w:sz w:val="22"/>
        </w:rPr>
        <w:t xml:space="preserve"> </w:t>
      </w:r>
      <w:r w:rsidR="00A75767" w:rsidRPr="000A209C">
        <w:rPr>
          <w:rFonts w:ascii="Arial" w:eastAsiaTheme="minorEastAsia" w:hAnsi="Arial" w:cs="Arial"/>
          <w:color w:val="000000" w:themeColor="text1"/>
          <w:sz w:val="22"/>
        </w:rPr>
        <w:t xml:space="preserve">used to </w:t>
      </w:r>
      <w:r w:rsidR="00C42FAB" w:rsidRPr="000A209C">
        <w:rPr>
          <w:rFonts w:ascii="Arial" w:eastAsiaTheme="minorEastAsia" w:hAnsi="Arial" w:cs="Arial"/>
          <w:color w:val="000000" w:themeColor="text1"/>
          <w:sz w:val="22"/>
        </w:rPr>
        <w:t xml:space="preserve">evaluate LFQ-based differential expression tools </w:t>
      </w:r>
      <w:r w:rsidR="00C42FAB" w:rsidRPr="000A209C">
        <w:rPr>
          <w:rFonts w:ascii="Arial" w:eastAsiaTheme="minorEastAsia" w:hAnsi="Arial" w:cs="Arial"/>
          <w:color w:val="000000" w:themeColor="text1"/>
          <w:sz w:val="22"/>
        </w:rPr>
        <w:fldChar w:fldCharType="begin">
          <w:fldData xml:space="preserve">PEVuZE5vdGU+PENpdGU+PEF1dGhvcj5Db3g8L0F1dGhvcj48WWVhcj4yMDE0PC9ZZWFyPjxSZWNO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</w:fldData>
        </w:fldChar>
      </w:r>
      <w:r w:rsidR="00BE014A">
        <w:rPr>
          <w:rFonts w:ascii="Arial" w:eastAsiaTheme="minorEastAsia" w:hAnsi="Arial" w:cs="Arial"/>
          <w:color w:val="000000" w:themeColor="text1"/>
          <w:sz w:val="22"/>
        </w:rPr>
        <w:instrText xml:space="preserve"> ADDIN EN.CITE </w:instrText>
      </w:r>
      <w:r w:rsidR="00BE014A">
        <w:rPr>
          <w:rFonts w:ascii="Arial" w:eastAsiaTheme="minorEastAsia" w:hAnsi="Arial" w:cs="Arial"/>
          <w:color w:val="000000" w:themeColor="text1"/>
          <w:sz w:val="22"/>
        </w:rPr>
        <w:fldChar w:fldCharType="begin">
          <w:fldData xml:space="preserve">PEVuZE5vdGU+PENpdGU+PEF1dGhvcj5Db3g8L0F1dGhvcj48WWVhcj4yMDE0PC9ZZWFyPjxSZWNO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</w:fldData>
        </w:fldChar>
      </w:r>
      <w:r w:rsidR="00BE014A">
        <w:rPr>
          <w:rFonts w:ascii="Arial" w:eastAsiaTheme="minorEastAsia" w:hAnsi="Arial" w:cs="Arial"/>
          <w:color w:val="000000" w:themeColor="text1"/>
          <w:sz w:val="22"/>
        </w:rPr>
        <w:instrText xml:space="preserve"> ADDIN EN.CITE.DATA </w:instrText>
      </w:r>
      <w:r w:rsidR="00BE014A">
        <w:rPr>
          <w:rFonts w:ascii="Arial" w:eastAsiaTheme="minorEastAsia" w:hAnsi="Arial" w:cs="Arial"/>
          <w:color w:val="000000" w:themeColor="text1"/>
          <w:sz w:val="22"/>
        </w:rPr>
      </w:r>
      <w:r w:rsidR="00BE014A">
        <w:rPr>
          <w:rFonts w:ascii="Arial" w:eastAsiaTheme="minorEastAsia" w:hAnsi="Arial" w:cs="Arial"/>
          <w:color w:val="000000" w:themeColor="text1"/>
          <w:sz w:val="22"/>
        </w:rPr>
        <w:fldChar w:fldCharType="end"/>
      </w:r>
      <w:r w:rsidR="00C42FAB" w:rsidRPr="000A209C">
        <w:rPr>
          <w:rFonts w:ascii="Arial" w:eastAsiaTheme="minorEastAsia" w:hAnsi="Arial" w:cs="Arial"/>
          <w:color w:val="000000" w:themeColor="text1"/>
          <w:sz w:val="22"/>
        </w:rPr>
      </w:r>
      <w:r w:rsidR="00C42FAB"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(14, 25, 31)</w:t>
      </w:r>
      <w:r w:rsidR="00C42FAB" w:rsidRPr="000A209C">
        <w:rPr>
          <w:rFonts w:ascii="Arial" w:eastAsiaTheme="minorEastAsia" w:hAnsi="Arial" w:cs="Arial"/>
          <w:color w:val="000000" w:themeColor="text1"/>
          <w:sz w:val="22"/>
        </w:rPr>
        <w:fldChar w:fldCharType="end"/>
      </w:r>
      <w:r w:rsidR="00C42FAB" w:rsidRPr="000A209C">
        <w:rPr>
          <w:rFonts w:ascii="Arial" w:eastAsiaTheme="minorEastAsia" w:hAnsi="Arial" w:cs="Arial"/>
          <w:color w:val="000000" w:themeColor="text1"/>
          <w:sz w:val="22"/>
        </w:rPr>
        <w:t xml:space="preserve"> and algorithms </w:t>
      </w:r>
      <w:r w:rsidR="00C42FAB" w:rsidRPr="000A209C">
        <w:rPr>
          <w:rFonts w:ascii="Arial" w:eastAsiaTheme="minorEastAsia" w:hAnsi="Arial" w:cs="Arial"/>
          <w:color w:val="000000" w:themeColor="text1"/>
          <w:sz w:val="22"/>
        </w:rPr>
        <w:fldChar w:fldCharType="begin">
          <w:fldData xml:space="preserve">PEVuZE5vdGU+PENpdGU+PEF1dGhvcj5MaW48L0F1dGhvcj48WWVhcj4yMDIyPC9ZZWFyPjxSZWNO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</w:fldData>
        </w:fldChar>
      </w:r>
      <w:r w:rsidR="00B17DCB">
        <w:rPr>
          <w:rFonts w:ascii="Arial" w:eastAsiaTheme="minorEastAsia" w:hAnsi="Arial" w:cs="Arial"/>
          <w:color w:val="000000" w:themeColor="text1"/>
          <w:sz w:val="22"/>
        </w:rPr>
        <w:instrText xml:space="preserve"> ADDIN EN.CITE </w:instrText>
      </w:r>
      <w:r w:rsidR="00B17DCB">
        <w:rPr>
          <w:rFonts w:ascii="Arial" w:eastAsiaTheme="minorEastAsia" w:hAnsi="Arial" w:cs="Arial"/>
          <w:color w:val="000000" w:themeColor="text1"/>
          <w:sz w:val="22"/>
        </w:rPr>
        <w:fldChar w:fldCharType="begin">
          <w:fldData xml:space="preserve">PEVuZE5vdGU+PENpdGU+PEF1dGhvcj5MaW48L0F1dGhvcj48WWVhcj4yMDIyPC9ZZWFyPjxSZWNO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</w:fldData>
        </w:fldChar>
      </w:r>
      <w:r w:rsidR="00B17DCB">
        <w:rPr>
          <w:rFonts w:ascii="Arial" w:eastAsiaTheme="minorEastAsia" w:hAnsi="Arial" w:cs="Arial"/>
          <w:color w:val="000000" w:themeColor="text1"/>
          <w:sz w:val="22"/>
        </w:rPr>
        <w:instrText xml:space="preserve"> ADDIN EN.CITE.DATA </w:instrText>
      </w:r>
      <w:r w:rsidR="00B17DCB">
        <w:rPr>
          <w:rFonts w:ascii="Arial" w:eastAsiaTheme="minorEastAsia" w:hAnsi="Arial" w:cs="Arial"/>
          <w:color w:val="000000" w:themeColor="text1"/>
          <w:sz w:val="22"/>
        </w:rPr>
      </w:r>
      <w:r w:rsidR="00B17DCB">
        <w:rPr>
          <w:rFonts w:ascii="Arial" w:eastAsiaTheme="minorEastAsia" w:hAnsi="Arial" w:cs="Arial"/>
          <w:color w:val="000000" w:themeColor="text1"/>
          <w:sz w:val="22"/>
        </w:rPr>
        <w:fldChar w:fldCharType="end"/>
      </w:r>
      <w:r w:rsidR="00C42FAB" w:rsidRPr="000A209C">
        <w:rPr>
          <w:rFonts w:ascii="Arial" w:eastAsiaTheme="minorEastAsia" w:hAnsi="Arial" w:cs="Arial"/>
          <w:color w:val="000000" w:themeColor="text1"/>
          <w:sz w:val="22"/>
        </w:rPr>
      </w:r>
      <w:r w:rsidR="00C42FAB"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(15)</w:t>
      </w:r>
      <w:r w:rsidR="00C42FAB" w:rsidRPr="000A209C">
        <w:rPr>
          <w:rFonts w:ascii="Arial" w:eastAsiaTheme="minorEastAsia" w:hAnsi="Arial" w:cs="Arial"/>
          <w:color w:val="000000" w:themeColor="text1"/>
          <w:sz w:val="22"/>
        </w:rPr>
        <w:fldChar w:fldCharType="end"/>
      </w:r>
      <w:r w:rsidR="00C42FAB" w:rsidRPr="000A209C">
        <w:rPr>
          <w:rFonts w:ascii="Arial" w:eastAsiaTheme="minorEastAsia" w:hAnsi="Arial" w:cs="Arial"/>
          <w:color w:val="000000" w:themeColor="text1"/>
          <w:sz w:val="22"/>
        </w:rPr>
        <w:t xml:space="preserve">. </w:t>
      </w:r>
    </w:p>
    <w:p w14:paraId="313558DA" w14:textId="22234FFF" w:rsidR="00DB0CF5" w:rsidRPr="000A209C" w:rsidRDefault="002D2C72" w:rsidP="5CE95AF8">
      <w:pPr>
        <w:spacing w:before="156" w:after="156"/>
        <w:rPr>
          <w:rFonts w:ascii="Arial" w:eastAsiaTheme="minorEastAsia" w:hAnsi="Arial" w:cs="Arial"/>
          <w:color w:val="000000" w:themeColor="text1"/>
          <w:sz w:val="22"/>
        </w:rPr>
      </w:pPr>
      <w:r>
        <w:rPr>
          <w:rFonts w:ascii="Arial" w:hAnsi="Arial" w:cs="Arial"/>
          <w:color w:val="000000" w:themeColor="text1"/>
          <w:sz w:val="22"/>
        </w:rPr>
        <w:t>In addition, two other more complex datasets were used</w:t>
      </w:r>
      <w:r w:rsidR="00B177E8" w:rsidRPr="000A209C">
        <w:rPr>
          <w:rFonts w:ascii="Arial" w:hAnsi="Arial" w:cs="Arial"/>
          <w:color w:val="000000" w:themeColor="text1"/>
          <w:sz w:val="22"/>
        </w:rPr>
        <w:t xml:space="preserve"> PXD007145</w:t>
      </w:r>
      <w:r w:rsidR="00C041B0" w:rsidRPr="000A209C">
        <w:rPr>
          <w:rFonts w:ascii="Arial" w:hAnsi="Arial" w:cs="Arial"/>
          <w:color w:val="000000" w:themeColor="text1"/>
          <w:sz w:val="22"/>
        </w:rPr>
        <w:t xml:space="preserve"> </w:t>
      </w:r>
      <w:r w:rsidR="00C041B0" w:rsidRPr="000A209C">
        <w:rPr>
          <w:rFonts w:ascii="Arial" w:hAnsi="Arial" w:cs="Arial"/>
          <w:color w:val="000000" w:themeColor="text1"/>
          <w:sz w:val="22"/>
        </w:rPr>
        <w:fldChar w:fldCharType="begin"/>
      </w:r>
      <w:r w:rsidR="00BE014A">
        <w:rPr>
          <w:rFonts w:ascii="Arial" w:hAnsi="Arial" w:cs="Arial"/>
          <w:color w:val="000000" w:themeColor="text1"/>
          <w:sz w:val="22"/>
        </w:rPr>
        <w:instrText xml:space="preserve"> ADDIN EN.CITE &lt;EndNote&gt;&lt;Cite&gt;&lt;Author&gt;Hogrebe&lt;/Author&gt;&lt;Year&gt;2018&lt;/Year&gt;&lt;RecNum&gt;148&lt;/RecNum&gt;&lt;DisplayText&gt;(32)&lt;/DisplayText&gt;&lt;record&gt;&lt;rec-number&gt;148&lt;/rec-number&gt;&lt;foreign-keys&gt;&lt;key app="EN" db-id="2vddxzv9gpt2zneewaxp0zfppzpes02fps52" timestamp="1669722710"&gt;148&lt;/key&gt;&lt;/foreign-keys&gt;&lt;ref-type name="Journal Article"&gt;17&lt;/ref-type&gt;&lt;contributors&gt;&lt;authors&gt;&lt;author&gt;Hogrebe, A.&lt;/author&gt;&lt;author&gt;von Stechow, L.&lt;/author&gt;&lt;author&gt;Bekker-Jensen, D. B.&lt;/author&gt;&lt;author&gt;Weinert, B. T.&lt;/author&gt;&lt;author&gt;Kelstrup, C. D.&lt;/author&gt;&lt;author&gt;Olsen, J. V.&lt;/author&gt;&lt;/authors&gt;&lt;/contributors&gt;&lt;auth-address&gt;Novo Nordisk Foundation Center for Protein Research, Proteomics Program, Faculty of Health and Medical Sciences, University of Copenhagen, Blegdamsvej 3b, 2200, Copenhagen, Denmark.&amp;#xD;Novo Nordisk Foundation Center for Protein Research, Proteomics Program, Faculty of Health and Medical Sciences, University of Copenhagen, Blegdamsvej 3b, 2200, Copenhagen, Denmark. jesper.olsen@cpr.ku.dk.&lt;/auth-address&gt;&lt;titles&gt;&lt;title&gt;Benchmarking common quantification strategies for large-scale phosphoproteomics&lt;/title&gt;&lt;secondary-title&gt;Nat Commun&lt;/secondary-title&gt;&lt;/titles&gt;&lt;periodical&gt;&lt;full-title&gt;Nat Commun&lt;/full-title&gt;&lt;/periodical&gt;&lt;pages&gt;1045&lt;/pages&gt;&lt;volume&gt;9&lt;/volume&gt;&lt;number&gt;1&lt;/number&gt;&lt;edition&gt;2018/03/15&lt;/edition&gt;&lt;keywords&gt;&lt;keyword&gt;Algorithms&lt;/keyword&gt;&lt;keyword&gt;Isotope Labeling&lt;/keyword&gt;&lt;keyword&gt;Mass Spectrometry/methods&lt;/keyword&gt;&lt;keyword&gt;Phosphopeptides/*analysis&lt;/keyword&gt;&lt;keyword&gt;Phosphorylation&lt;/keyword&gt;&lt;keyword&gt;Protein Processing, Post-Translational&lt;/keyword&gt;&lt;keyword&gt;Proteomics/*methods&lt;/keyword&gt;&lt;keyword&gt;Tandem Mass Spectrometry&lt;/keyword&gt;&lt;/keywords&gt;&lt;dates&gt;&lt;year&gt;2018&lt;/year&gt;&lt;pub-dates&gt;&lt;date&gt;Mar 13&lt;/date&gt;&lt;/pub-dates&gt;&lt;/dates&gt;&lt;isbn&gt;2041-1723 (Electronic)&amp;#xD;2041-1723 (Linking)&lt;/isbn&gt;&lt;accession-num&gt;29535314&lt;/accession-num&gt;&lt;urls&gt;&lt;related-urls&gt;&lt;url&gt;https://www.ncbi.nlm.nih.gov/pubmed/29535314&lt;/url&gt;&lt;/related-urls&gt;&lt;/urls&gt;&lt;custom2&gt;PMC5849679&lt;/custom2&gt;&lt;electronic-resource-num&gt;10.1038/s41467-018-03309-6&lt;/electronic-resource-num&gt;&lt;/record&gt;&lt;/Cite&gt;&lt;/EndNote&gt;</w:instrText>
      </w:r>
      <w:r w:rsidR="00C041B0" w:rsidRPr="000A209C">
        <w:rPr>
          <w:rFonts w:ascii="Arial" w:hAnsi="Arial" w:cs="Arial"/>
          <w:color w:val="000000" w:themeColor="text1"/>
          <w:sz w:val="22"/>
        </w:rPr>
        <w:fldChar w:fldCharType="separate"/>
      </w:r>
      <w:r w:rsidR="00BE014A">
        <w:rPr>
          <w:rFonts w:ascii="Arial" w:hAnsi="Arial" w:cs="Arial"/>
          <w:noProof/>
          <w:color w:val="000000" w:themeColor="text1"/>
          <w:sz w:val="22"/>
        </w:rPr>
        <w:t>(32)</w:t>
      </w:r>
      <w:r w:rsidR="00C041B0" w:rsidRPr="000A209C">
        <w:rPr>
          <w:rFonts w:ascii="Arial" w:hAnsi="Arial" w:cs="Arial"/>
          <w:color w:val="000000" w:themeColor="text1"/>
          <w:sz w:val="22"/>
        </w:rPr>
        <w:fldChar w:fldCharType="end"/>
      </w:r>
      <w:r w:rsidR="00B177E8" w:rsidRPr="000A209C">
        <w:rPr>
          <w:rFonts w:ascii="Arial" w:hAnsi="Arial" w:cs="Arial"/>
          <w:color w:val="000000" w:themeColor="text1"/>
          <w:sz w:val="22"/>
        </w:rPr>
        <w:t xml:space="preserve"> </w:t>
      </w:r>
      <w:r w:rsidR="4E150FB2" w:rsidRPr="000A209C">
        <w:rPr>
          <w:rFonts w:ascii="Arial" w:hAnsi="Arial" w:cs="Arial"/>
          <w:color w:val="000000" w:themeColor="text1"/>
          <w:sz w:val="22"/>
        </w:rPr>
        <w:t xml:space="preserve">(“large-scale </w:t>
      </w:r>
      <w:r w:rsidR="00CE682E">
        <w:rPr>
          <w:rFonts w:ascii="Arial" w:hAnsi="Arial" w:cs="Arial"/>
          <w:color w:val="000000" w:themeColor="text1"/>
          <w:sz w:val="22"/>
        </w:rPr>
        <w:t xml:space="preserve">mix </w:t>
      </w:r>
      <w:r w:rsidR="4E150FB2" w:rsidRPr="000A209C">
        <w:rPr>
          <w:rFonts w:ascii="Arial" w:hAnsi="Arial" w:cs="Arial"/>
          <w:color w:val="000000" w:themeColor="text1"/>
          <w:sz w:val="22"/>
        </w:rPr>
        <w:t xml:space="preserve">dataset”) </w:t>
      </w:r>
      <w:r w:rsidR="00B177E8" w:rsidRPr="000A209C">
        <w:rPr>
          <w:rFonts w:ascii="Arial" w:hAnsi="Arial" w:cs="Arial"/>
          <w:color w:val="000000" w:themeColor="text1"/>
          <w:sz w:val="22"/>
        </w:rPr>
        <w:t xml:space="preserve">and </w:t>
      </w:r>
      <w:r w:rsidR="00E704EA" w:rsidRPr="000A209C">
        <w:rPr>
          <w:rFonts w:ascii="Arial" w:hAnsi="Arial" w:cs="Arial"/>
          <w:color w:val="000000" w:themeColor="text1"/>
          <w:sz w:val="22"/>
        </w:rPr>
        <w:t>PXD020248</w:t>
      </w:r>
      <w:r w:rsidR="00AC05AB" w:rsidRPr="000A209C">
        <w:rPr>
          <w:rFonts w:ascii="Arial" w:hAnsi="Arial" w:cs="Arial"/>
          <w:color w:val="000000" w:themeColor="text1"/>
          <w:sz w:val="22"/>
        </w:rPr>
        <w:t xml:space="preserve"> </w:t>
      </w:r>
      <w:r w:rsidR="00AC05AB" w:rsidRPr="000A209C">
        <w:rPr>
          <w:rFonts w:ascii="Arial" w:hAnsi="Arial" w:cs="Arial"/>
          <w:color w:val="000000" w:themeColor="text1"/>
          <w:sz w:val="22"/>
        </w:rPr>
        <w:fldChar w:fldCharType="begin">
          <w:fldData xml:space="preserve">PEVuZE5vdGU+PENpdGU+PEF1dGhvcj5XYW5nPC9BdXRob3I+PFllYXI+MjAyMTwvWWVhcj48UmVj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</w:fldData>
        </w:fldChar>
      </w:r>
      <w:r w:rsidR="00BE014A">
        <w:rPr>
          <w:rFonts w:ascii="Arial" w:hAnsi="Arial" w:cs="Arial"/>
          <w:color w:val="000000" w:themeColor="text1"/>
          <w:sz w:val="22"/>
        </w:rPr>
        <w:instrText xml:space="preserve"> ADDIN EN.CITE </w:instrText>
      </w:r>
      <w:r w:rsidR="00BE014A">
        <w:rPr>
          <w:rFonts w:ascii="Arial" w:hAnsi="Arial" w:cs="Arial"/>
          <w:color w:val="000000" w:themeColor="text1"/>
          <w:sz w:val="22"/>
        </w:rPr>
        <w:fldChar w:fldCharType="begin">
          <w:fldData xml:space="preserve">PEVuZE5vdGU+PENpdGU+PEF1dGhvcj5XYW5nPC9BdXRob3I+PFllYXI+MjAyMTwvWWVhcj48UmVj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</w:fldData>
        </w:fldChar>
      </w:r>
      <w:r w:rsidR="00BE014A">
        <w:rPr>
          <w:rFonts w:ascii="Arial" w:hAnsi="Arial" w:cs="Arial"/>
          <w:color w:val="000000" w:themeColor="text1"/>
          <w:sz w:val="22"/>
        </w:rPr>
        <w:instrText xml:space="preserve"> ADDIN EN.CITE.DATA </w:instrText>
      </w:r>
      <w:r w:rsidR="00BE014A">
        <w:rPr>
          <w:rFonts w:ascii="Arial" w:hAnsi="Arial" w:cs="Arial"/>
          <w:color w:val="000000" w:themeColor="text1"/>
          <w:sz w:val="22"/>
        </w:rPr>
      </w:r>
      <w:r w:rsidR="00BE014A">
        <w:rPr>
          <w:rFonts w:ascii="Arial" w:hAnsi="Arial" w:cs="Arial"/>
          <w:color w:val="000000" w:themeColor="text1"/>
          <w:sz w:val="22"/>
        </w:rPr>
        <w:fldChar w:fldCharType="end"/>
      </w:r>
      <w:r w:rsidR="00AC05AB" w:rsidRPr="000A209C">
        <w:rPr>
          <w:rFonts w:ascii="Arial" w:hAnsi="Arial" w:cs="Arial"/>
          <w:color w:val="000000" w:themeColor="text1"/>
          <w:sz w:val="22"/>
        </w:rPr>
      </w:r>
      <w:r w:rsidR="00AC05AB" w:rsidRPr="000A209C">
        <w:rPr>
          <w:rFonts w:ascii="Arial" w:hAnsi="Arial" w:cs="Arial"/>
          <w:color w:val="000000" w:themeColor="text1"/>
          <w:sz w:val="22"/>
        </w:rPr>
        <w:fldChar w:fldCharType="separate"/>
      </w:r>
      <w:r w:rsidR="00BE014A">
        <w:rPr>
          <w:rFonts w:ascii="Arial" w:hAnsi="Arial" w:cs="Arial"/>
          <w:noProof/>
          <w:color w:val="000000" w:themeColor="text1"/>
          <w:sz w:val="22"/>
        </w:rPr>
        <w:t>(33)</w:t>
      </w:r>
      <w:r w:rsidR="00AC05AB" w:rsidRPr="000A209C">
        <w:rPr>
          <w:rFonts w:ascii="Arial" w:hAnsi="Arial" w:cs="Arial"/>
          <w:color w:val="000000" w:themeColor="text1"/>
          <w:sz w:val="22"/>
        </w:rPr>
        <w:fldChar w:fldCharType="end"/>
      </w:r>
      <w:r w:rsidR="00DE6191" w:rsidRPr="000A209C">
        <w:rPr>
          <w:rFonts w:ascii="Arial" w:hAnsi="Arial" w:cs="Arial"/>
          <w:color w:val="000000" w:themeColor="text1"/>
          <w:sz w:val="22"/>
        </w:rPr>
        <w:t xml:space="preserve"> </w:t>
      </w:r>
      <w:r w:rsidR="4E150FB2" w:rsidRPr="000A209C">
        <w:rPr>
          <w:rFonts w:ascii="Arial" w:hAnsi="Arial" w:cs="Arial"/>
          <w:noProof/>
          <w:color w:val="000000" w:themeColor="text1"/>
          <w:sz w:val="22"/>
        </w:rPr>
        <w:t>(“toxicology dataset”)</w:t>
      </w:r>
      <w:r w:rsidR="00C041B0" w:rsidRPr="000A209C">
        <w:rPr>
          <w:rFonts w:ascii="Arial" w:hAnsi="Arial" w:cs="Arial"/>
          <w:color w:val="000000" w:themeColor="text1"/>
          <w:sz w:val="22"/>
        </w:rPr>
        <w:t>.</w:t>
      </w:r>
      <w:r w:rsidR="00A91916" w:rsidRPr="000A209C">
        <w:rPr>
          <w:rFonts w:ascii="Arial" w:eastAsiaTheme="minorEastAsia" w:hAnsi="Arial" w:cs="Arial"/>
          <w:color w:val="000000" w:themeColor="text1"/>
          <w:sz w:val="22"/>
        </w:rPr>
        <w:t xml:space="preserve"> </w:t>
      </w:r>
      <w:r w:rsidR="00733DFD" w:rsidRPr="000A209C">
        <w:rPr>
          <w:rFonts w:ascii="Arial" w:hAnsi="Arial" w:cs="Arial"/>
          <w:color w:val="000000" w:themeColor="text1"/>
          <w:sz w:val="22"/>
        </w:rPr>
        <w:t>The</w:t>
      </w:r>
      <w:r w:rsidR="00DE6191" w:rsidRPr="000A209C">
        <w:rPr>
          <w:rFonts w:ascii="Arial" w:hAnsi="Arial" w:cs="Arial"/>
          <w:color w:val="000000" w:themeColor="text1"/>
          <w:sz w:val="22"/>
        </w:rPr>
        <w:t xml:space="preserve"> </w:t>
      </w:r>
      <w:r w:rsidR="00207336">
        <w:rPr>
          <w:rFonts w:ascii="Arial" w:hAnsi="Arial" w:cs="Arial"/>
          <w:color w:val="000000" w:themeColor="text1"/>
          <w:sz w:val="22"/>
        </w:rPr>
        <w:t>large-scale mix dataset</w:t>
      </w:r>
      <w:r w:rsidR="00733DFD" w:rsidRPr="000A209C">
        <w:rPr>
          <w:rFonts w:ascii="Arial" w:hAnsi="Arial" w:cs="Arial"/>
          <w:color w:val="000000" w:themeColor="text1"/>
          <w:sz w:val="22"/>
        </w:rPr>
        <w:t xml:space="preserve"> </w:t>
      </w:r>
      <w:r w:rsidR="165F49EB" w:rsidRPr="165F49EB">
        <w:rPr>
          <w:rFonts w:ascii="Arial" w:hAnsi="Arial" w:cs="Arial"/>
          <w:color w:val="000000" w:themeColor="text1"/>
          <w:sz w:val="22"/>
        </w:rPr>
        <w:t>contains</w:t>
      </w:r>
      <w:r w:rsidR="6D0470CC" w:rsidRPr="000A209C">
        <w:rPr>
          <w:rFonts w:ascii="Arial" w:hAnsi="Arial" w:cs="Arial"/>
          <w:color w:val="000000" w:themeColor="text1"/>
          <w:sz w:val="22"/>
        </w:rPr>
        <w:t xml:space="preserve"> </w:t>
      </w:r>
      <w:ins w:id="24" w:author="Yasset Perez" w:date="2023-03-05T19:47:00Z">
        <w:r w:rsidR="00EE32B0">
          <w:rPr>
            <w:rFonts w:ascii="Arial" w:hAnsi="Arial" w:cs="Arial"/>
            <w:color w:val="000000" w:themeColor="text1"/>
            <w:sz w:val="22"/>
          </w:rPr>
          <w:t xml:space="preserve">a </w:t>
        </w:r>
      </w:ins>
      <w:r w:rsidR="6D0470CC" w:rsidRPr="000A209C">
        <w:rPr>
          <w:rFonts w:ascii="Arial" w:hAnsi="Arial" w:cs="Arial"/>
          <w:color w:val="000000" w:themeColor="text1"/>
          <w:sz w:val="22"/>
        </w:rPr>
        <w:t xml:space="preserve">multiple species mixture, in which </w:t>
      </w:r>
      <w:r w:rsidR="6D0470CC" w:rsidRPr="43A6B949">
        <w:rPr>
          <w:rFonts w:ascii="Arial" w:hAnsi="Arial" w:cs="Arial"/>
          <w:color w:val="000000" w:themeColor="text1"/>
          <w:sz w:val="22"/>
        </w:rPr>
        <w:t>Y</w:t>
      </w:r>
      <w:r w:rsidR="6D0470CC" w:rsidRPr="000A209C">
        <w:rPr>
          <w:rFonts w:ascii="Arial" w:hAnsi="Arial" w:cs="Arial"/>
          <w:color w:val="000000" w:themeColor="text1"/>
          <w:sz w:val="22"/>
        </w:rPr>
        <w:t xml:space="preserve">east proteome </w:t>
      </w:r>
      <w:r w:rsidR="0047183A" w:rsidRPr="000A209C">
        <w:rPr>
          <w:rFonts w:ascii="Arial" w:hAnsi="Arial" w:cs="Arial"/>
          <w:color w:val="000000" w:themeColor="text1"/>
          <w:sz w:val="22"/>
        </w:rPr>
        <w:t>was</w:t>
      </w:r>
      <w:r w:rsidR="6D0470CC" w:rsidRPr="000A209C">
        <w:rPr>
          <w:rFonts w:ascii="Arial" w:hAnsi="Arial" w:cs="Arial"/>
          <w:color w:val="000000" w:themeColor="text1"/>
          <w:sz w:val="22"/>
        </w:rPr>
        <w:t xml:space="preserve"> diluted </w:t>
      </w:r>
      <w:r w:rsidR="00743EB2">
        <w:rPr>
          <w:rFonts w:ascii="Arial" w:hAnsi="Arial" w:cs="Arial"/>
          <w:color w:val="000000" w:themeColor="text1"/>
          <w:sz w:val="22"/>
        </w:rPr>
        <w:t>into</w:t>
      </w:r>
      <w:r w:rsidR="6D0470CC" w:rsidRPr="000A209C">
        <w:rPr>
          <w:rFonts w:ascii="Arial" w:hAnsi="Arial" w:cs="Arial"/>
          <w:color w:val="000000" w:themeColor="text1"/>
          <w:sz w:val="22"/>
        </w:rPr>
        <w:t xml:space="preserve"> fixed ratios </w:t>
      </w:r>
      <w:r w:rsidR="00A661A7" w:rsidRPr="000A209C">
        <w:rPr>
          <w:rFonts w:ascii="Arial" w:hAnsi="Arial" w:cs="Arial"/>
          <w:color w:val="000000" w:themeColor="text1"/>
          <w:sz w:val="22"/>
        </w:rPr>
        <w:t xml:space="preserve">of </w:t>
      </w:r>
      <w:r w:rsidR="6D0470CC" w:rsidRPr="000A209C">
        <w:rPr>
          <w:rFonts w:ascii="Arial" w:hAnsi="Arial" w:cs="Arial"/>
          <w:color w:val="000000" w:themeColor="text1"/>
          <w:sz w:val="22"/>
        </w:rPr>
        <w:t xml:space="preserve">1:4:10 and added to a background of 1:1:1 human proteome to simulate </w:t>
      </w:r>
      <w:r w:rsidR="6D0470CC" w:rsidRPr="165F49EB">
        <w:rPr>
          <w:rFonts w:ascii="Arial" w:hAnsi="Arial" w:cs="Arial"/>
          <w:color w:val="000000" w:themeColor="text1"/>
          <w:sz w:val="22"/>
        </w:rPr>
        <w:t xml:space="preserve">the </w:t>
      </w:r>
      <w:r w:rsidR="6D0470CC" w:rsidRPr="000A209C">
        <w:rPr>
          <w:rFonts w:ascii="Arial" w:hAnsi="Arial" w:cs="Arial"/>
          <w:color w:val="000000" w:themeColor="text1"/>
          <w:sz w:val="22"/>
        </w:rPr>
        <w:t xml:space="preserve">real experimental data. Six technical replicates were used for each sample </w:t>
      </w:r>
      <w:r w:rsidR="003E7BBA" w:rsidRPr="000A209C">
        <w:rPr>
          <w:rFonts w:ascii="Arial" w:hAnsi="Arial" w:cs="Arial"/>
          <w:color w:val="000000" w:themeColor="text1"/>
          <w:sz w:val="22"/>
        </w:rPr>
        <w:t xml:space="preserve">to </w:t>
      </w:r>
      <w:r w:rsidR="003E7BBA" w:rsidRPr="165F49EB">
        <w:rPr>
          <w:rFonts w:ascii="Arial" w:hAnsi="Arial" w:cs="Arial"/>
          <w:color w:val="000000" w:themeColor="text1"/>
          <w:sz w:val="22"/>
        </w:rPr>
        <w:t>measure</w:t>
      </w:r>
      <w:r w:rsidR="003E7BBA" w:rsidRPr="000A209C">
        <w:rPr>
          <w:rFonts w:ascii="Arial" w:hAnsi="Arial" w:cs="Arial"/>
          <w:color w:val="000000" w:themeColor="text1"/>
          <w:sz w:val="22"/>
        </w:rPr>
        <w:t xml:space="preserve"> the coefficient of variations</w:t>
      </w:r>
      <w:r w:rsidR="6D0470CC" w:rsidRPr="000A209C">
        <w:rPr>
          <w:rFonts w:ascii="Arial" w:eastAsiaTheme="minorEastAsia" w:hAnsi="Arial" w:cs="Arial"/>
          <w:color w:val="000000" w:themeColor="text1"/>
          <w:sz w:val="22"/>
        </w:rPr>
        <w:t>.</w:t>
      </w:r>
      <w:r w:rsidR="00C92BE5" w:rsidRPr="000A209C">
        <w:rPr>
          <w:rFonts w:ascii="Arial" w:eastAsiaTheme="minorEastAsia" w:hAnsi="Arial" w:cs="Arial"/>
          <w:color w:val="000000" w:themeColor="text1"/>
          <w:sz w:val="22"/>
        </w:rPr>
        <w:t xml:space="preserve"> </w:t>
      </w:r>
      <w:r w:rsidR="00DE6191" w:rsidRPr="000A209C">
        <w:rPr>
          <w:rFonts w:ascii="Arial" w:hAnsi="Arial" w:cs="Arial"/>
          <w:color w:val="000000" w:themeColor="text1"/>
          <w:sz w:val="22"/>
        </w:rPr>
        <w:t>The toxicology</w:t>
      </w:r>
      <w:r w:rsidR="4E150FB2" w:rsidRPr="000A209C">
        <w:rPr>
          <w:rFonts w:ascii="Arial" w:hAnsi="Arial" w:cs="Arial"/>
          <w:color w:val="000000" w:themeColor="text1"/>
          <w:sz w:val="22"/>
        </w:rPr>
        <w:t xml:space="preserve"> dataset</w:t>
      </w:r>
      <w:r w:rsidR="00C92BE5" w:rsidRPr="000A209C">
        <w:rPr>
          <w:rFonts w:ascii="Arial" w:hAnsi="Arial" w:cs="Arial"/>
          <w:color w:val="000000" w:themeColor="text1"/>
          <w:sz w:val="22"/>
        </w:rPr>
        <w:t xml:space="preserve"> </w:t>
      </w:r>
      <w:r w:rsidR="00323C9A" w:rsidRPr="000A209C">
        <w:rPr>
          <w:rFonts w:ascii="Arial" w:hAnsi="Arial" w:cs="Arial"/>
          <w:color w:val="000000" w:themeColor="text1"/>
          <w:sz w:val="22"/>
        </w:rPr>
        <w:t xml:space="preserve">is </w:t>
      </w:r>
      <w:r w:rsidR="001E46FA" w:rsidRPr="000A209C">
        <w:rPr>
          <w:rFonts w:ascii="Arial" w:hAnsi="Arial" w:cs="Arial"/>
          <w:color w:val="000000" w:themeColor="text1"/>
          <w:sz w:val="22"/>
        </w:rPr>
        <w:t xml:space="preserve">a </w:t>
      </w:r>
      <w:r w:rsidR="00684820" w:rsidRPr="000A209C">
        <w:rPr>
          <w:rFonts w:ascii="Arial" w:hAnsi="Arial" w:cs="Arial"/>
          <w:color w:val="000000" w:themeColor="text1"/>
          <w:sz w:val="22"/>
        </w:rPr>
        <w:t xml:space="preserve">cell line </w:t>
      </w:r>
      <w:r w:rsidR="00323C9A" w:rsidRPr="000A209C">
        <w:rPr>
          <w:rFonts w:ascii="Arial" w:hAnsi="Arial" w:cs="Arial"/>
          <w:color w:val="000000" w:themeColor="text1"/>
          <w:sz w:val="22"/>
        </w:rPr>
        <w:t xml:space="preserve">hepatocytes </w:t>
      </w:r>
      <w:r w:rsidR="001E46FA" w:rsidRPr="000A209C">
        <w:rPr>
          <w:rFonts w:ascii="Arial" w:hAnsi="Arial" w:cs="Arial"/>
          <w:color w:val="000000" w:themeColor="text1"/>
          <w:sz w:val="22"/>
        </w:rPr>
        <w:t xml:space="preserve">sample </w:t>
      </w:r>
      <w:r w:rsidR="00323C9A" w:rsidRPr="000A209C">
        <w:rPr>
          <w:rFonts w:ascii="Arial" w:hAnsi="Arial" w:cs="Arial"/>
          <w:color w:val="000000" w:themeColor="text1"/>
          <w:sz w:val="22"/>
        </w:rPr>
        <w:t xml:space="preserve">(HepG2) </w:t>
      </w:r>
      <w:r w:rsidR="00C0239D" w:rsidRPr="000A209C">
        <w:rPr>
          <w:rFonts w:ascii="Arial" w:hAnsi="Arial" w:cs="Arial"/>
          <w:color w:val="000000" w:themeColor="text1"/>
          <w:sz w:val="22"/>
        </w:rPr>
        <w:t>treated with</w:t>
      </w:r>
      <w:r w:rsidR="00323C9A" w:rsidRPr="000A209C">
        <w:rPr>
          <w:rFonts w:ascii="Arial" w:hAnsi="Arial" w:cs="Arial"/>
          <w:color w:val="000000" w:themeColor="text1"/>
          <w:sz w:val="22"/>
        </w:rPr>
        <w:t xml:space="preserve"> benzo[a]pyrene (BaP) using a concentration of 2 μM. </w:t>
      </w:r>
      <w:r w:rsidR="00367C66" w:rsidRPr="000A209C">
        <w:rPr>
          <w:rFonts w:ascii="Arial" w:hAnsi="Arial" w:cs="Arial"/>
          <w:color w:val="000000" w:themeColor="text1"/>
          <w:sz w:val="22"/>
        </w:rPr>
        <w:t xml:space="preserve">The original </w:t>
      </w:r>
      <w:r w:rsidR="00367C66" w:rsidRPr="165F49EB">
        <w:rPr>
          <w:rFonts w:ascii="Arial" w:hAnsi="Arial" w:cs="Arial"/>
          <w:color w:val="000000" w:themeColor="text1"/>
          <w:sz w:val="22"/>
        </w:rPr>
        <w:lastRenderedPageBreak/>
        <w:t>work</w:t>
      </w:r>
      <w:r w:rsidR="00554F8D" w:rsidRPr="000A209C">
        <w:rPr>
          <w:rFonts w:ascii="Arial" w:hAnsi="Arial" w:cs="Arial"/>
          <w:color w:val="000000" w:themeColor="text1"/>
          <w:sz w:val="22"/>
        </w:rPr>
        <w:t xml:space="preserve"> </w:t>
      </w:r>
      <w:r w:rsidR="00554F8D" w:rsidRPr="000A209C">
        <w:rPr>
          <w:rFonts w:ascii="Arial" w:hAnsi="Arial" w:cs="Arial"/>
          <w:color w:val="000000" w:themeColor="text1"/>
          <w:sz w:val="22"/>
        </w:rPr>
        <w:fldChar w:fldCharType="begin">
          <w:fldData xml:space="preserve">PEVuZE5vdGU+PENpdGU+PEF1dGhvcj5XYW5nPC9BdXRob3I+PFllYXI+MjAyMTwvWWVhcj48UmVj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</w:fldData>
        </w:fldChar>
      </w:r>
      <w:r w:rsidR="00BE014A">
        <w:rPr>
          <w:rFonts w:ascii="Arial" w:hAnsi="Arial" w:cs="Arial"/>
          <w:color w:val="000000" w:themeColor="text1"/>
          <w:sz w:val="22"/>
        </w:rPr>
        <w:instrText xml:space="preserve"> ADDIN EN.CITE </w:instrText>
      </w:r>
      <w:r w:rsidR="00BE014A">
        <w:rPr>
          <w:rFonts w:ascii="Arial" w:hAnsi="Arial" w:cs="Arial"/>
          <w:color w:val="000000" w:themeColor="text1"/>
          <w:sz w:val="22"/>
        </w:rPr>
        <w:fldChar w:fldCharType="begin">
          <w:fldData xml:space="preserve">PEVuZE5vdGU+PENpdGU+PEF1dGhvcj5XYW5nPC9BdXRob3I+PFllYXI+MjAyMTwvWWVhcj48UmVj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</w:fldData>
        </w:fldChar>
      </w:r>
      <w:r w:rsidR="00BE014A">
        <w:rPr>
          <w:rFonts w:ascii="Arial" w:hAnsi="Arial" w:cs="Arial"/>
          <w:color w:val="000000" w:themeColor="text1"/>
          <w:sz w:val="22"/>
        </w:rPr>
        <w:instrText xml:space="preserve"> ADDIN EN.CITE.DATA </w:instrText>
      </w:r>
      <w:r w:rsidR="00BE014A">
        <w:rPr>
          <w:rFonts w:ascii="Arial" w:hAnsi="Arial" w:cs="Arial"/>
          <w:color w:val="000000" w:themeColor="text1"/>
          <w:sz w:val="22"/>
        </w:rPr>
      </w:r>
      <w:r w:rsidR="00BE014A">
        <w:rPr>
          <w:rFonts w:ascii="Arial" w:hAnsi="Arial" w:cs="Arial"/>
          <w:color w:val="000000" w:themeColor="text1"/>
          <w:sz w:val="22"/>
        </w:rPr>
        <w:fldChar w:fldCharType="end"/>
      </w:r>
      <w:r w:rsidR="00554F8D" w:rsidRPr="000A209C">
        <w:rPr>
          <w:rFonts w:ascii="Arial" w:hAnsi="Arial" w:cs="Arial"/>
          <w:color w:val="000000" w:themeColor="text1"/>
          <w:sz w:val="22"/>
        </w:rPr>
      </w:r>
      <w:r w:rsidR="00554F8D" w:rsidRPr="000A209C">
        <w:rPr>
          <w:rFonts w:ascii="Arial" w:hAnsi="Arial" w:cs="Arial"/>
          <w:color w:val="000000" w:themeColor="text1"/>
          <w:sz w:val="22"/>
        </w:rPr>
        <w:fldChar w:fldCharType="separate"/>
      </w:r>
      <w:r w:rsidR="00BE014A">
        <w:rPr>
          <w:rFonts w:ascii="Arial" w:hAnsi="Arial" w:cs="Arial"/>
          <w:noProof/>
          <w:color w:val="000000" w:themeColor="text1"/>
          <w:sz w:val="22"/>
        </w:rPr>
        <w:t>(33)</w:t>
      </w:r>
      <w:r w:rsidR="00554F8D" w:rsidRPr="000A209C">
        <w:rPr>
          <w:rFonts w:ascii="Arial" w:hAnsi="Arial" w:cs="Arial"/>
          <w:color w:val="000000" w:themeColor="text1"/>
          <w:sz w:val="22"/>
        </w:rPr>
        <w:fldChar w:fldCharType="end"/>
      </w:r>
      <w:r w:rsidR="00554F8D" w:rsidRPr="000A209C">
        <w:rPr>
          <w:rFonts w:ascii="Arial" w:hAnsi="Arial" w:cs="Arial"/>
          <w:color w:val="000000" w:themeColor="text1"/>
          <w:sz w:val="22"/>
        </w:rPr>
        <w:t xml:space="preserve"> benchmarked TMT and LFQ </w:t>
      </w:r>
      <w:r w:rsidR="001744EA" w:rsidRPr="000A209C">
        <w:rPr>
          <w:rFonts w:ascii="Arial" w:hAnsi="Arial" w:cs="Arial"/>
          <w:color w:val="000000" w:themeColor="text1"/>
          <w:sz w:val="22"/>
        </w:rPr>
        <w:t>analytical methods using the same sample</w:t>
      </w:r>
      <w:r w:rsidR="00323C9A" w:rsidRPr="000A209C">
        <w:rPr>
          <w:rFonts w:ascii="Arial" w:hAnsi="Arial" w:cs="Arial"/>
          <w:color w:val="000000" w:themeColor="text1"/>
          <w:sz w:val="22"/>
        </w:rPr>
        <w:t>.</w:t>
      </w:r>
      <w:r w:rsidR="001744EA" w:rsidRPr="000A209C">
        <w:rPr>
          <w:rFonts w:ascii="Arial" w:hAnsi="Arial" w:cs="Arial"/>
          <w:color w:val="000000" w:themeColor="text1"/>
          <w:sz w:val="22"/>
        </w:rPr>
        <w:t xml:space="preserve"> In the present study, we used the </w:t>
      </w:r>
      <w:r w:rsidR="005023AB" w:rsidRPr="000A209C">
        <w:rPr>
          <w:rFonts w:ascii="Arial" w:hAnsi="Arial" w:cs="Arial"/>
          <w:color w:val="000000" w:themeColor="text1"/>
          <w:sz w:val="22"/>
        </w:rPr>
        <w:t xml:space="preserve">LFQ </w:t>
      </w:r>
      <w:r w:rsidR="00C93664" w:rsidRPr="000A209C">
        <w:rPr>
          <w:rFonts w:ascii="Arial" w:hAnsi="Arial" w:cs="Arial"/>
          <w:color w:val="000000" w:themeColor="text1"/>
          <w:sz w:val="22"/>
        </w:rPr>
        <w:t xml:space="preserve">part to benchmark </w:t>
      </w:r>
      <w:r w:rsidR="009F1ADD" w:rsidRPr="000A209C">
        <w:rPr>
          <w:rFonts w:ascii="Arial" w:hAnsi="Arial" w:cs="Arial"/>
          <w:color w:val="000000" w:themeColor="text1"/>
          <w:sz w:val="22"/>
        </w:rPr>
        <w:t xml:space="preserve">the peptide intensity-based </w:t>
      </w:r>
      <w:r w:rsidR="009F1ADD" w:rsidRPr="165F49EB">
        <w:rPr>
          <w:rFonts w:ascii="Arial" w:hAnsi="Arial" w:cs="Arial"/>
          <w:color w:val="000000" w:themeColor="text1"/>
          <w:sz w:val="22"/>
        </w:rPr>
        <w:t>tools</w:t>
      </w:r>
      <w:r w:rsidR="009F1ADD" w:rsidRPr="000A209C">
        <w:rPr>
          <w:rFonts w:ascii="Arial" w:hAnsi="Arial" w:cs="Arial"/>
          <w:color w:val="000000" w:themeColor="text1"/>
          <w:sz w:val="22"/>
        </w:rPr>
        <w:t xml:space="preserve"> MSstats</w:t>
      </w:r>
      <w:ins w:id="25" w:author="来宾用户" w:date="2023-02-23T12:54:00Z">
        <w:r w:rsidR="009F1ADD" w:rsidRPr="3ECDF959">
          <w:rPr>
            <w:rFonts w:ascii="Arial" w:hAnsi="Arial" w:cs="Arial"/>
            <w:color w:val="000000" w:themeColor="text1"/>
            <w:sz w:val="22"/>
          </w:rPr>
          <w:t>,</w:t>
        </w:r>
      </w:ins>
      <w:r w:rsidR="009F1ADD" w:rsidRPr="000A209C">
        <w:rPr>
          <w:rFonts w:ascii="Arial" w:hAnsi="Arial" w:cs="Arial"/>
          <w:color w:val="000000" w:themeColor="text1"/>
          <w:sz w:val="22"/>
        </w:rPr>
        <w:t xml:space="preserve"> Proteus</w:t>
      </w:r>
      <w:ins w:id="26" w:author="来宾用户" w:date="2023-02-23T12:54:00Z">
        <w:r w:rsidR="009F1ADD" w:rsidRPr="3ECDF959">
          <w:rPr>
            <w:rFonts w:ascii="Arial" w:hAnsi="Arial" w:cs="Arial"/>
            <w:color w:val="000000" w:themeColor="text1"/>
            <w:sz w:val="22"/>
          </w:rPr>
          <w:t xml:space="preserve"> and msqrob</w:t>
        </w:r>
      </w:ins>
      <w:ins w:id="27" w:author="来宾用户" w:date="2023-02-24T13:45:00Z">
        <w:r w:rsidR="009F1ADD" w:rsidRPr="3ECDF959">
          <w:rPr>
            <w:rFonts w:ascii="Arial" w:hAnsi="Arial" w:cs="Arial"/>
            <w:color w:val="000000" w:themeColor="text1"/>
            <w:sz w:val="22"/>
          </w:rPr>
          <w:t>2</w:t>
        </w:r>
      </w:ins>
      <w:r w:rsidR="009F1ADD" w:rsidRPr="000A209C">
        <w:rPr>
          <w:rFonts w:ascii="Arial" w:hAnsi="Arial" w:cs="Arial"/>
          <w:color w:val="000000" w:themeColor="text1"/>
          <w:sz w:val="22"/>
        </w:rPr>
        <w:t xml:space="preserve">. </w:t>
      </w:r>
    </w:p>
    <w:p w14:paraId="49CEB05B" w14:textId="7E8B61F6" w:rsidR="00082DAE" w:rsidRPr="000A209C" w:rsidRDefault="0038192D" w:rsidP="007B7A64">
      <w:pPr>
        <w:spacing w:before="156" w:after="156"/>
        <w:rPr>
          <w:rFonts w:ascii="Arial" w:eastAsiaTheme="minorEastAsia" w:hAnsi="Arial" w:cs="Arial"/>
          <w:b/>
          <w:bCs/>
          <w:color w:val="000000" w:themeColor="text1"/>
          <w:sz w:val="22"/>
        </w:rPr>
      </w:pPr>
      <w:r w:rsidRPr="000A209C">
        <w:rPr>
          <w:rFonts w:ascii="Arial" w:eastAsiaTheme="minorEastAsia" w:hAnsi="Arial" w:cs="Arial"/>
          <w:b/>
          <w:bCs/>
          <w:color w:val="000000" w:themeColor="text1"/>
          <w:sz w:val="22"/>
        </w:rPr>
        <w:t>3.2 Peptide and Protein Quantitation tools</w:t>
      </w:r>
    </w:p>
    <w:p w14:paraId="66D45355" w14:textId="31C7B1F4" w:rsidR="00EF548A" w:rsidRPr="000A209C" w:rsidRDefault="5CE95AF8" w:rsidP="5CE95AF8">
      <w:pPr>
        <w:spacing w:before="156" w:after="156"/>
        <w:rPr>
          <w:rFonts w:ascii="Arial" w:eastAsiaTheme="minorEastAsia" w:hAnsi="Arial" w:cs="Arial"/>
          <w:color w:val="000000" w:themeColor="text1"/>
          <w:sz w:val="22"/>
        </w:rPr>
      </w:pPr>
      <w:r w:rsidRPr="000A209C">
        <w:rPr>
          <w:rFonts w:ascii="Arial" w:eastAsiaTheme="minorEastAsia" w:hAnsi="Arial" w:cs="Arial"/>
          <w:b/>
          <w:bCs/>
          <w:color w:val="000000" w:themeColor="text1"/>
          <w:sz w:val="22"/>
        </w:rPr>
        <w:t>MaxQuant</w:t>
      </w:r>
      <w:r w:rsidRPr="000A209C">
        <w:rPr>
          <w:rFonts w:ascii="Arial" w:eastAsiaTheme="minorEastAsia" w:hAnsi="Arial" w:cs="Arial"/>
          <w:color w:val="000000" w:themeColor="text1"/>
          <w:sz w:val="22"/>
        </w:rPr>
        <w:t>: To evaluate each tool's parameter combinations</w:t>
      </w:r>
      <w:r w:rsidR="165F49EB" w:rsidRPr="165F49EB">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 xml:space="preserve"> algorithms for data processing and protein quantification analysis, we analyzed </w:t>
      </w:r>
      <w:r w:rsidR="008C154C" w:rsidRPr="000A209C">
        <w:rPr>
          <w:rFonts w:ascii="Arial" w:eastAsiaTheme="minorEastAsia" w:hAnsi="Arial" w:cs="Arial"/>
          <w:color w:val="000000" w:themeColor="text1"/>
          <w:sz w:val="22"/>
        </w:rPr>
        <w:t xml:space="preserve">the </w:t>
      </w:r>
      <w:r w:rsidR="00BA42EE">
        <w:rPr>
          <w:rFonts w:ascii="Arial" w:eastAsiaTheme="minorEastAsia" w:hAnsi="Arial" w:cs="Arial"/>
          <w:color w:val="000000" w:themeColor="text1"/>
          <w:sz w:val="22"/>
        </w:rPr>
        <w:t>datasets</w:t>
      </w:r>
      <w:r w:rsidRPr="000A209C">
        <w:rPr>
          <w:rFonts w:ascii="Arial" w:eastAsiaTheme="minorEastAsia" w:hAnsi="Arial" w:cs="Arial"/>
          <w:color w:val="000000" w:themeColor="text1"/>
          <w:sz w:val="22"/>
        </w:rPr>
        <w:t xml:space="preserve"> with MaxQuant </w:t>
      </w:r>
      <w:r w:rsidR="460B9350" w:rsidRPr="000A209C">
        <w:rPr>
          <w:rFonts w:ascii="Arial" w:eastAsiaTheme="minorEastAsia" w:hAnsi="Arial" w:cs="Arial"/>
          <w:color w:val="000000" w:themeColor="text1"/>
          <w:sz w:val="22"/>
        </w:rPr>
        <w:fldChar w:fldCharType="begin"/>
      </w:r>
      <w:r w:rsidR="00B17DCB">
        <w:rPr>
          <w:rFonts w:ascii="Arial" w:eastAsiaTheme="minorEastAsia" w:hAnsi="Arial" w:cs="Arial"/>
          <w:color w:val="000000" w:themeColor="text1"/>
          <w:sz w:val="22"/>
        </w:rPr>
        <w:instrText xml:space="preserve"> ADDIN EN.CITE &lt;EndNote&gt;&lt;Cite&gt;&lt;Author&gt;Cox&lt;/Author&gt;&lt;Year&gt;2008&lt;/Year&gt;&lt;RecNum&gt;43&lt;/RecNum&gt;&lt;DisplayText&gt;(9)&lt;/DisplayText&gt;&lt;record&gt;&lt;rec-number&gt;43&lt;/rec-number&gt;&lt;foreign-keys&gt;&lt;key app="EN" db-id="2vddxzv9gpt2zneewaxp0zfppzpes02fps52" timestamp="1665567640"&gt;43&lt;/key&gt;&lt;/foreign-keys&gt;&lt;ref-type name="Journal Article"&gt;17&lt;/ref-type&gt;&lt;contributors&gt;&lt;authors&gt;&lt;author&gt;Cox, J.&lt;/author&gt;&lt;author&gt;Mann, M.&lt;/author&gt;&lt;/authors&gt;&lt;/contributors&gt;&lt;auth-address&gt;Department for Proteomics and Signal Transduction, Max-Planck Institute for Biochemistry, Am Klopferspitz 18, D-82152 Martinsried, Germany. cox@biochem.mpg.de&lt;/auth-address&gt;&lt;titles&gt;&lt;title&gt;MaxQuant enables high peptide identification rates, individualized p.p.b.-range mass accuracies and proteome-wide protein quantification&lt;/title&gt;&lt;secondary-title&gt;Nat Biotechnol&lt;/secondary-title&gt;&lt;/titles&gt;&lt;periodical&gt;&lt;full-title&gt;Nat Biotechnol&lt;/full-title&gt;&lt;/periodical&gt;&lt;pages&gt;1367-72&lt;/pages&gt;&lt;volume&gt;26&lt;/volume&gt;&lt;number&gt;12&lt;/number&gt;&lt;edition&gt;2008/11/26&lt;/edition&gt;&lt;keywords&gt;&lt;keyword&gt;Algorithms&lt;/keyword&gt;&lt;keyword&gt;Computational Biology/*methods&lt;/keyword&gt;&lt;keyword&gt;Databases, Protein&lt;/keyword&gt;&lt;keyword&gt;HeLa Cells&lt;/keyword&gt;&lt;keyword&gt;Humans&lt;/keyword&gt;&lt;keyword&gt;Mass Spectrometry/*methods&lt;/keyword&gt;&lt;keyword&gt;Peptides/*analysis/chemistry&lt;/keyword&gt;&lt;keyword&gt;Proteins/*analysis/chemistry&lt;/keyword&gt;&lt;keyword&gt;Proteome/analysis/metabolism&lt;/keyword&gt;&lt;keyword&gt;Proteomics/*methods&lt;/keyword&gt;&lt;/keywords&gt;&lt;dates&gt;&lt;year&gt;2008&lt;/year&gt;&lt;pub-dates&gt;&lt;date&gt;Dec&lt;/date&gt;&lt;/pub-dates&gt;&lt;/dates&gt;&lt;isbn&gt;1546-1696 (Electronic)&amp;#xD;1087-0156 (Linking)&lt;/isbn&gt;&lt;accession-num&gt;19029910&lt;/accession-num&gt;&lt;urls&gt;&lt;related-urls&gt;&lt;url&gt;https://www.ncbi.nlm.nih.gov/pubmed/19029910&lt;/url&gt;&lt;/related-urls&gt;&lt;/urls&gt;&lt;electronic-resource-num&gt;10.1038/nbt.1511&lt;/electronic-resource-num&gt;&lt;/record&gt;&lt;/Cite&gt;&lt;/EndNote&gt;</w:instrText>
      </w:r>
      <w:r w:rsidR="460B9350"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(9)</w:t>
      </w:r>
      <w:r w:rsidR="460B9350" w:rsidRPr="000A209C">
        <w:rPr>
          <w:rFonts w:ascii="Arial" w:eastAsiaTheme="minorEastAsia" w:hAnsi="Arial" w:cs="Arial"/>
          <w:color w:val="000000" w:themeColor="text1"/>
          <w:sz w:val="22"/>
        </w:rPr>
        <w:fldChar w:fldCharType="end"/>
      </w:r>
      <w:r w:rsidRPr="000A209C">
        <w:rPr>
          <w:rFonts w:ascii="Arial" w:eastAsiaTheme="minorEastAsia" w:hAnsi="Arial" w:cs="Arial"/>
          <w:color w:val="000000" w:themeColor="text1"/>
          <w:sz w:val="22"/>
        </w:rPr>
        <w:t xml:space="preserve">. Raw data were processed with MaxQuant (version v1.6.10.43) before the </w:t>
      </w:r>
      <w:r w:rsidR="002C7B07">
        <w:rPr>
          <w:rFonts w:ascii="Arial" w:eastAsiaTheme="minorEastAsia" w:hAnsi="Arial" w:cs="Arial"/>
          <w:color w:val="000000" w:themeColor="text1"/>
          <w:sz w:val="22"/>
        </w:rPr>
        <w:t>DE</w:t>
      </w:r>
      <w:r w:rsidR="002C7B07"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analysis with each tool. </w:t>
      </w:r>
      <w:r w:rsidR="165F49EB" w:rsidRPr="165F49EB">
        <w:rPr>
          <w:rFonts w:ascii="Arial" w:eastAsiaTheme="minorEastAsia" w:hAnsi="Arial" w:cs="Arial"/>
          <w:color w:val="000000" w:themeColor="text1"/>
          <w:sz w:val="22"/>
        </w:rPr>
        <w:t>We</w:t>
      </w:r>
      <w:r w:rsidRPr="000A209C">
        <w:rPr>
          <w:rFonts w:ascii="Arial" w:eastAsiaTheme="minorEastAsia" w:hAnsi="Arial" w:cs="Arial"/>
          <w:color w:val="000000" w:themeColor="text1"/>
          <w:sz w:val="22"/>
        </w:rPr>
        <w:t xml:space="preserve"> used default parameters except that “the min ratio of LFQ” was set as 1 and “matching between runs” was enabled. </w:t>
      </w:r>
      <w:r w:rsidR="008C154C" w:rsidRPr="000A209C">
        <w:rPr>
          <w:rFonts w:ascii="Arial" w:eastAsiaTheme="minorEastAsia" w:hAnsi="Arial" w:cs="Arial"/>
          <w:color w:val="000000" w:themeColor="text1"/>
          <w:sz w:val="22"/>
        </w:rPr>
        <w:t xml:space="preserve">The </w:t>
      </w:r>
      <w:r w:rsidR="165F49EB" w:rsidRPr="165F49EB">
        <w:rPr>
          <w:rFonts w:ascii="Arial" w:eastAsiaTheme="minorEastAsia" w:hAnsi="Arial" w:cs="Arial"/>
          <w:color w:val="000000" w:themeColor="text1"/>
          <w:sz w:val="22"/>
        </w:rPr>
        <w:t>results</w:t>
      </w:r>
      <w:r w:rsidRPr="000A209C">
        <w:rPr>
          <w:rFonts w:ascii="Arial" w:eastAsiaTheme="minorEastAsia" w:hAnsi="Arial" w:cs="Arial"/>
          <w:color w:val="000000" w:themeColor="text1"/>
          <w:sz w:val="22"/>
        </w:rPr>
        <w:t xml:space="preserve"> from MaxQuant analysis and the parameters file used can be downloaded from the following repository (</w:t>
      </w:r>
      <w:hyperlink r:id="rId24">
        <w:r w:rsidRPr="000A209C">
          <w:rPr>
            <w:rStyle w:val="Hyperlink"/>
            <w:rFonts w:ascii="Arial" w:eastAsiaTheme="minorEastAsia" w:hAnsi="Arial" w:cs="Arial"/>
            <w:color w:val="000000" w:themeColor="text1"/>
            <w:sz w:val="22"/>
          </w:rPr>
          <w:t>https://github.com/ypriverol/quantms-research/tree/main/r-research</w:t>
        </w:r>
      </w:hyperlink>
      <w:r w:rsidRPr="000A209C">
        <w:rPr>
          <w:rFonts w:ascii="Arial" w:eastAsiaTheme="minorEastAsia" w:hAnsi="Arial" w:cs="Arial"/>
          <w:color w:val="000000" w:themeColor="text1"/>
          <w:sz w:val="22"/>
        </w:rPr>
        <w:t>).</w:t>
      </w:r>
    </w:p>
    <w:p w14:paraId="1C4FC7BF" w14:textId="35BD3CA0" w:rsidR="009B4931" w:rsidRDefault="00EF548A" w:rsidP="003341E0">
      <w:pPr>
        <w:spacing w:before="156" w:after="156"/>
        <w:rPr>
          <w:rFonts w:ascii="Arial" w:eastAsiaTheme="minorEastAsia" w:hAnsi="Arial" w:cs="Arial"/>
          <w:color w:val="000000" w:themeColor="text1"/>
          <w:sz w:val="22"/>
        </w:rPr>
      </w:pPr>
      <w:r w:rsidRPr="000A209C">
        <w:rPr>
          <w:rFonts w:ascii="Arial" w:eastAsiaTheme="minorEastAsia" w:hAnsi="Arial" w:cs="Arial"/>
          <w:b/>
          <w:bCs/>
          <w:color w:val="000000" w:themeColor="text1"/>
          <w:sz w:val="22"/>
        </w:rPr>
        <w:t>quantms</w:t>
      </w:r>
      <w:r w:rsidRPr="000A209C">
        <w:rPr>
          <w:rFonts w:ascii="Arial" w:eastAsiaTheme="minorEastAsia" w:hAnsi="Arial" w:cs="Arial"/>
          <w:color w:val="000000" w:themeColor="text1"/>
          <w:sz w:val="22"/>
        </w:rPr>
        <w:t xml:space="preserve">: quantms (and its </w:t>
      </w:r>
      <w:r w:rsidR="003E1421" w:rsidRPr="000A209C">
        <w:rPr>
          <w:rFonts w:ascii="Arial" w:eastAsiaTheme="minorEastAsia" w:hAnsi="Arial" w:cs="Arial"/>
          <w:color w:val="000000" w:themeColor="text1"/>
          <w:sz w:val="22"/>
        </w:rPr>
        <w:t xml:space="preserve">predecessor </w:t>
      </w:r>
      <w:r w:rsidRPr="000A209C">
        <w:rPr>
          <w:rFonts w:ascii="Arial" w:eastAsiaTheme="minorEastAsia" w:hAnsi="Arial" w:cs="Arial"/>
          <w:color w:val="000000" w:themeColor="text1"/>
          <w:sz w:val="22"/>
        </w:rPr>
        <w:t>proteomicsLFQ</w:t>
      </w:r>
      <w:r w:rsidR="00043173" w:rsidRPr="000A209C">
        <w:rPr>
          <w:rFonts w:ascii="Arial" w:eastAsiaTheme="minorEastAsia" w:hAnsi="Arial" w:cs="Arial"/>
          <w:color w:val="000000" w:themeColor="text1"/>
          <w:sz w:val="22"/>
        </w:rPr>
        <w:t xml:space="preserve"> </w:t>
      </w:r>
      <w:r w:rsidR="00043173" w:rsidRPr="000A209C">
        <w:rPr>
          <w:rFonts w:ascii="Arial" w:eastAsiaTheme="minorEastAsia" w:hAnsi="Arial" w:cs="Arial"/>
          <w:color w:val="000000" w:themeColor="text1"/>
          <w:sz w:val="22"/>
        </w:rPr>
        <w:fldChar w:fldCharType="begin">
          <w:fldData xml:space="preserve">PEVuZE5vdGU+PENpdGU+PEF1dGhvcj5VbWVyPC9BdXRob3I+PFllYXI+MjAyMTwvWWVhcj48UmVj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</w:fldData>
        </w:fldChar>
      </w:r>
      <w:r w:rsidR="00B17DCB">
        <w:rPr>
          <w:rFonts w:ascii="Arial" w:eastAsiaTheme="minorEastAsia" w:hAnsi="Arial" w:cs="Arial"/>
          <w:color w:val="000000" w:themeColor="text1"/>
          <w:sz w:val="22"/>
        </w:rPr>
        <w:instrText xml:space="preserve"> ADDIN EN.CITE </w:instrText>
      </w:r>
      <w:r w:rsidR="00B17DCB">
        <w:rPr>
          <w:rFonts w:ascii="Arial" w:eastAsiaTheme="minorEastAsia" w:hAnsi="Arial" w:cs="Arial"/>
          <w:color w:val="000000" w:themeColor="text1"/>
          <w:sz w:val="22"/>
        </w:rPr>
        <w:fldChar w:fldCharType="begin">
          <w:fldData xml:space="preserve">PEVuZE5vdGU+PENpdGU+PEF1dGhvcj5VbWVyPC9BdXRob3I+PFllYXI+MjAyMTwvWWVhcj48UmVj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</w:fldData>
        </w:fldChar>
      </w:r>
      <w:r w:rsidR="00B17DCB">
        <w:rPr>
          <w:rFonts w:ascii="Arial" w:eastAsiaTheme="minorEastAsia" w:hAnsi="Arial" w:cs="Arial"/>
          <w:color w:val="000000" w:themeColor="text1"/>
          <w:sz w:val="22"/>
        </w:rPr>
        <w:instrText xml:space="preserve"> ADDIN EN.CITE.DATA </w:instrText>
      </w:r>
      <w:r w:rsidR="00B17DCB">
        <w:rPr>
          <w:rFonts w:ascii="Arial" w:eastAsiaTheme="minorEastAsia" w:hAnsi="Arial" w:cs="Arial"/>
          <w:color w:val="000000" w:themeColor="text1"/>
          <w:sz w:val="22"/>
        </w:rPr>
      </w:r>
      <w:r w:rsidR="00B17DCB">
        <w:rPr>
          <w:rFonts w:ascii="Arial" w:eastAsiaTheme="minorEastAsia" w:hAnsi="Arial" w:cs="Arial"/>
          <w:color w:val="000000" w:themeColor="text1"/>
          <w:sz w:val="22"/>
        </w:rPr>
        <w:fldChar w:fldCharType="end"/>
      </w:r>
      <w:r w:rsidR="00043173" w:rsidRPr="000A209C">
        <w:rPr>
          <w:rFonts w:ascii="Arial" w:eastAsiaTheme="minorEastAsia" w:hAnsi="Arial" w:cs="Arial"/>
          <w:color w:val="000000" w:themeColor="text1"/>
          <w:sz w:val="22"/>
        </w:rPr>
      </w:r>
      <w:r w:rsidR="00043173"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(12)</w:t>
      </w:r>
      <w:r w:rsidR="00043173" w:rsidRPr="000A209C">
        <w:rPr>
          <w:rFonts w:ascii="Arial" w:eastAsiaTheme="minorEastAsia" w:hAnsi="Arial" w:cs="Arial"/>
          <w:color w:val="000000" w:themeColor="text1"/>
          <w:sz w:val="22"/>
        </w:rPr>
        <w:fldChar w:fldCharType="end"/>
      </w:r>
      <w:r w:rsidRPr="000A209C">
        <w:rPr>
          <w:rFonts w:ascii="Arial" w:eastAsiaTheme="minorEastAsia" w:hAnsi="Arial" w:cs="Arial"/>
          <w:color w:val="000000" w:themeColor="text1"/>
          <w:sz w:val="22"/>
        </w:rPr>
        <w:t xml:space="preserve">) is </w:t>
      </w:r>
      <w:r w:rsidR="00043173" w:rsidRPr="000A209C">
        <w:rPr>
          <w:rFonts w:ascii="Arial" w:eastAsiaTheme="minorEastAsia" w:hAnsi="Arial" w:cs="Arial"/>
          <w:color w:val="000000" w:themeColor="text1"/>
          <w:sz w:val="22"/>
        </w:rPr>
        <w:t>a cloud-based workflow that uses OpenMS</w:t>
      </w:r>
      <w:r w:rsidR="004B51CF" w:rsidRPr="000A209C">
        <w:rPr>
          <w:rFonts w:ascii="Arial" w:eastAsiaTheme="minorEastAsia" w:hAnsi="Arial" w:cs="Arial"/>
          <w:color w:val="000000" w:themeColor="text1"/>
          <w:sz w:val="22"/>
        </w:rPr>
        <w:t xml:space="preserve"> </w:t>
      </w:r>
      <w:r w:rsidR="004B51CF" w:rsidRPr="000A209C">
        <w:rPr>
          <w:rFonts w:ascii="Arial" w:eastAsiaTheme="minorEastAsia" w:hAnsi="Arial" w:cs="Arial"/>
          <w:color w:val="000000" w:themeColor="text1"/>
          <w:sz w:val="22"/>
        </w:rPr>
        <w:fldChar w:fldCharType="begin">
          <w:fldData xml:space="preserve">PEVuZE5vdGU+PENpdGU+PEF1dGhvcj5QZmV1ZmZlcjwvQXV0aG9yPjxZZWFyPjIwMTc8L1llYXI+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</w:fldData>
        </w:fldChar>
      </w:r>
      <w:r w:rsidR="00BE014A">
        <w:rPr>
          <w:rFonts w:ascii="Arial" w:eastAsiaTheme="minorEastAsia" w:hAnsi="Arial" w:cs="Arial"/>
          <w:color w:val="000000" w:themeColor="text1"/>
          <w:sz w:val="22"/>
        </w:rPr>
        <w:instrText xml:space="preserve"> ADDIN EN.CITE </w:instrText>
      </w:r>
      <w:r w:rsidR="00BE014A">
        <w:rPr>
          <w:rFonts w:ascii="Arial" w:eastAsiaTheme="minorEastAsia" w:hAnsi="Arial" w:cs="Arial"/>
          <w:color w:val="000000" w:themeColor="text1"/>
          <w:sz w:val="22"/>
        </w:rPr>
        <w:fldChar w:fldCharType="begin">
          <w:fldData xml:space="preserve">PEVuZE5vdGU+PENpdGU+PEF1dGhvcj5QZmV1ZmZlcjwvQXV0aG9yPjxZZWFyPjIwMTc8L1llYXI+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</w:fldData>
        </w:fldChar>
      </w:r>
      <w:r w:rsidR="00BE014A">
        <w:rPr>
          <w:rFonts w:ascii="Arial" w:eastAsiaTheme="minorEastAsia" w:hAnsi="Arial" w:cs="Arial"/>
          <w:color w:val="000000" w:themeColor="text1"/>
          <w:sz w:val="22"/>
        </w:rPr>
        <w:instrText xml:space="preserve"> ADDIN EN.CITE.DATA </w:instrText>
      </w:r>
      <w:r w:rsidR="00BE014A">
        <w:rPr>
          <w:rFonts w:ascii="Arial" w:eastAsiaTheme="minorEastAsia" w:hAnsi="Arial" w:cs="Arial"/>
          <w:color w:val="000000" w:themeColor="text1"/>
          <w:sz w:val="22"/>
        </w:rPr>
      </w:r>
      <w:r w:rsidR="00BE014A">
        <w:rPr>
          <w:rFonts w:ascii="Arial" w:eastAsiaTheme="minorEastAsia" w:hAnsi="Arial" w:cs="Arial"/>
          <w:color w:val="000000" w:themeColor="text1"/>
          <w:sz w:val="22"/>
        </w:rPr>
        <w:fldChar w:fldCharType="end"/>
      </w:r>
      <w:r w:rsidR="004B51CF" w:rsidRPr="000A209C">
        <w:rPr>
          <w:rFonts w:ascii="Arial" w:eastAsiaTheme="minorEastAsia" w:hAnsi="Arial" w:cs="Arial"/>
          <w:color w:val="000000" w:themeColor="text1"/>
          <w:sz w:val="22"/>
        </w:rPr>
      </w:r>
      <w:r w:rsidR="004B51CF"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(47)</w:t>
      </w:r>
      <w:r w:rsidR="004B51CF" w:rsidRPr="000A209C">
        <w:rPr>
          <w:rFonts w:ascii="Arial" w:eastAsiaTheme="minorEastAsia" w:hAnsi="Arial" w:cs="Arial"/>
          <w:color w:val="000000" w:themeColor="text1"/>
          <w:sz w:val="22"/>
        </w:rPr>
        <w:fldChar w:fldCharType="end"/>
      </w:r>
      <w:r w:rsidR="00043173" w:rsidRPr="000A209C">
        <w:rPr>
          <w:rFonts w:ascii="Arial" w:eastAsiaTheme="minorEastAsia" w:hAnsi="Arial" w:cs="Arial"/>
          <w:color w:val="000000" w:themeColor="text1"/>
          <w:sz w:val="22"/>
        </w:rPr>
        <w:t xml:space="preserve"> tools </w:t>
      </w:r>
      <w:r w:rsidR="00BA42EE">
        <w:rPr>
          <w:rFonts w:ascii="Arial" w:eastAsiaTheme="minorEastAsia" w:hAnsi="Arial" w:cs="Arial"/>
          <w:color w:val="000000" w:themeColor="text1"/>
          <w:sz w:val="22"/>
        </w:rPr>
        <w:t>and DIA</w:t>
      </w:r>
      <w:r w:rsidR="009672EE">
        <w:rPr>
          <w:rFonts w:ascii="Arial" w:eastAsiaTheme="minorEastAsia" w:hAnsi="Arial" w:cs="Arial"/>
          <w:color w:val="000000" w:themeColor="text1"/>
          <w:sz w:val="22"/>
        </w:rPr>
        <w:t xml:space="preserve">-NN </w:t>
      </w:r>
      <w:r w:rsidR="0018769B">
        <w:rPr>
          <w:rFonts w:ascii="Arial" w:eastAsiaTheme="minorEastAsia" w:hAnsi="Arial" w:cs="Arial"/>
          <w:color w:val="000000" w:themeColor="text1"/>
          <w:sz w:val="22"/>
        </w:rPr>
        <w:fldChar w:fldCharType="begin">
          <w:fldData xml:space="preserve">PEVuZE5vdGU+PENpdGU+PEF1dGhvcj5EZW1pY2hldjwvQXV0aG9yPjxZZWFyPjIwMjA8L1llYXI+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</w:fldData>
        </w:fldChar>
      </w:r>
      <w:r w:rsidR="00BE014A">
        <w:rPr>
          <w:rFonts w:ascii="Arial" w:eastAsiaTheme="minorEastAsia" w:hAnsi="Arial" w:cs="Arial"/>
          <w:color w:val="000000" w:themeColor="text1"/>
          <w:sz w:val="22"/>
        </w:rPr>
        <w:instrText xml:space="preserve"> ADDIN EN.CITE </w:instrText>
      </w:r>
      <w:r w:rsidR="00BE014A">
        <w:rPr>
          <w:rFonts w:ascii="Arial" w:eastAsiaTheme="minorEastAsia" w:hAnsi="Arial" w:cs="Arial"/>
          <w:color w:val="000000" w:themeColor="text1"/>
          <w:sz w:val="22"/>
        </w:rPr>
        <w:fldChar w:fldCharType="begin">
          <w:fldData xml:space="preserve">PEVuZE5vdGU+PENpdGU+PEF1dGhvcj5EZW1pY2hldjwvQXV0aG9yPjxZZWFyPjIwMjA8L1llYXI+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</w:fldData>
        </w:fldChar>
      </w:r>
      <w:r w:rsidR="00BE014A">
        <w:rPr>
          <w:rFonts w:ascii="Arial" w:eastAsiaTheme="minorEastAsia" w:hAnsi="Arial" w:cs="Arial"/>
          <w:color w:val="000000" w:themeColor="text1"/>
          <w:sz w:val="22"/>
        </w:rPr>
        <w:instrText xml:space="preserve"> ADDIN EN.CITE.DATA </w:instrText>
      </w:r>
      <w:r w:rsidR="00BE014A">
        <w:rPr>
          <w:rFonts w:ascii="Arial" w:eastAsiaTheme="minorEastAsia" w:hAnsi="Arial" w:cs="Arial"/>
          <w:color w:val="000000" w:themeColor="text1"/>
          <w:sz w:val="22"/>
        </w:rPr>
      </w:r>
      <w:r w:rsidR="00BE014A">
        <w:rPr>
          <w:rFonts w:ascii="Arial" w:eastAsiaTheme="minorEastAsia" w:hAnsi="Arial" w:cs="Arial"/>
          <w:color w:val="000000" w:themeColor="text1"/>
          <w:sz w:val="22"/>
        </w:rPr>
        <w:fldChar w:fldCharType="end"/>
      </w:r>
      <w:r w:rsidR="0018769B">
        <w:rPr>
          <w:rFonts w:ascii="Arial" w:eastAsiaTheme="minorEastAsia" w:hAnsi="Arial" w:cs="Arial"/>
          <w:color w:val="000000" w:themeColor="text1"/>
          <w:sz w:val="22"/>
        </w:rPr>
      </w:r>
      <w:r w:rsidR="0018769B">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(41)</w:t>
      </w:r>
      <w:r w:rsidR="0018769B">
        <w:rPr>
          <w:rFonts w:ascii="Arial" w:eastAsiaTheme="minorEastAsia" w:hAnsi="Arial" w:cs="Arial"/>
          <w:color w:val="000000" w:themeColor="text1"/>
          <w:sz w:val="22"/>
        </w:rPr>
        <w:fldChar w:fldCharType="end"/>
      </w:r>
      <w:r w:rsidR="009672EE">
        <w:rPr>
          <w:rFonts w:ascii="Arial" w:eastAsiaTheme="minorEastAsia" w:hAnsi="Arial" w:cs="Arial"/>
          <w:color w:val="000000" w:themeColor="text1"/>
          <w:sz w:val="22"/>
        </w:rPr>
        <w:t xml:space="preserve"> </w:t>
      </w:r>
      <w:r w:rsidR="00043173" w:rsidRPr="000A209C">
        <w:rPr>
          <w:rFonts w:ascii="Arial" w:eastAsiaTheme="minorEastAsia" w:hAnsi="Arial" w:cs="Arial"/>
          <w:color w:val="000000" w:themeColor="text1"/>
          <w:sz w:val="22"/>
        </w:rPr>
        <w:t xml:space="preserve">to enable quantitative analysis of LFQ </w:t>
      </w:r>
      <w:r w:rsidR="00856528" w:rsidRPr="000A209C">
        <w:rPr>
          <w:rFonts w:ascii="Arial" w:eastAsiaTheme="minorEastAsia" w:hAnsi="Arial" w:cs="Arial"/>
          <w:color w:val="000000" w:themeColor="text1"/>
          <w:sz w:val="22"/>
        </w:rPr>
        <w:t>data-dependent</w:t>
      </w:r>
      <w:r w:rsidR="00043173" w:rsidRPr="000A209C">
        <w:rPr>
          <w:rFonts w:ascii="Arial" w:eastAsiaTheme="minorEastAsia" w:hAnsi="Arial" w:cs="Arial"/>
          <w:color w:val="000000" w:themeColor="text1"/>
          <w:sz w:val="22"/>
        </w:rPr>
        <w:t xml:space="preserve"> (LFQ-DDA) and independent acquisition (LFQ-DIA) and TMT data (</w:t>
      </w:r>
      <w:hyperlink r:id="rId25" w:history="1">
        <w:r w:rsidR="00043173" w:rsidRPr="165F49EB">
          <w:rPr>
            <w:rStyle w:val="Hyperlink"/>
            <w:rFonts w:ascii="Arial" w:eastAsiaTheme="minorEastAsia" w:hAnsi="Arial" w:cs="Arial"/>
            <w:color w:val="000000" w:themeColor="text1"/>
            <w:sz w:val="22"/>
          </w:rPr>
          <w:t>https://quantms.readthedocs.io/en/latest/</w:t>
        </w:r>
      </w:hyperlink>
      <w:r w:rsidR="00043173" w:rsidRPr="165F49EB">
        <w:rPr>
          <w:rFonts w:ascii="Arial" w:eastAsiaTheme="minorEastAsia" w:hAnsi="Arial" w:cs="Arial"/>
          <w:color w:val="000000" w:themeColor="text1"/>
          <w:sz w:val="22"/>
        </w:rPr>
        <w:t>).</w:t>
      </w:r>
      <w:r w:rsidR="00043173" w:rsidRPr="000A209C">
        <w:rPr>
          <w:rFonts w:ascii="Arial" w:eastAsiaTheme="minorEastAsia" w:hAnsi="Arial" w:cs="Arial"/>
          <w:color w:val="000000" w:themeColor="text1"/>
          <w:sz w:val="22"/>
        </w:rPr>
        <w:t xml:space="preserve"> In the present work, we used the LFQ-DDA </w:t>
      </w:r>
      <w:r w:rsidR="004B51CF" w:rsidRPr="000A209C">
        <w:rPr>
          <w:rFonts w:ascii="Arial" w:eastAsiaTheme="minorEastAsia" w:hAnsi="Arial" w:cs="Arial"/>
          <w:color w:val="000000" w:themeColor="text1"/>
          <w:sz w:val="22"/>
        </w:rPr>
        <w:t>sub-workflow</w:t>
      </w:r>
      <w:r w:rsidR="00043173" w:rsidRPr="000A209C">
        <w:rPr>
          <w:rFonts w:ascii="Arial" w:eastAsiaTheme="minorEastAsia" w:hAnsi="Arial" w:cs="Arial"/>
          <w:color w:val="000000" w:themeColor="text1"/>
          <w:sz w:val="22"/>
        </w:rPr>
        <w:t xml:space="preserve"> of the pipeline on </w:t>
      </w:r>
      <w:r w:rsidR="008508E2" w:rsidRPr="000A209C">
        <w:rPr>
          <w:rFonts w:ascii="Arial" w:eastAsiaTheme="minorEastAsia" w:hAnsi="Arial" w:cs="Arial"/>
          <w:color w:val="000000" w:themeColor="text1"/>
          <w:sz w:val="22"/>
        </w:rPr>
        <w:t>the three datasets</w:t>
      </w:r>
      <w:r w:rsidR="00043173" w:rsidRPr="000A209C">
        <w:rPr>
          <w:rFonts w:ascii="Arial" w:eastAsiaTheme="minorEastAsia" w:hAnsi="Arial" w:cs="Arial"/>
          <w:color w:val="000000" w:themeColor="text1"/>
          <w:sz w:val="22"/>
        </w:rPr>
        <w:t xml:space="preserve"> to do the peptide quantification benchmarking. The sub-</w:t>
      </w:r>
      <w:r w:rsidR="00BA18E1" w:rsidRPr="000A209C">
        <w:rPr>
          <w:rFonts w:ascii="Arial" w:eastAsiaTheme="minorEastAsia" w:hAnsi="Arial" w:cs="Arial"/>
          <w:color w:val="000000" w:themeColor="text1"/>
          <w:sz w:val="22"/>
        </w:rPr>
        <w:t xml:space="preserve">workflow </w:t>
      </w:r>
      <w:r w:rsidR="00856528" w:rsidRPr="000A209C">
        <w:rPr>
          <w:rFonts w:ascii="Arial" w:eastAsiaTheme="minorEastAsia" w:hAnsi="Arial" w:cs="Arial"/>
          <w:color w:val="000000" w:themeColor="text1"/>
          <w:sz w:val="22"/>
        </w:rPr>
        <w:t>performs</w:t>
      </w:r>
      <w:r w:rsidR="00043173" w:rsidRPr="000A209C">
        <w:rPr>
          <w:rFonts w:ascii="Arial" w:eastAsiaTheme="minorEastAsia" w:hAnsi="Arial" w:cs="Arial"/>
          <w:color w:val="000000" w:themeColor="text1"/>
          <w:sz w:val="22"/>
        </w:rPr>
        <w:t xml:space="preserve"> peptide identifications using Comet </w:t>
      </w:r>
      <w:r w:rsidR="00043173" w:rsidRPr="000A209C">
        <w:rPr>
          <w:rFonts w:ascii="Arial" w:eastAsiaTheme="minorEastAsia" w:hAnsi="Arial" w:cs="Arial"/>
          <w:color w:val="000000" w:themeColor="text1"/>
          <w:sz w:val="22"/>
        </w:rPr>
        <w:fldChar w:fldCharType="begin"/>
      </w:r>
      <w:r w:rsidR="00BE014A">
        <w:rPr>
          <w:rFonts w:ascii="Arial" w:eastAsiaTheme="minorEastAsia" w:hAnsi="Arial" w:cs="Arial"/>
          <w:color w:val="000000" w:themeColor="text1"/>
          <w:sz w:val="22"/>
        </w:rPr>
        <w:instrText xml:space="preserve"> ADDIN EN.CITE &lt;EndNote&gt;&lt;Cite&gt;&lt;Author&gt;Eng&lt;/Author&gt;&lt;Year&gt;2013&lt;/Year&gt;&lt;RecNum&gt;61&lt;/RecNum&gt;&lt;DisplayText&gt;(48)&lt;/DisplayText&gt;&lt;record&gt;&lt;rec-number&gt;61&lt;/rec-number&gt;&lt;foreign-keys&gt;&lt;key app="EN" db-id="2vddxzv9gpt2zneewaxp0zfppzpes02fps52" timestamp="1665672472"&gt;61&lt;/key&gt;&lt;/foreign-keys&gt;&lt;ref-type name="Journal Article"&gt;17&lt;/ref-type&gt;&lt;contributors&gt;&lt;authors&gt;&lt;author&gt;Eng, J. K.&lt;/author&gt;&lt;author&gt;Jahan, T. A.&lt;/author&gt;&lt;author&gt;Hoopmann, M. R.&lt;/author&gt;&lt;/authors&gt;&lt;/contributors&gt;&lt;auth-address&gt;Department of Genome Sciences, University of Washington, Seattle, WA 98195-8050, USA. engj@u.washington.edu&lt;/auth-address&gt;&lt;titles&gt;&lt;title&gt;Comet: an open-source MS/MS sequence database search tool&lt;/title&gt;&lt;secondary-title&gt;Proteomics&lt;/secondary-title&gt;&lt;/titles&gt;&lt;periodical&gt;&lt;full-title&gt;Proteomics&lt;/full-title&gt;&lt;/periodical&gt;&lt;pages&gt;22-4&lt;/pages&gt;&lt;volume&gt;13&lt;/volume&gt;&lt;number&gt;1&lt;/number&gt;&lt;edition&gt;2012/11/14&lt;/edition&gt;&lt;keywords&gt;&lt;keyword&gt;Algorithms&lt;/keyword&gt;&lt;keyword&gt;Amino Acid Sequence&lt;/keyword&gt;&lt;keyword&gt;*Databases, Protein&lt;/keyword&gt;&lt;keyword&gt;Humans&lt;/keyword&gt;&lt;keyword&gt;Peptides/*genetics&lt;/keyword&gt;&lt;keyword&gt;Proteins/*genetics&lt;/keyword&gt;&lt;keyword&gt;Proteomics&lt;/keyword&gt;&lt;keyword&gt;Search Engine&lt;/keyword&gt;&lt;keyword&gt;*Software&lt;/keyword&gt;&lt;keyword&gt;Tandem Mass Spectrometry&lt;/keyword&gt;&lt;/keywords&gt;&lt;dates&gt;&lt;year&gt;2013&lt;/year&gt;&lt;pub-dates&gt;&lt;date&gt;Jan&lt;/date&gt;&lt;/pub-dates&gt;&lt;/dates&gt;&lt;isbn&gt;1615-9861 (Electronic)&amp;#xD;1615-9853 (Linking)&lt;/isbn&gt;&lt;accession-num&gt;23148064&lt;/accession-num&gt;&lt;urls&gt;&lt;related-urls&gt;&lt;url&gt;https://www.ncbi.nlm.nih.gov/pubmed/23148064&lt;/url&gt;&lt;/related-urls&gt;&lt;/urls&gt;&lt;electronic-resource-num&gt;10.1002/pmic.201200439&lt;/electronic-resource-num&gt;&lt;/record&gt;&lt;/Cite&gt;&lt;/EndNote&gt;</w:instrText>
      </w:r>
      <w:r w:rsidR="00043173"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(48)</w:t>
      </w:r>
      <w:r w:rsidR="00043173" w:rsidRPr="000A209C">
        <w:rPr>
          <w:rFonts w:ascii="Arial" w:eastAsiaTheme="minorEastAsia" w:hAnsi="Arial" w:cs="Arial"/>
          <w:color w:val="000000" w:themeColor="text1"/>
          <w:sz w:val="22"/>
        </w:rPr>
        <w:fldChar w:fldCharType="end"/>
      </w:r>
      <w:r w:rsidR="00043173" w:rsidRPr="000A209C">
        <w:rPr>
          <w:rFonts w:ascii="Arial" w:eastAsiaTheme="minorEastAsia" w:hAnsi="Arial" w:cs="Arial"/>
          <w:color w:val="000000" w:themeColor="text1"/>
          <w:sz w:val="22"/>
        </w:rPr>
        <w:t xml:space="preserve"> and MSGF+ </w:t>
      </w:r>
      <w:r w:rsidR="004B51CF" w:rsidRPr="000A209C">
        <w:rPr>
          <w:rFonts w:ascii="Arial" w:eastAsiaTheme="minorEastAsia" w:hAnsi="Arial" w:cs="Arial"/>
          <w:color w:val="000000" w:themeColor="text1"/>
          <w:sz w:val="22"/>
        </w:rPr>
        <w:fldChar w:fldCharType="begin"/>
      </w:r>
      <w:r w:rsidR="00452DAC">
        <w:rPr>
          <w:rFonts w:ascii="Arial" w:eastAsiaTheme="minorEastAsia" w:hAnsi="Arial" w:cs="Arial"/>
          <w:color w:val="000000" w:themeColor="text1"/>
          <w:sz w:val="22"/>
        </w:rPr>
        <w:instrText xml:space="preserve"> ADDIN EN.CITE &lt;EndNote&gt;&lt;Cite&gt;&lt;Author&gt;Kim&lt;/Author&gt;&lt;Year&gt;2014&lt;/Year&gt;&lt;RecNum&gt;60&lt;/RecNum&gt;&lt;DisplayText&gt;(10)&lt;/DisplayText&gt;&lt;record&gt;&lt;rec-number&gt;60&lt;/rec-number&gt;&lt;foreign-keys&gt;&lt;key app="EN" db-id="2vddxzv9gpt2zneewaxp0zfppzpes02fps52" timestamp="1665672367"&gt;60&lt;/key&gt;&lt;/foreign-keys&gt;&lt;ref-type name="Journal Article"&gt;17&lt;/ref-type&gt;&lt;contributors&gt;&lt;authors&gt;&lt;author&gt;Kim, S.&lt;/author&gt;&lt;author&gt;Pevzner, P. A.&lt;/author&gt;&lt;/authors&gt;&lt;/contributors&gt;&lt;auth-address&gt;Department of Computer Science and Engineering, University of California San Diego, La Jolla, California 92093, USA.&lt;/auth-address&gt;&lt;titles&gt;&lt;title&gt;MS-GF+ makes progress towards a universal database search tool for proteomics&lt;/title&gt;&lt;secondary-title&gt;Nat Commun&lt;/secondary-title&gt;&lt;/titles&gt;&lt;periodical&gt;&lt;full-title&gt;Nat Commun&lt;/full-title&gt;&lt;/periodical&gt;&lt;pages&gt;5277&lt;/pages&gt;&lt;volume&gt;5&lt;/volume&gt;&lt;edition&gt;2014/11/02&lt;/edition&gt;&lt;keywords&gt;&lt;keyword&gt;Peptides/*analysis&lt;/keyword&gt;&lt;keyword&gt;*Proteomics&lt;/keyword&gt;&lt;keyword&gt;*Search Engine&lt;/keyword&gt;&lt;keyword&gt;*Software&lt;/keyword&gt;&lt;keyword&gt;*Tandem Mass Spectrometry&lt;/keyword&gt;&lt;/keywords&gt;&lt;dates&gt;&lt;year&gt;2014&lt;/year&gt;&lt;pub-dates&gt;&lt;date&gt;Oct 31&lt;/date&gt;&lt;/pub-dates&gt;&lt;/dates&gt;&lt;isbn&gt;2041-1723 (Electronic)&amp;#xD;2041-1723 (Linking)&lt;/isbn&gt;&lt;accession-num&gt;25358478&lt;/accession-num&gt;&lt;urls&gt;&lt;related-urls&gt;&lt;url&gt;https://www.ncbi.nlm.nih.gov/pubmed/25358478&lt;/url&gt;&lt;/related-urls&gt;&lt;/urls&gt;&lt;custom2&gt;PMC5036525&lt;/custom2&gt;&lt;electronic-resource-num&gt;10.1038/ncomms6277&lt;/electronic-resource-num&gt;&lt;/record&gt;&lt;/Cite&gt;&lt;/EndNote&gt;</w:instrText>
      </w:r>
      <w:r w:rsidR="004B51CF" w:rsidRPr="000A209C">
        <w:rPr>
          <w:rFonts w:ascii="Arial" w:eastAsiaTheme="minorEastAsia" w:hAnsi="Arial" w:cs="Arial"/>
          <w:color w:val="000000" w:themeColor="text1"/>
          <w:sz w:val="22"/>
        </w:rPr>
        <w:fldChar w:fldCharType="separate"/>
      </w:r>
      <w:r w:rsidR="00B75724">
        <w:rPr>
          <w:rFonts w:ascii="Arial" w:eastAsiaTheme="minorEastAsia" w:hAnsi="Arial" w:cs="Arial"/>
          <w:noProof/>
          <w:color w:val="000000" w:themeColor="text1"/>
          <w:sz w:val="22"/>
        </w:rPr>
        <w:t>(10)</w:t>
      </w:r>
      <w:r w:rsidR="004B51CF" w:rsidRPr="000A209C">
        <w:rPr>
          <w:rFonts w:ascii="Arial" w:eastAsiaTheme="minorEastAsia" w:hAnsi="Arial" w:cs="Arial"/>
          <w:color w:val="000000" w:themeColor="text1"/>
          <w:sz w:val="22"/>
        </w:rPr>
        <w:fldChar w:fldCharType="end"/>
      </w:r>
      <w:r w:rsidR="004B51CF" w:rsidRPr="000A209C">
        <w:rPr>
          <w:rFonts w:ascii="Arial" w:eastAsiaTheme="minorEastAsia" w:hAnsi="Arial" w:cs="Arial"/>
          <w:color w:val="000000" w:themeColor="text1"/>
          <w:sz w:val="22"/>
        </w:rPr>
        <w:t xml:space="preserve"> </w:t>
      </w:r>
      <w:r w:rsidR="00043173" w:rsidRPr="000A209C">
        <w:rPr>
          <w:rFonts w:ascii="Arial" w:eastAsiaTheme="minorEastAsia" w:hAnsi="Arial" w:cs="Arial"/>
          <w:color w:val="000000" w:themeColor="text1"/>
          <w:sz w:val="22"/>
        </w:rPr>
        <w:t xml:space="preserve">and feature detection using proteomicsLFQ </w:t>
      </w:r>
      <w:r w:rsidR="00043173" w:rsidRPr="165F49EB">
        <w:rPr>
          <w:rFonts w:ascii="Arial" w:eastAsiaTheme="minorEastAsia" w:hAnsi="Arial" w:cs="Arial"/>
          <w:color w:val="000000" w:themeColor="text1"/>
          <w:sz w:val="22"/>
        </w:rPr>
        <w:t>in OpenMS</w:t>
      </w:r>
      <w:r w:rsidR="00073AD2">
        <w:rPr>
          <w:rFonts w:ascii="Arial" w:eastAsiaTheme="minorEastAsia" w:hAnsi="Arial" w:cs="Arial"/>
          <w:color w:val="000000" w:themeColor="text1"/>
          <w:sz w:val="22"/>
        </w:rPr>
        <w:t xml:space="preserve"> </w:t>
      </w:r>
      <w:r w:rsidR="004B51CF" w:rsidRPr="000A209C">
        <w:rPr>
          <w:rFonts w:ascii="Arial" w:eastAsiaTheme="minorEastAsia" w:hAnsi="Arial" w:cs="Arial"/>
          <w:color w:val="000000" w:themeColor="text1"/>
          <w:sz w:val="22"/>
        </w:rPr>
        <w:fldChar w:fldCharType="begin">
          <w:fldData xml:space="preserve">PEVuZE5vdGU+PENpdGU+PEF1dGhvcj5QZmV1ZmZlcjwvQXV0aG9yPjxZZWFyPjIwMTc8L1llYXI+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</w:fldData>
        </w:fldChar>
      </w:r>
      <w:r w:rsidR="00BE014A">
        <w:rPr>
          <w:rFonts w:ascii="Arial" w:eastAsiaTheme="minorEastAsia" w:hAnsi="Arial" w:cs="Arial"/>
          <w:color w:val="000000" w:themeColor="text1"/>
          <w:sz w:val="22"/>
        </w:rPr>
        <w:instrText xml:space="preserve"> ADDIN EN.CITE </w:instrText>
      </w:r>
      <w:r w:rsidR="00BE014A">
        <w:rPr>
          <w:rFonts w:ascii="Arial" w:eastAsiaTheme="minorEastAsia" w:hAnsi="Arial" w:cs="Arial"/>
          <w:color w:val="000000" w:themeColor="text1"/>
          <w:sz w:val="22"/>
        </w:rPr>
        <w:fldChar w:fldCharType="begin">
          <w:fldData xml:space="preserve">PEVuZE5vdGU+PENpdGU+PEF1dGhvcj5QZmV1ZmZlcjwvQXV0aG9yPjxZZWFyPjIwMTc8L1llYXI+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</w:fldData>
        </w:fldChar>
      </w:r>
      <w:r w:rsidR="00BE014A">
        <w:rPr>
          <w:rFonts w:ascii="Arial" w:eastAsiaTheme="minorEastAsia" w:hAnsi="Arial" w:cs="Arial"/>
          <w:color w:val="000000" w:themeColor="text1"/>
          <w:sz w:val="22"/>
        </w:rPr>
        <w:instrText xml:space="preserve"> ADDIN EN.CITE.DATA </w:instrText>
      </w:r>
      <w:r w:rsidR="00BE014A">
        <w:rPr>
          <w:rFonts w:ascii="Arial" w:eastAsiaTheme="minorEastAsia" w:hAnsi="Arial" w:cs="Arial"/>
          <w:color w:val="000000" w:themeColor="text1"/>
          <w:sz w:val="22"/>
        </w:rPr>
      </w:r>
      <w:r w:rsidR="00BE014A">
        <w:rPr>
          <w:rFonts w:ascii="Arial" w:eastAsiaTheme="minorEastAsia" w:hAnsi="Arial" w:cs="Arial"/>
          <w:color w:val="000000" w:themeColor="text1"/>
          <w:sz w:val="22"/>
        </w:rPr>
        <w:fldChar w:fldCharType="end"/>
      </w:r>
      <w:r w:rsidR="004B51CF" w:rsidRPr="000A209C">
        <w:rPr>
          <w:rFonts w:ascii="Arial" w:eastAsiaTheme="minorEastAsia" w:hAnsi="Arial" w:cs="Arial"/>
          <w:color w:val="000000" w:themeColor="text1"/>
          <w:sz w:val="22"/>
        </w:rPr>
      </w:r>
      <w:r w:rsidR="004B51CF" w:rsidRPr="000A209C">
        <w:rPr>
          <w:rFonts w:ascii="Arial" w:eastAsiaTheme="minorEastAsia" w:hAnsi="Arial" w:cs="Arial"/>
          <w:color w:val="000000" w:themeColor="text1"/>
          <w:sz w:val="22"/>
        </w:rPr>
        <w:fldChar w:fldCharType="separate"/>
      </w:r>
      <w:r w:rsidR="00BE014A">
        <w:rPr>
          <w:rFonts w:ascii="Arial" w:eastAsiaTheme="minorEastAsia" w:hAnsi="Arial" w:cs="Arial"/>
          <w:noProof/>
          <w:color w:val="000000" w:themeColor="text1"/>
          <w:sz w:val="22"/>
        </w:rPr>
        <w:t>(47)</w:t>
      </w:r>
      <w:r w:rsidR="004B51CF" w:rsidRPr="000A209C">
        <w:rPr>
          <w:rFonts w:ascii="Arial" w:eastAsiaTheme="minorEastAsia" w:hAnsi="Arial" w:cs="Arial"/>
          <w:color w:val="000000" w:themeColor="text1"/>
          <w:sz w:val="22"/>
        </w:rPr>
        <w:fldChar w:fldCharType="end"/>
      </w:r>
      <w:r w:rsidR="00043173" w:rsidRPr="000A209C">
        <w:rPr>
          <w:rFonts w:ascii="Arial" w:eastAsiaTheme="minorEastAsia" w:hAnsi="Arial" w:cs="Arial"/>
          <w:color w:val="000000" w:themeColor="text1"/>
          <w:sz w:val="22"/>
        </w:rPr>
        <w:t xml:space="preserve">.  </w:t>
      </w:r>
    </w:p>
    <w:p w14:paraId="7BC1D81D" w14:textId="4C1F3807" w:rsidR="003341E0" w:rsidRPr="000A209C" w:rsidRDefault="009B4931" w:rsidP="003341E0">
      <w:pPr>
        <w:spacing w:before="156" w:after="156"/>
        <w:rPr>
          <w:rFonts w:ascii="Arial" w:eastAsiaTheme="minorEastAsia" w:hAnsi="Arial" w:cs="Arial"/>
          <w:color w:val="000000" w:themeColor="text1"/>
          <w:sz w:val="22"/>
        </w:rPr>
      </w:pPr>
      <w:r>
        <w:rPr>
          <w:rFonts w:ascii="Arial" w:hAnsi="Arial" w:cs="Arial"/>
          <w:color w:val="000000" w:themeColor="text1"/>
          <w:sz w:val="22"/>
        </w:rPr>
        <w:t xml:space="preserve">All the scripts and data used to generate the figures and tables of the manuscript can be found in the </w:t>
      </w:r>
      <w:r w:rsidRPr="000A209C">
        <w:rPr>
          <w:rFonts w:ascii="Arial" w:hAnsi="Arial" w:cs="Arial"/>
          <w:color w:val="000000" w:themeColor="text1"/>
          <w:sz w:val="22"/>
        </w:rPr>
        <w:t>following repository (</w:t>
      </w:r>
      <w:hyperlink r:id="rId26">
        <w:r w:rsidR="0CBEA6D7" w:rsidRPr="0CBEA6D7">
          <w:rPr>
            <w:rStyle w:val="Hyperlink"/>
            <w:rFonts w:ascii="Arial" w:hAnsi="Arial" w:cs="Arial"/>
            <w:sz w:val="22"/>
          </w:rPr>
          <w:t>https://github.com/ypriverol/quantms-research/tree/main/r-research</w:t>
        </w:r>
      </w:hyperlink>
      <w:r w:rsidRPr="000A209C">
        <w:rPr>
          <w:rFonts w:ascii="Arial" w:hAnsi="Arial" w:cs="Arial"/>
          <w:color w:val="000000" w:themeColor="text1"/>
          <w:sz w:val="22"/>
        </w:rPr>
        <w:t>).</w:t>
      </w:r>
      <w:r w:rsidR="00043173" w:rsidRPr="000A209C">
        <w:rPr>
          <w:rFonts w:ascii="Arial" w:eastAsiaTheme="minorEastAsia" w:hAnsi="Arial" w:cs="Arial"/>
          <w:color w:val="000000" w:themeColor="text1"/>
          <w:sz w:val="22"/>
        </w:rPr>
        <w:t xml:space="preserve"> </w:t>
      </w:r>
      <w:r w:rsidR="0CBEA6D7" w:rsidRPr="0CBEA6D7">
        <w:rPr>
          <w:rFonts w:ascii="Arial" w:eastAsiaTheme="minorEastAsia" w:hAnsi="Arial" w:cs="Arial"/>
          <w:color w:val="000000" w:themeColor="text1"/>
          <w:sz w:val="22"/>
        </w:rPr>
        <w:t xml:space="preserve">The parameter selections of Shiny tools are shown in </w:t>
      </w:r>
      <w:r w:rsidR="0CBEA6D7" w:rsidRPr="001630A2">
        <w:rPr>
          <w:rFonts w:ascii="Arial" w:eastAsiaTheme="minorEastAsia" w:hAnsi="Arial" w:cs="Arial"/>
          <w:b/>
          <w:bCs/>
          <w:color w:val="000000" w:themeColor="text1"/>
          <w:sz w:val="22"/>
        </w:rPr>
        <w:t>Supplementary Note 1</w:t>
      </w:r>
      <w:r w:rsidR="0CBEA6D7" w:rsidRPr="0CBEA6D7">
        <w:rPr>
          <w:rFonts w:ascii="Arial" w:eastAsiaTheme="minorEastAsia" w:hAnsi="Arial" w:cs="Arial"/>
          <w:color w:val="000000" w:themeColor="text1"/>
          <w:sz w:val="22"/>
        </w:rPr>
        <w:t>.</w:t>
      </w:r>
    </w:p>
    <w:p w14:paraId="65D37FEB" w14:textId="66E56A50" w:rsidR="5092893A" w:rsidRPr="000A209C" w:rsidRDefault="3A743E17" w:rsidP="007162D1">
      <w:pPr>
        <w:pStyle w:val="Heading2"/>
        <w:spacing w:before="156" w:after="156"/>
        <w:rPr>
          <w:rFonts w:ascii="Arial" w:hAnsi="Arial" w:cs="Arial"/>
          <w:color w:val="000000" w:themeColor="text1"/>
        </w:rPr>
      </w:pPr>
      <w:r w:rsidRPr="000A209C">
        <w:rPr>
          <w:rFonts w:ascii="Arial" w:hAnsi="Arial" w:cs="Arial"/>
          <w:color w:val="000000" w:themeColor="text1"/>
          <w:sz w:val="22"/>
          <w:szCs w:val="22"/>
        </w:rPr>
        <w:t>4. Results</w:t>
      </w:r>
      <w:r w:rsidR="005B573A" w:rsidRPr="000A209C">
        <w:rPr>
          <w:rFonts w:ascii="Arial" w:hAnsi="Arial" w:cs="Arial"/>
          <w:color w:val="000000" w:themeColor="text1"/>
          <w:sz w:val="22"/>
          <w:szCs w:val="22"/>
        </w:rPr>
        <w:t xml:space="preserve"> and </w:t>
      </w:r>
      <w:r w:rsidR="009A69D6" w:rsidRPr="000A209C">
        <w:rPr>
          <w:rFonts w:ascii="Arial" w:hAnsi="Arial" w:cs="Arial"/>
          <w:color w:val="000000" w:themeColor="text1"/>
          <w:sz w:val="22"/>
          <w:szCs w:val="22"/>
        </w:rPr>
        <w:t>Discussion</w:t>
      </w:r>
    </w:p>
    <w:p w14:paraId="21D883A6" w14:textId="7FB1E0A3" w:rsidR="61D9AE1A" w:rsidRPr="000A209C" w:rsidRDefault="61D9AE1A" w:rsidP="61D9AE1A">
      <w:pPr>
        <w:spacing w:before="156" w:after="156"/>
        <w:rPr>
          <w:rFonts w:ascii="Arial" w:eastAsia="Arial" w:hAnsi="Arial" w:cs="Arial"/>
          <w:b/>
          <w:bCs/>
          <w:color w:val="000000" w:themeColor="text1"/>
          <w:sz w:val="22"/>
        </w:rPr>
      </w:pPr>
      <w:r w:rsidRPr="000A209C">
        <w:rPr>
          <w:rFonts w:ascii="Arial" w:eastAsia="Arial" w:hAnsi="Arial" w:cs="Arial"/>
          <w:b/>
          <w:bCs/>
          <w:color w:val="000000" w:themeColor="text1"/>
          <w:sz w:val="22"/>
        </w:rPr>
        <w:t>4.1 Protein-based analysis</w:t>
      </w:r>
    </w:p>
    <w:p w14:paraId="386FA5FC" w14:textId="320FCE14" w:rsidR="002F7514" w:rsidRDefault="00ED3C12" w:rsidP="5CE95AF8">
      <w:pPr>
        <w:spacing w:before="156" w:after="156"/>
        <w:rPr>
          <w:rFonts w:ascii="Arial" w:hAnsi="Arial" w:cs="Arial"/>
          <w:color w:val="000000" w:themeColor="text1"/>
          <w:sz w:val="22"/>
        </w:rPr>
      </w:pPr>
      <w:r>
        <w:rPr>
          <w:rFonts w:ascii="Arial" w:hAnsi="Arial" w:cs="Arial"/>
          <w:b/>
          <w:bCs/>
          <w:color w:val="000000" w:themeColor="text1"/>
          <w:sz w:val="22"/>
        </w:rPr>
        <w:t>Table 2</w:t>
      </w:r>
      <w:r w:rsidR="5CE95AF8" w:rsidRPr="000A209C">
        <w:rPr>
          <w:rFonts w:ascii="Arial" w:hAnsi="Arial" w:cs="Arial"/>
          <w:color w:val="000000" w:themeColor="text1"/>
          <w:sz w:val="22"/>
        </w:rPr>
        <w:t xml:space="preserve"> shows the performance of each evaluated R-package with </w:t>
      </w:r>
      <w:r w:rsidR="00D4581D">
        <w:rPr>
          <w:rFonts w:ascii="Arial" w:hAnsi="Arial" w:cs="Arial"/>
          <w:color w:val="000000" w:themeColor="text1"/>
          <w:sz w:val="22"/>
        </w:rPr>
        <w:t xml:space="preserve">the </w:t>
      </w:r>
      <w:r w:rsidR="43A6B949" w:rsidRPr="43A6B949">
        <w:rPr>
          <w:rFonts w:ascii="Arial" w:hAnsi="Arial" w:cs="Arial"/>
          <w:color w:val="000000" w:themeColor="text1"/>
          <w:sz w:val="22"/>
        </w:rPr>
        <w:t>UPS spiked</w:t>
      </w:r>
      <w:r w:rsidR="5CE95AF8" w:rsidRPr="000A209C">
        <w:rPr>
          <w:rFonts w:ascii="Arial" w:hAnsi="Arial" w:cs="Arial"/>
          <w:color w:val="000000" w:themeColor="text1"/>
          <w:sz w:val="22"/>
        </w:rPr>
        <w:t xml:space="preserve"> </w:t>
      </w:r>
      <w:r w:rsidR="0008465C" w:rsidRPr="000A209C">
        <w:rPr>
          <w:rFonts w:ascii="Arial" w:hAnsi="Arial" w:cs="Arial"/>
          <w:color w:val="000000" w:themeColor="text1"/>
          <w:sz w:val="22"/>
        </w:rPr>
        <w:t xml:space="preserve">and </w:t>
      </w:r>
      <w:r w:rsidR="00207336">
        <w:rPr>
          <w:rFonts w:ascii="Arial" w:hAnsi="Arial" w:cs="Arial"/>
          <w:color w:val="000000" w:themeColor="text1"/>
          <w:sz w:val="22"/>
        </w:rPr>
        <w:t>large-scale mix dataset</w:t>
      </w:r>
      <w:r w:rsidR="00D4581D">
        <w:rPr>
          <w:rFonts w:ascii="Arial" w:hAnsi="Arial" w:cs="Arial"/>
          <w:color w:val="000000" w:themeColor="text1"/>
          <w:sz w:val="22"/>
        </w:rPr>
        <w:t>s</w:t>
      </w:r>
      <w:r w:rsidR="00F133C2">
        <w:rPr>
          <w:rFonts w:ascii="Arial" w:hAnsi="Arial" w:cs="Arial"/>
          <w:color w:val="000000" w:themeColor="text1"/>
          <w:sz w:val="22"/>
        </w:rPr>
        <w:t>.</w:t>
      </w:r>
      <w:r w:rsidR="00E5753C">
        <w:rPr>
          <w:rFonts w:ascii="Arial" w:hAnsi="Arial" w:cs="Arial"/>
          <w:color w:val="000000" w:themeColor="text1"/>
          <w:sz w:val="22"/>
        </w:rPr>
        <w:t xml:space="preserve"> Both datasets were analyzed with </w:t>
      </w:r>
      <w:r w:rsidR="00DB26D1" w:rsidRPr="000A209C">
        <w:rPr>
          <w:rFonts w:ascii="Arial" w:hAnsi="Arial" w:cs="Arial"/>
          <w:color w:val="000000" w:themeColor="text1"/>
          <w:sz w:val="22"/>
        </w:rPr>
        <w:t>MaxQuant,</w:t>
      </w:r>
      <w:r w:rsidR="00E5753C">
        <w:rPr>
          <w:rFonts w:ascii="Arial" w:hAnsi="Arial" w:cs="Arial"/>
          <w:color w:val="000000" w:themeColor="text1"/>
          <w:sz w:val="22"/>
        </w:rPr>
        <w:t xml:space="preserve"> and protein intensity tables were used as </w:t>
      </w:r>
      <w:r w:rsidR="00F25692">
        <w:rPr>
          <w:rFonts w:ascii="Arial" w:hAnsi="Arial" w:cs="Arial"/>
          <w:color w:val="000000" w:themeColor="text1"/>
          <w:sz w:val="22"/>
        </w:rPr>
        <w:t>starting point of the DE analysis</w:t>
      </w:r>
      <w:r w:rsidR="5CE95AF8" w:rsidRPr="000A209C">
        <w:rPr>
          <w:rFonts w:ascii="Arial" w:hAnsi="Arial" w:cs="Arial"/>
          <w:color w:val="000000" w:themeColor="text1"/>
          <w:sz w:val="22"/>
        </w:rPr>
        <w:t xml:space="preserve">. For each protein </w:t>
      </w:r>
      <w:r w:rsidR="0008465C" w:rsidRPr="000A209C">
        <w:rPr>
          <w:rFonts w:ascii="Arial" w:hAnsi="Arial" w:cs="Arial"/>
          <w:color w:val="000000" w:themeColor="text1"/>
          <w:sz w:val="22"/>
        </w:rPr>
        <w:t xml:space="preserve">in the </w:t>
      </w:r>
      <w:r w:rsidR="00E8064C">
        <w:rPr>
          <w:rFonts w:ascii="Arial" w:hAnsi="Arial" w:cs="Arial"/>
          <w:color w:val="000000" w:themeColor="text1"/>
          <w:sz w:val="22"/>
        </w:rPr>
        <w:t>UPS spiked dataset</w:t>
      </w:r>
      <w:r w:rsidR="5CE95AF8" w:rsidRPr="000A209C">
        <w:rPr>
          <w:rFonts w:ascii="Arial" w:hAnsi="Arial" w:cs="Arial"/>
          <w:color w:val="000000" w:themeColor="text1"/>
          <w:sz w:val="22"/>
        </w:rPr>
        <w:t xml:space="preserve">, if both the true and estimated protein abundance ratios are greater than 1 in the same direction and the adjusted p-value is less than 0.05, we define it as "true positive". If the true protein abundance ratio is greater than 1, but the estimated ratio is not greater than 1 or the adjusted p-value is greater than 0.05, this protein is a "false negative". </w:t>
      </w:r>
      <w:r w:rsidR="787BDC89" w:rsidRPr="787BDC89">
        <w:rPr>
          <w:rFonts w:ascii="Arial" w:hAnsi="Arial" w:cs="Arial"/>
          <w:color w:val="000000" w:themeColor="text1"/>
          <w:sz w:val="22"/>
        </w:rPr>
        <w:t xml:space="preserve">All the adjusted </w:t>
      </w:r>
      <w:r w:rsidR="007D39AB">
        <w:rPr>
          <w:rFonts w:ascii="Arial" w:hAnsi="Arial" w:cs="Arial"/>
          <w:color w:val="000000" w:themeColor="text1"/>
          <w:sz w:val="22"/>
        </w:rPr>
        <w:t>p-values</w:t>
      </w:r>
      <w:r w:rsidR="787BDC89" w:rsidRPr="787BDC89">
        <w:rPr>
          <w:rFonts w:ascii="Arial" w:hAnsi="Arial" w:cs="Arial"/>
          <w:color w:val="000000" w:themeColor="text1"/>
          <w:sz w:val="22"/>
        </w:rPr>
        <w:t xml:space="preserve"> we used </w:t>
      </w:r>
      <w:r w:rsidR="008D01F8">
        <w:rPr>
          <w:rFonts w:ascii="Arial" w:hAnsi="Arial" w:cs="Arial"/>
          <w:color w:val="000000" w:themeColor="text1"/>
          <w:sz w:val="22"/>
        </w:rPr>
        <w:t>were</w:t>
      </w:r>
      <w:r w:rsidR="787BDC89" w:rsidRPr="787BDC89">
        <w:rPr>
          <w:rFonts w:ascii="Arial" w:hAnsi="Arial" w:cs="Arial"/>
          <w:color w:val="000000" w:themeColor="text1"/>
          <w:sz w:val="22"/>
        </w:rPr>
        <w:t xml:space="preserve"> corrected by </w:t>
      </w:r>
      <w:r w:rsidR="008922F7">
        <w:rPr>
          <w:rFonts w:ascii="Arial" w:hAnsi="Arial" w:cs="Arial"/>
          <w:color w:val="000000" w:themeColor="text1"/>
          <w:sz w:val="22"/>
        </w:rPr>
        <w:t xml:space="preserve">the </w:t>
      </w:r>
      <w:r w:rsidR="00A920D4">
        <w:rPr>
          <w:rFonts w:ascii="Arial" w:hAnsi="Arial" w:cs="Arial"/>
          <w:color w:val="000000" w:themeColor="text1"/>
          <w:sz w:val="22"/>
        </w:rPr>
        <w:t>Benjamini-Hochberg</w:t>
      </w:r>
      <w:r w:rsidR="787BDC89" w:rsidRPr="787BDC89">
        <w:rPr>
          <w:rFonts w:ascii="Arial" w:hAnsi="Arial" w:cs="Arial"/>
          <w:color w:val="000000" w:themeColor="text1"/>
          <w:sz w:val="22"/>
        </w:rPr>
        <w:t xml:space="preserve"> method for each tool, which is </w:t>
      </w:r>
      <w:r w:rsidR="007D39AB">
        <w:rPr>
          <w:rFonts w:ascii="Arial" w:hAnsi="Arial" w:cs="Arial"/>
          <w:color w:val="000000" w:themeColor="text1"/>
          <w:sz w:val="22"/>
        </w:rPr>
        <w:t xml:space="preserve">the </w:t>
      </w:r>
      <w:r w:rsidR="787BDC89" w:rsidRPr="787BDC89">
        <w:rPr>
          <w:rFonts w:ascii="Arial" w:hAnsi="Arial" w:cs="Arial"/>
          <w:color w:val="000000" w:themeColor="text1"/>
          <w:sz w:val="22"/>
        </w:rPr>
        <w:t xml:space="preserve">common correction method for all tools </w:t>
      </w:r>
      <w:r w:rsidR="43A6B949" w:rsidRPr="43A6B949">
        <w:rPr>
          <w:rFonts w:ascii="Arial" w:hAnsi="Arial" w:cs="Arial"/>
          <w:color w:val="000000" w:themeColor="text1"/>
          <w:sz w:val="22"/>
        </w:rPr>
        <w:t>evaluated.</w:t>
      </w:r>
      <w:r w:rsidR="787BDC89" w:rsidRPr="787BDC89">
        <w:rPr>
          <w:rFonts w:ascii="Arial" w:hAnsi="Arial" w:cs="Arial"/>
          <w:color w:val="000000" w:themeColor="text1"/>
          <w:sz w:val="22"/>
        </w:rPr>
        <w:t xml:space="preserve"> </w:t>
      </w:r>
      <w:r w:rsidR="0008465C" w:rsidRPr="000A209C">
        <w:rPr>
          <w:rFonts w:ascii="Arial" w:hAnsi="Arial" w:cs="Arial"/>
          <w:color w:val="000000" w:themeColor="text1"/>
          <w:sz w:val="22"/>
        </w:rPr>
        <w:t xml:space="preserve">In the </w:t>
      </w:r>
      <w:r w:rsidR="00207336">
        <w:rPr>
          <w:rFonts w:ascii="Arial" w:hAnsi="Arial" w:cs="Arial"/>
          <w:color w:val="000000" w:themeColor="text1"/>
          <w:sz w:val="22"/>
        </w:rPr>
        <w:t>large-scale mix dataset</w:t>
      </w:r>
      <w:r w:rsidR="5CE95AF8" w:rsidRPr="000A209C">
        <w:rPr>
          <w:rFonts w:ascii="Arial" w:hAnsi="Arial" w:cs="Arial"/>
          <w:color w:val="000000" w:themeColor="text1"/>
          <w:sz w:val="22"/>
        </w:rPr>
        <w:t xml:space="preserve">, if the estimated protein meets the previous TP </w:t>
      </w:r>
      <w:r w:rsidR="00BA629F">
        <w:rPr>
          <w:rFonts w:ascii="Arial" w:hAnsi="Arial" w:cs="Arial"/>
          <w:color w:val="000000" w:themeColor="text1"/>
          <w:sz w:val="22"/>
        </w:rPr>
        <w:t xml:space="preserve">definition </w:t>
      </w:r>
      <w:r w:rsidR="5CE95AF8" w:rsidRPr="000A209C">
        <w:rPr>
          <w:rFonts w:ascii="Arial" w:hAnsi="Arial" w:cs="Arial"/>
          <w:color w:val="000000" w:themeColor="text1"/>
          <w:sz w:val="22"/>
        </w:rPr>
        <w:t xml:space="preserve">and the species belongs to </w:t>
      </w:r>
      <w:r w:rsidR="43A6B949" w:rsidRPr="43A6B949">
        <w:rPr>
          <w:rFonts w:ascii="Arial" w:hAnsi="Arial" w:cs="Arial"/>
          <w:color w:val="000000" w:themeColor="text1"/>
          <w:sz w:val="22"/>
        </w:rPr>
        <w:t>Yeast</w:t>
      </w:r>
      <w:r w:rsidR="5CE95AF8" w:rsidRPr="000A209C">
        <w:rPr>
          <w:rFonts w:ascii="Arial" w:hAnsi="Arial" w:cs="Arial"/>
          <w:color w:val="000000" w:themeColor="text1"/>
          <w:sz w:val="22"/>
        </w:rPr>
        <w:t xml:space="preserve">, we define it as "true positive". If the protein </w:t>
      </w:r>
      <w:r w:rsidR="0008465C" w:rsidRPr="000A209C">
        <w:rPr>
          <w:rFonts w:ascii="Arial" w:hAnsi="Arial" w:cs="Arial"/>
          <w:color w:val="000000" w:themeColor="text1"/>
          <w:sz w:val="22"/>
        </w:rPr>
        <w:t>does not satisfy</w:t>
      </w:r>
      <w:r w:rsidR="5CE95AF8" w:rsidRPr="000A209C">
        <w:rPr>
          <w:rFonts w:ascii="Arial" w:hAnsi="Arial" w:cs="Arial"/>
          <w:color w:val="000000" w:themeColor="text1"/>
          <w:sz w:val="22"/>
        </w:rPr>
        <w:t xml:space="preserve"> the numerical condition but the </w:t>
      </w:r>
      <w:r w:rsidR="43A6B949" w:rsidRPr="43A6B949">
        <w:rPr>
          <w:rFonts w:ascii="Arial" w:hAnsi="Arial" w:cs="Arial"/>
          <w:color w:val="000000" w:themeColor="text1"/>
          <w:sz w:val="22"/>
        </w:rPr>
        <w:t xml:space="preserve">species </w:t>
      </w:r>
      <w:r w:rsidR="5CE95AF8" w:rsidRPr="000A209C">
        <w:rPr>
          <w:rFonts w:ascii="Arial" w:hAnsi="Arial" w:cs="Arial"/>
          <w:color w:val="000000" w:themeColor="text1"/>
          <w:sz w:val="22"/>
        </w:rPr>
        <w:t>condition, it is a "false negative".</w:t>
      </w:r>
      <w:r w:rsidR="0048675B">
        <w:rPr>
          <w:rFonts w:ascii="Arial" w:hAnsi="Arial" w:cs="Arial"/>
          <w:color w:val="000000" w:themeColor="text1"/>
          <w:sz w:val="22"/>
        </w:rPr>
        <w:t xml:space="preserve"> </w:t>
      </w:r>
      <w:r w:rsidR="4E150FB2" w:rsidRPr="000A209C">
        <w:rPr>
          <w:rFonts w:ascii="Arial" w:hAnsi="Arial" w:cs="Arial"/>
          <w:color w:val="000000" w:themeColor="text1"/>
          <w:sz w:val="22"/>
        </w:rPr>
        <w:t>While</w:t>
      </w:r>
      <w:r w:rsidR="00AD3EB1">
        <w:rPr>
          <w:rFonts w:ascii="Arial" w:hAnsi="Arial" w:cs="Arial"/>
          <w:color w:val="000000" w:themeColor="text1"/>
          <w:sz w:val="22"/>
        </w:rPr>
        <w:t xml:space="preserve"> the normalization and </w:t>
      </w:r>
      <w:r w:rsidR="00BF7CB2">
        <w:rPr>
          <w:rFonts w:ascii="Arial" w:hAnsi="Arial" w:cs="Arial"/>
          <w:color w:val="000000" w:themeColor="text1"/>
          <w:sz w:val="22"/>
        </w:rPr>
        <w:t>imputation</w:t>
      </w:r>
      <w:r w:rsidR="00AD3EB1">
        <w:rPr>
          <w:rFonts w:ascii="Arial" w:hAnsi="Arial" w:cs="Arial"/>
          <w:color w:val="000000" w:themeColor="text1"/>
          <w:sz w:val="22"/>
        </w:rPr>
        <w:t xml:space="preserve"> </w:t>
      </w:r>
      <w:r w:rsidR="00E7564A">
        <w:rPr>
          <w:rFonts w:ascii="Arial" w:hAnsi="Arial" w:cs="Arial"/>
          <w:color w:val="000000" w:themeColor="text1"/>
          <w:sz w:val="22"/>
        </w:rPr>
        <w:t xml:space="preserve">methods employed by each </w:t>
      </w:r>
      <w:r w:rsidR="00E7564A">
        <w:rPr>
          <w:rFonts w:ascii="Arial" w:hAnsi="Arial" w:cs="Arial"/>
          <w:color w:val="000000" w:themeColor="text1"/>
          <w:sz w:val="22"/>
        </w:rPr>
        <w:lastRenderedPageBreak/>
        <w:t xml:space="preserve">tool are different, with this benchmark we aim to find what combination of parameters on each tool </w:t>
      </w:r>
      <w:r w:rsidR="002E0706">
        <w:rPr>
          <w:rFonts w:ascii="Arial" w:hAnsi="Arial" w:cs="Arial"/>
          <w:color w:val="000000" w:themeColor="text1"/>
          <w:sz w:val="22"/>
        </w:rPr>
        <w:t xml:space="preserve">provides higher </w:t>
      </w:r>
      <w:r w:rsidR="43A6B949" w:rsidRPr="43A6B949">
        <w:rPr>
          <w:rFonts w:ascii="Arial" w:hAnsi="Arial" w:cs="Arial"/>
          <w:color w:val="000000" w:themeColor="text1"/>
          <w:sz w:val="22"/>
        </w:rPr>
        <w:t>positive predicted</w:t>
      </w:r>
      <w:r w:rsidR="002E0706">
        <w:rPr>
          <w:rFonts w:ascii="Arial" w:hAnsi="Arial" w:cs="Arial"/>
          <w:color w:val="000000" w:themeColor="text1"/>
          <w:sz w:val="22"/>
        </w:rPr>
        <w:t xml:space="preserve"> values</w:t>
      </w:r>
      <w:r w:rsidR="43A6B949" w:rsidRPr="43A6B949">
        <w:rPr>
          <w:rFonts w:ascii="Arial" w:hAnsi="Arial" w:cs="Arial"/>
          <w:color w:val="000000" w:themeColor="text1"/>
          <w:sz w:val="22"/>
        </w:rPr>
        <w:t xml:space="preserve"> (PPV) and Negative predicted values (NPV).</w:t>
      </w:r>
      <w:r w:rsidR="4E150FB2" w:rsidRPr="000A209C">
        <w:rPr>
          <w:rFonts w:ascii="Arial" w:hAnsi="Arial" w:cs="Arial"/>
          <w:color w:val="000000" w:themeColor="text1"/>
          <w:sz w:val="22"/>
        </w:rPr>
        <w:t xml:space="preserve"> </w:t>
      </w:r>
      <w:r w:rsidR="0008465C" w:rsidRPr="000A209C">
        <w:rPr>
          <w:rFonts w:ascii="Arial" w:hAnsi="Arial" w:cs="Arial"/>
          <w:color w:val="000000" w:themeColor="text1"/>
          <w:sz w:val="22"/>
        </w:rPr>
        <w:t>Since the toxicology</w:t>
      </w:r>
      <w:r w:rsidR="4E150FB2" w:rsidRPr="000A209C">
        <w:rPr>
          <w:rFonts w:ascii="Arial" w:hAnsi="Arial" w:cs="Arial"/>
          <w:color w:val="000000" w:themeColor="text1"/>
          <w:sz w:val="22"/>
        </w:rPr>
        <w:t xml:space="preserve"> dataset is </w:t>
      </w:r>
      <w:r w:rsidR="0048675B">
        <w:rPr>
          <w:rFonts w:ascii="Arial" w:hAnsi="Arial" w:cs="Arial"/>
          <w:color w:val="000000" w:themeColor="text1"/>
          <w:sz w:val="22"/>
        </w:rPr>
        <w:t>not a gold-standard</w:t>
      </w:r>
      <w:r w:rsidR="0048675B" w:rsidRPr="000A209C">
        <w:rPr>
          <w:rFonts w:ascii="Arial" w:hAnsi="Arial" w:cs="Arial"/>
          <w:color w:val="000000" w:themeColor="text1"/>
          <w:sz w:val="22"/>
        </w:rPr>
        <w:t xml:space="preserve"> </w:t>
      </w:r>
      <w:r w:rsidR="4E150FB2" w:rsidRPr="000A209C">
        <w:rPr>
          <w:rFonts w:ascii="Arial" w:hAnsi="Arial" w:cs="Arial"/>
          <w:color w:val="000000" w:themeColor="text1"/>
          <w:sz w:val="22"/>
        </w:rPr>
        <w:t xml:space="preserve">dataset, PPV and NPV cannot be calculated. </w:t>
      </w:r>
    </w:p>
    <w:p w14:paraId="18A9BB81" w14:textId="7AA95C58" w:rsidR="00AE1F19" w:rsidRPr="000A209C" w:rsidRDefault="00AE1F19" w:rsidP="00AE1F19">
      <w:pPr>
        <w:spacing w:before="156" w:after="156"/>
        <w:rPr>
          <w:rFonts w:ascii="Arial" w:eastAsiaTheme="minorEastAsia" w:hAnsi="Arial" w:cs="Arial"/>
          <w:color w:val="000000" w:themeColor="text1"/>
          <w:sz w:val="22"/>
        </w:rPr>
      </w:pPr>
      <w:r w:rsidRPr="00D02BF3">
        <w:rPr>
          <w:rFonts w:ascii="Arial" w:eastAsiaTheme="minorEastAsia" w:hAnsi="Arial" w:cs="Arial"/>
          <w:b/>
          <w:bCs/>
          <w:color w:val="000000" w:themeColor="text1"/>
          <w:sz w:val="18"/>
          <w:szCs w:val="18"/>
        </w:rPr>
        <w:t>Table 2</w:t>
      </w:r>
      <w:r w:rsidRPr="00D02BF3">
        <w:rPr>
          <w:rFonts w:ascii="Arial" w:eastAsiaTheme="minorEastAsia" w:hAnsi="Arial" w:cs="Arial"/>
          <w:color w:val="000000" w:themeColor="text1"/>
          <w:sz w:val="18"/>
          <w:szCs w:val="18"/>
        </w:rPr>
        <w:t xml:space="preserve">: </w:t>
      </w:r>
      <w:r w:rsidR="43A6B949" w:rsidRPr="43A6B949">
        <w:rPr>
          <w:rFonts w:ascii="Arial" w:hAnsi="Arial" w:cs="Arial"/>
          <w:b/>
          <w:bCs/>
          <w:color w:val="000000" w:themeColor="text1"/>
          <w:sz w:val="18"/>
          <w:szCs w:val="18"/>
        </w:rPr>
        <w:t>PPVs</w:t>
      </w:r>
      <w:r w:rsidRPr="00D02BF3">
        <w:rPr>
          <w:rFonts w:ascii="Arial" w:hAnsi="Arial" w:cs="Arial"/>
          <w:color w:val="000000" w:themeColor="text1"/>
          <w:sz w:val="18"/>
          <w:szCs w:val="18"/>
        </w:rPr>
        <w:t xml:space="preserve"> and </w:t>
      </w:r>
      <w:r w:rsidR="43A6B949" w:rsidRPr="43A6B949">
        <w:rPr>
          <w:rFonts w:ascii="Arial" w:hAnsi="Arial" w:cs="Arial"/>
          <w:b/>
          <w:bCs/>
          <w:color w:val="000000" w:themeColor="text1"/>
          <w:sz w:val="18"/>
          <w:szCs w:val="18"/>
        </w:rPr>
        <w:t>NPVs</w:t>
      </w:r>
      <w:r w:rsidRPr="00D02BF3">
        <w:rPr>
          <w:rFonts w:ascii="Arial" w:hAnsi="Arial" w:cs="Arial"/>
          <w:color w:val="000000" w:themeColor="text1"/>
          <w:sz w:val="18"/>
          <w:szCs w:val="18"/>
        </w:rPr>
        <w:t xml:space="preserve"> for different </w:t>
      </w:r>
      <w:r w:rsidR="43A6B949" w:rsidRPr="43A6B949">
        <w:rPr>
          <w:rFonts w:ascii="Arial" w:hAnsi="Arial" w:cs="Arial"/>
          <w:color w:val="000000" w:themeColor="text1"/>
          <w:sz w:val="18"/>
          <w:szCs w:val="18"/>
        </w:rPr>
        <w:t>combinations of</w:t>
      </w:r>
      <w:r w:rsidRPr="00D02BF3">
        <w:rPr>
          <w:rFonts w:ascii="Arial" w:hAnsi="Arial" w:cs="Arial"/>
          <w:color w:val="000000" w:themeColor="text1"/>
          <w:sz w:val="18"/>
          <w:szCs w:val="18"/>
        </w:rPr>
        <w:t xml:space="preserve"> </w:t>
      </w:r>
      <w:r w:rsidR="43A6B949" w:rsidRPr="43A6B949">
        <w:rPr>
          <w:rFonts w:ascii="Arial" w:hAnsi="Arial" w:cs="Arial"/>
          <w:color w:val="000000" w:themeColor="text1"/>
          <w:sz w:val="18"/>
          <w:szCs w:val="18"/>
        </w:rPr>
        <w:t>parameters and methods</w:t>
      </w:r>
      <w:r w:rsidRPr="00D02BF3">
        <w:rPr>
          <w:rFonts w:ascii="Arial" w:hAnsi="Arial" w:cs="Arial"/>
          <w:color w:val="000000" w:themeColor="text1"/>
          <w:sz w:val="18"/>
          <w:szCs w:val="18"/>
        </w:rPr>
        <w:t xml:space="preserve"> (Imputation and Normalization</w:t>
      </w:r>
      <w:r w:rsidR="43A6B949" w:rsidRPr="43A6B949">
        <w:rPr>
          <w:rFonts w:ascii="Arial" w:hAnsi="Arial" w:cs="Arial"/>
          <w:color w:val="000000" w:themeColor="text1"/>
          <w:sz w:val="18"/>
          <w:szCs w:val="18"/>
        </w:rPr>
        <w:t>)</w:t>
      </w:r>
      <w:r w:rsidR="007F6E5F">
        <w:rPr>
          <w:rFonts w:ascii="Arial" w:hAnsi="Arial" w:cs="Arial"/>
          <w:color w:val="000000" w:themeColor="text1"/>
          <w:sz w:val="18"/>
          <w:szCs w:val="18"/>
        </w:rPr>
        <w:t xml:space="preserve"> </w:t>
      </w:r>
      <w:r w:rsidR="43A6B949" w:rsidRPr="43A6B949">
        <w:rPr>
          <w:rFonts w:ascii="Arial" w:hAnsi="Arial" w:cs="Arial"/>
          <w:color w:val="000000" w:themeColor="text1"/>
          <w:sz w:val="18"/>
          <w:szCs w:val="18"/>
        </w:rPr>
        <w:t>on protein level.</w:t>
      </w:r>
      <w:r w:rsidRPr="00D02BF3">
        <w:rPr>
          <w:rFonts w:ascii="Arial" w:hAnsi="Arial" w:cs="Arial"/>
          <w:color w:val="000000" w:themeColor="text1"/>
          <w:sz w:val="18"/>
          <w:szCs w:val="18"/>
        </w:rPr>
        <w:t xml:space="preserve"> For all </w:t>
      </w:r>
      <w:r w:rsidR="43A6B949" w:rsidRPr="43A6B949">
        <w:rPr>
          <w:rFonts w:ascii="Arial" w:hAnsi="Arial" w:cs="Arial"/>
          <w:color w:val="000000" w:themeColor="text1"/>
          <w:sz w:val="18"/>
          <w:szCs w:val="18"/>
        </w:rPr>
        <w:t>these tests,</w:t>
      </w:r>
      <w:r w:rsidRPr="00D02BF3">
        <w:rPr>
          <w:rFonts w:ascii="Arial" w:hAnsi="Arial" w:cs="Arial"/>
          <w:color w:val="000000" w:themeColor="text1"/>
          <w:sz w:val="18"/>
          <w:szCs w:val="18"/>
        </w:rPr>
        <w:t xml:space="preserve"> the </w:t>
      </w:r>
      <w:r w:rsidR="43A6B949" w:rsidRPr="43A6B949">
        <w:rPr>
          <w:rFonts w:ascii="Arial" w:hAnsi="Arial" w:cs="Arial"/>
          <w:color w:val="000000" w:themeColor="text1"/>
          <w:sz w:val="18"/>
          <w:szCs w:val="18"/>
        </w:rPr>
        <w:t>input protein expression tables were</w:t>
      </w:r>
      <w:r w:rsidRPr="00D02BF3">
        <w:rPr>
          <w:rFonts w:ascii="Arial" w:hAnsi="Arial" w:cs="Arial"/>
          <w:color w:val="000000" w:themeColor="text1"/>
          <w:sz w:val="18"/>
          <w:szCs w:val="18"/>
        </w:rPr>
        <w:t xml:space="preserve"> generated </w:t>
      </w:r>
      <w:r w:rsidR="43A6B949" w:rsidRPr="43A6B949">
        <w:rPr>
          <w:rFonts w:ascii="Arial" w:hAnsi="Arial" w:cs="Arial"/>
          <w:color w:val="000000" w:themeColor="text1"/>
          <w:sz w:val="18"/>
          <w:szCs w:val="18"/>
        </w:rPr>
        <w:t>by</w:t>
      </w:r>
      <w:r w:rsidRPr="00D02BF3">
        <w:rPr>
          <w:rFonts w:ascii="Arial" w:hAnsi="Arial" w:cs="Arial"/>
          <w:color w:val="000000" w:themeColor="text1"/>
          <w:sz w:val="18"/>
          <w:szCs w:val="18"/>
        </w:rPr>
        <w:t xml:space="preserve"> MaxQuant to perform the differential expression analysis. In table </w:t>
      </w:r>
      <w:r w:rsidR="43A6B949" w:rsidRPr="43A6B949">
        <w:rPr>
          <w:rFonts w:ascii="Arial" w:hAnsi="Arial" w:cs="Arial"/>
          <w:color w:val="000000" w:themeColor="text1"/>
          <w:sz w:val="18"/>
          <w:szCs w:val="18"/>
        </w:rPr>
        <w:t xml:space="preserve">2, </w:t>
      </w:r>
      <w:r w:rsidRPr="00D02BF3">
        <w:rPr>
          <w:rFonts w:ascii="Arial" w:hAnsi="Arial" w:cs="Arial"/>
          <w:color w:val="000000" w:themeColor="text1"/>
          <w:sz w:val="18"/>
          <w:szCs w:val="18"/>
        </w:rPr>
        <w:t xml:space="preserve">only </w:t>
      </w:r>
      <w:r w:rsidR="008E354B">
        <w:rPr>
          <w:rFonts w:ascii="Arial" w:hAnsi="Arial" w:cs="Arial"/>
          <w:color w:val="000000" w:themeColor="text1"/>
          <w:sz w:val="18"/>
          <w:szCs w:val="18"/>
        </w:rPr>
        <w:t>the best</w:t>
      </w:r>
      <w:r w:rsidRPr="00D02BF3">
        <w:rPr>
          <w:rFonts w:ascii="Arial" w:hAnsi="Arial" w:cs="Arial"/>
          <w:color w:val="000000" w:themeColor="text1"/>
          <w:sz w:val="18"/>
          <w:szCs w:val="18"/>
        </w:rPr>
        <w:t xml:space="preserve"> combination </w:t>
      </w:r>
      <w:r w:rsidR="43A6B949" w:rsidRPr="43A6B949">
        <w:rPr>
          <w:rFonts w:ascii="Arial" w:hAnsi="Arial" w:cs="Arial"/>
          <w:color w:val="000000" w:themeColor="text1"/>
          <w:sz w:val="18"/>
          <w:szCs w:val="18"/>
        </w:rPr>
        <w:t xml:space="preserve">for each tool is </w:t>
      </w:r>
      <w:r w:rsidRPr="00D02BF3">
        <w:rPr>
          <w:rFonts w:ascii="Arial" w:hAnsi="Arial" w:cs="Arial"/>
          <w:color w:val="000000" w:themeColor="text1"/>
          <w:sz w:val="18"/>
          <w:szCs w:val="18"/>
        </w:rPr>
        <w:t xml:space="preserve">presented, Supplementary Table 4 contains all </w:t>
      </w:r>
      <w:r w:rsidR="43A6B949" w:rsidRPr="43A6B949">
        <w:rPr>
          <w:rFonts w:ascii="Arial" w:hAnsi="Arial" w:cs="Arial"/>
          <w:color w:val="000000" w:themeColor="text1"/>
          <w:sz w:val="18"/>
          <w:szCs w:val="18"/>
        </w:rPr>
        <w:t>combinations’ results</w:t>
      </w:r>
      <w:r w:rsidRPr="00D02BF3">
        <w:rPr>
          <w:rFonts w:ascii="Arial" w:hAnsi="Arial" w:cs="Arial"/>
          <w:color w:val="000000" w:themeColor="text1"/>
          <w:sz w:val="18"/>
          <w:szCs w:val="18"/>
        </w:rPr>
        <w:t>.</w:t>
      </w:r>
      <w:r>
        <w:rPr>
          <w:rFonts w:ascii="Arial" w:hAnsi="Arial" w:cs="Arial"/>
          <w:color w:val="000000" w:themeColor="text1"/>
          <w:sz w:val="22"/>
        </w:rPr>
        <w:t xml:space="preserve"> </w:t>
      </w:r>
      <w:ins w:id="28" w:author="来宾用户" w:date="2023-02-24T01:29:00Z">
        <w:r w:rsidR="3ECDF959" w:rsidRPr="00D748F3">
          <w:rPr>
            <w:rFonts w:ascii="Arial" w:hAnsi="Arial" w:cs="Arial"/>
            <w:color w:val="000000" w:themeColor="text1"/>
            <w:sz w:val="18"/>
            <w:szCs w:val="18"/>
          </w:rPr>
          <w:t>The</w:t>
        </w:r>
      </w:ins>
      <w:ins w:id="29" w:author="来宾用户" w:date="2023-02-23T14:00:00Z">
        <w:r w:rsidR="3ECDF959" w:rsidRPr="00D748F3">
          <w:rPr>
            <w:rFonts w:ascii="Arial" w:hAnsi="Arial" w:cs="Arial"/>
            <w:color w:val="000000" w:themeColor="text1"/>
            <w:sz w:val="18"/>
            <w:szCs w:val="18"/>
          </w:rPr>
          <w:t xml:space="preserve"> definition of the best combination is that the higher the PPV with the same amount of TP</w:t>
        </w:r>
      </w:ins>
      <w:ins w:id="30" w:author="来宾用户" w:date="2023-02-23T14:01:00Z">
        <w:r w:rsidR="3ECDF959" w:rsidRPr="00D748F3">
          <w:rPr>
            <w:rFonts w:ascii="Arial" w:hAnsi="Arial" w:cs="Arial"/>
            <w:color w:val="000000" w:themeColor="text1"/>
            <w:sz w:val="18"/>
            <w:szCs w:val="18"/>
          </w:rPr>
          <w:t xml:space="preserve"> proteins</w:t>
        </w:r>
      </w:ins>
      <w:ins w:id="31" w:author="来宾用户" w:date="2023-02-23T14:00:00Z">
        <w:r w:rsidR="3ECDF959" w:rsidRPr="00D748F3">
          <w:rPr>
            <w:rFonts w:ascii="Arial" w:hAnsi="Arial" w:cs="Arial"/>
            <w:color w:val="000000" w:themeColor="text1"/>
            <w:sz w:val="18"/>
            <w:szCs w:val="18"/>
          </w:rPr>
          <w:t>. If there is a large difference in the amount of TP</w:t>
        </w:r>
      </w:ins>
      <w:ins w:id="32" w:author="来宾用户" w:date="2023-02-23T14:01:00Z">
        <w:r w:rsidR="3ECDF959" w:rsidRPr="00D748F3">
          <w:rPr>
            <w:rFonts w:ascii="Arial" w:hAnsi="Arial" w:cs="Arial"/>
            <w:color w:val="000000" w:themeColor="text1"/>
            <w:sz w:val="18"/>
            <w:szCs w:val="18"/>
          </w:rPr>
          <w:t xml:space="preserve"> proteins</w:t>
        </w:r>
      </w:ins>
      <w:ins w:id="33" w:author="来宾用户" w:date="2023-02-23T14:00:00Z">
        <w:r w:rsidR="3ECDF959" w:rsidRPr="00D748F3">
          <w:rPr>
            <w:rFonts w:ascii="Arial" w:hAnsi="Arial" w:cs="Arial"/>
            <w:color w:val="000000" w:themeColor="text1"/>
            <w:sz w:val="18"/>
            <w:szCs w:val="18"/>
          </w:rPr>
          <w:t>, the greater the amount of TP</w:t>
        </w:r>
      </w:ins>
      <w:ins w:id="34" w:author="来宾用户" w:date="2023-02-23T14:01:00Z">
        <w:r w:rsidR="3ECDF959" w:rsidRPr="00D748F3">
          <w:rPr>
            <w:rFonts w:ascii="Arial" w:hAnsi="Arial" w:cs="Arial"/>
            <w:color w:val="000000" w:themeColor="text1"/>
            <w:sz w:val="18"/>
            <w:szCs w:val="18"/>
          </w:rPr>
          <w:t xml:space="preserve"> proteins</w:t>
        </w:r>
      </w:ins>
      <w:ins w:id="35" w:author="来宾用户" w:date="2023-02-23T14:00:00Z">
        <w:r w:rsidR="3ECDF959" w:rsidRPr="00D748F3">
          <w:rPr>
            <w:rFonts w:ascii="Arial" w:hAnsi="Arial" w:cs="Arial"/>
            <w:color w:val="000000" w:themeColor="text1"/>
            <w:sz w:val="18"/>
            <w:szCs w:val="18"/>
          </w:rPr>
          <w:t>, the better the combination.</w:t>
        </w:r>
      </w:ins>
    </w:p>
    <w:tbl>
      <w:tblPr>
        <w:tblStyle w:val="PlainTable2"/>
        <w:tblW w:w="8476" w:type="dxa"/>
        <w:jc w:val="center"/>
        <w:tblLayout w:type="fixed"/>
        <w:tblLook w:val="04A0" w:firstRow="1" w:lastRow="0" w:firstColumn="1" w:lastColumn="0" w:noHBand="0" w:noVBand="1"/>
      </w:tblPr>
      <w:tblGrid>
        <w:gridCol w:w="988"/>
        <w:gridCol w:w="1001"/>
        <w:gridCol w:w="773"/>
        <w:gridCol w:w="1607"/>
        <w:gridCol w:w="1224"/>
        <w:gridCol w:w="870"/>
        <w:gridCol w:w="1224"/>
        <w:gridCol w:w="789"/>
      </w:tblGrid>
      <w:tr w:rsidR="00AE1F19" w:rsidRPr="00A453FE" w14:paraId="34B5F80D" w14:textId="77777777" w:rsidTr="00D748F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vAlign w:val="center"/>
          </w:tcPr>
          <w:p w14:paraId="102F6D3A" w14:textId="77777777" w:rsidR="00AE1F19" w:rsidRPr="000A209C" w:rsidRDefault="3ECDF959" w:rsidP="3ECDF959">
            <w:pPr>
              <w:spacing w:before="156" w:after="156"/>
              <w:jc w:val="center"/>
              <w:rPr>
                <w:ins w:id="36" w:author="来宾用户" w:date="2023-02-23T12:33:00Z"/>
                <w:rFonts w:ascii="Arial" w:eastAsia="Arial" w:hAnsi="Arial" w:cs="Arial"/>
                <w:color w:val="000000" w:themeColor="text1"/>
                <w:sz w:val="16"/>
                <w:szCs w:val="16"/>
              </w:rPr>
            </w:pPr>
            <w:ins w:id="37" w:author="来宾用户" w:date="2023-02-23T12:33:00Z">
              <w:r w:rsidRPr="3ECDF959">
                <w:rPr>
                  <w:rFonts w:ascii="Arial" w:eastAsia="Arial" w:hAnsi="Arial" w:cs="Arial"/>
                  <w:color w:val="000000" w:themeColor="text1"/>
                  <w:sz w:val="16"/>
                  <w:szCs w:val="16"/>
                </w:rPr>
                <w:t>Tool</w:t>
              </w:r>
            </w:ins>
          </w:p>
          <w:p w14:paraId="428B04FA" w14:textId="70B044CF" w:rsidR="00AE1F19" w:rsidRPr="000A209C" w:rsidRDefault="3ECDF959" w:rsidP="00D061E7">
            <w:pPr>
              <w:spacing w:before="156" w:after="156"/>
              <w:jc w:val="center"/>
              <w:rPr>
                <w:rFonts w:ascii="Arial" w:eastAsia="Arial" w:hAnsi="Arial" w:cs="Arial"/>
                <w:color w:val="000000" w:themeColor="text1"/>
                <w:sz w:val="16"/>
                <w:szCs w:val="16"/>
              </w:rPr>
            </w:pPr>
            <w:ins w:id="38" w:author="来宾用户" w:date="2023-02-23T12:33:00Z">
              <w:r w:rsidRPr="3ECDF959">
                <w:rPr>
                  <w:rFonts w:ascii="Arial" w:eastAsia="Arial" w:hAnsi="Arial" w:cs="Arial"/>
                  <w:color w:val="000000" w:themeColor="text1"/>
                  <w:sz w:val="16"/>
                  <w:szCs w:val="16"/>
                </w:rPr>
                <w:t>(Imputation – Normalization)</w:t>
              </w:r>
            </w:ins>
          </w:p>
        </w:tc>
        <w:tc>
          <w:tcPr>
            <w:tcW w:w="1001" w:type="dxa"/>
            <w:tcBorders>
              <w:top w:val="single" w:sz="4" w:space="0" w:color="auto"/>
              <w:left w:val="single" w:sz="4" w:space="0" w:color="auto"/>
              <w:bottom w:val="single" w:sz="4" w:space="0" w:color="auto"/>
              <w:right w:val="single" w:sz="4" w:space="0" w:color="auto"/>
            </w:tcBorders>
            <w:vAlign w:val="center"/>
          </w:tcPr>
          <w:p w14:paraId="6A4ABEBD" w14:textId="6552670F" w:rsidR="00AE1F19" w:rsidRPr="000A209C" w:rsidRDefault="00E8064C" w:rsidP="00D061E7">
            <w:pPr>
              <w:spacing w:before="156" w:after="15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16"/>
                <w:szCs w:val="16"/>
              </w:rPr>
            </w:pPr>
            <w:r>
              <w:rPr>
                <w:rFonts w:ascii="Arial" w:eastAsia="Arial" w:hAnsi="Arial" w:cs="Arial"/>
                <w:color w:val="000000" w:themeColor="text1"/>
                <w:sz w:val="16"/>
                <w:szCs w:val="16"/>
              </w:rPr>
              <w:t>UPS</w:t>
            </w:r>
            <w:r w:rsidR="00AE1F19" w:rsidRPr="000A209C">
              <w:rPr>
                <w:rFonts w:ascii="Arial" w:eastAsia="Arial" w:hAnsi="Arial" w:cs="Arial"/>
                <w:color w:val="000000" w:themeColor="text1"/>
                <w:sz w:val="16"/>
                <w:szCs w:val="16"/>
              </w:rPr>
              <w:t xml:space="preserve"> </w:t>
            </w:r>
            <w:r>
              <w:rPr>
                <w:rFonts w:ascii="Arial" w:eastAsia="Arial" w:hAnsi="Arial" w:cs="Arial"/>
                <w:color w:val="000000" w:themeColor="text1"/>
                <w:sz w:val="16"/>
                <w:szCs w:val="16"/>
              </w:rPr>
              <w:t>spiked</w:t>
            </w:r>
          </w:p>
          <w:p w14:paraId="50844348" w14:textId="77777777" w:rsidR="00AE1F19" w:rsidRPr="000A209C" w:rsidRDefault="00AE1F19" w:rsidP="00D061E7">
            <w:pPr>
              <w:spacing w:before="156" w:after="15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16"/>
                <w:szCs w:val="16"/>
              </w:rPr>
            </w:pPr>
            <w:r w:rsidRPr="000A209C">
              <w:rPr>
                <w:rFonts w:ascii="Arial" w:eastAsia="Arial" w:hAnsi="Arial" w:cs="Arial"/>
                <w:color w:val="000000" w:themeColor="text1"/>
                <w:sz w:val="16"/>
                <w:szCs w:val="16"/>
              </w:rPr>
              <w:t>dataset</w:t>
            </w:r>
          </w:p>
        </w:tc>
        <w:tc>
          <w:tcPr>
            <w:tcW w:w="2380" w:type="dxa"/>
            <w:gridSpan w:val="2"/>
            <w:tcBorders>
              <w:top w:val="single" w:sz="4" w:space="0" w:color="auto"/>
              <w:left w:val="single" w:sz="4" w:space="0" w:color="auto"/>
              <w:bottom w:val="single" w:sz="4" w:space="0" w:color="auto"/>
              <w:right w:val="single" w:sz="4" w:space="0" w:color="auto"/>
            </w:tcBorders>
            <w:vAlign w:val="center"/>
          </w:tcPr>
          <w:p w14:paraId="4315E001" w14:textId="77777777" w:rsidR="3ECDF959" w:rsidRDefault="3ECDF959" w:rsidP="3ECDF959">
            <w:pPr>
              <w:spacing w:before="156" w:after="156"/>
              <w:jc w:val="center"/>
              <w:cnfStyle w:val="100000000000" w:firstRow="1" w:lastRow="0" w:firstColumn="0" w:lastColumn="0" w:oddVBand="0" w:evenVBand="0" w:oddHBand="0" w:evenHBand="0" w:firstRowFirstColumn="0" w:firstRowLastColumn="0" w:lastRowFirstColumn="0" w:lastRowLastColumn="0"/>
              <w:rPr>
                <w:ins w:id="39" w:author="来宾用户" w:date="2023-02-23T12:33:00Z"/>
                <w:rFonts w:ascii="Arial" w:eastAsia="Arial" w:hAnsi="Arial" w:cs="Arial"/>
                <w:color w:val="000000" w:themeColor="text1"/>
                <w:sz w:val="16"/>
                <w:szCs w:val="16"/>
              </w:rPr>
            </w:pPr>
            <w:ins w:id="40" w:author="来宾用户" w:date="2023-02-23T12:33:00Z">
              <w:r w:rsidRPr="3ECDF959">
                <w:rPr>
                  <w:rFonts w:ascii="Arial" w:eastAsia="Arial" w:hAnsi="Arial" w:cs="Arial"/>
                  <w:color w:val="000000" w:themeColor="text1"/>
                  <w:sz w:val="16"/>
                  <w:szCs w:val="16"/>
                </w:rPr>
                <w:t>Tool</w:t>
              </w:r>
            </w:ins>
          </w:p>
          <w:p w14:paraId="3DD1EE35" w14:textId="6EF1001D" w:rsidR="3ECDF959" w:rsidRPr="3ECDF959" w:rsidRDefault="3ECDF959" w:rsidP="3ECDF959">
            <w:pPr>
              <w:spacing w:before="156" w:after="15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41" w:author="来宾用户" w:date="2023-02-23T12:33:00Z">
              <w:r w:rsidRPr="3ECDF959">
                <w:rPr>
                  <w:rFonts w:ascii="Arial" w:eastAsia="Arial" w:hAnsi="Arial" w:cs="Arial"/>
                  <w:color w:val="000000" w:themeColor="text1"/>
                  <w:sz w:val="16"/>
                  <w:szCs w:val="16"/>
                </w:rPr>
                <w:t>(Imputation – Normalization)</w:t>
              </w:r>
            </w:ins>
          </w:p>
        </w:tc>
        <w:tc>
          <w:tcPr>
            <w:tcW w:w="2094" w:type="dxa"/>
            <w:gridSpan w:val="2"/>
            <w:tcBorders>
              <w:top w:val="single" w:sz="4" w:space="0" w:color="auto"/>
              <w:left w:val="single" w:sz="4" w:space="0" w:color="auto"/>
              <w:bottom w:val="single" w:sz="4" w:space="0" w:color="auto"/>
              <w:right w:val="single" w:sz="4" w:space="0" w:color="auto"/>
            </w:tcBorders>
            <w:vAlign w:val="center"/>
          </w:tcPr>
          <w:p w14:paraId="7D160D33" w14:textId="5931D15B" w:rsidR="00AE1F19" w:rsidRPr="000A209C" w:rsidRDefault="008E354B" w:rsidP="00D061E7">
            <w:pPr>
              <w:spacing w:before="156" w:after="15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16"/>
                <w:szCs w:val="16"/>
              </w:rPr>
            </w:pPr>
            <w:r>
              <w:rPr>
                <w:rFonts w:ascii="Arial" w:eastAsia="Arial" w:hAnsi="Arial" w:cs="Arial"/>
                <w:color w:val="000000" w:themeColor="text1"/>
                <w:sz w:val="16"/>
                <w:szCs w:val="16"/>
              </w:rPr>
              <w:t>Large-scale</w:t>
            </w:r>
          </w:p>
          <w:p w14:paraId="52055AE2" w14:textId="77777777" w:rsidR="00AE1F19" w:rsidRPr="000A209C" w:rsidRDefault="00AE1F19" w:rsidP="00D061E7">
            <w:pPr>
              <w:spacing w:before="156" w:after="15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16"/>
                <w:szCs w:val="16"/>
              </w:rPr>
            </w:pPr>
            <w:r w:rsidRPr="000A209C">
              <w:rPr>
                <w:rFonts w:ascii="Arial" w:eastAsia="Arial" w:hAnsi="Arial" w:cs="Arial"/>
                <w:color w:val="000000" w:themeColor="text1"/>
                <w:sz w:val="16"/>
                <w:szCs w:val="16"/>
              </w:rPr>
              <w:t>dataset</w:t>
            </w:r>
          </w:p>
          <w:p w14:paraId="327C6599" w14:textId="77777777" w:rsidR="00AE1F19" w:rsidRPr="000A209C" w:rsidRDefault="00AE1F19" w:rsidP="00D061E7">
            <w:pPr>
              <w:spacing w:before="156" w:after="15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16"/>
                <w:szCs w:val="16"/>
              </w:rPr>
            </w:pPr>
            <w:r w:rsidRPr="000A209C">
              <w:rPr>
                <w:rFonts w:ascii="Arial" w:eastAsia="Arial" w:hAnsi="Arial" w:cs="Arial"/>
                <w:color w:val="000000" w:themeColor="text1"/>
                <w:sz w:val="16"/>
                <w:szCs w:val="16"/>
              </w:rPr>
              <w:t>(4:1 fold)</w:t>
            </w:r>
          </w:p>
        </w:tc>
        <w:tc>
          <w:tcPr>
            <w:tcW w:w="2013" w:type="dxa"/>
            <w:gridSpan w:val="2"/>
            <w:tcBorders>
              <w:top w:val="single" w:sz="4" w:space="0" w:color="auto"/>
              <w:left w:val="single" w:sz="4" w:space="0" w:color="auto"/>
              <w:bottom w:val="single" w:sz="4" w:space="0" w:color="auto"/>
              <w:right w:val="single" w:sz="4" w:space="0" w:color="auto"/>
            </w:tcBorders>
            <w:vAlign w:val="center"/>
          </w:tcPr>
          <w:p w14:paraId="69525BB9" w14:textId="466257D9" w:rsidR="00AE1F19" w:rsidRPr="000A209C" w:rsidRDefault="008E354B" w:rsidP="00D061E7">
            <w:pPr>
              <w:spacing w:before="156" w:after="15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16"/>
                <w:szCs w:val="16"/>
              </w:rPr>
            </w:pPr>
            <w:r>
              <w:rPr>
                <w:rFonts w:ascii="Arial" w:eastAsia="Arial" w:hAnsi="Arial" w:cs="Arial"/>
                <w:color w:val="000000" w:themeColor="text1"/>
                <w:sz w:val="16"/>
                <w:szCs w:val="16"/>
              </w:rPr>
              <w:t>Large-scale</w:t>
            </w:r>
          </w:p>
          <w:p w14:paraId="1795AA71" w14:textId="77777777" w:rsidR="00AE1F19" w:rsidRPr="000A209C" w:rsidRDefault="00AE1F19" w:rsidP="00D061E7">
            <w:pPr>
              <w:spacing w:before="156" w:after="15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16"/>
                <w:szCs w:val="16"/>
              </w:rPr>
            </w:pPr>
            <w:r w:rsidRPr="000A209C">
              <w:rPr>
                <w:rFonts w:ascii="Arial" w:eastAsia="Arial" w:hAnsi="Arial" w:cs="Arial"/>
                <w:color w:val="000000" w:themeColor="text1"/>
                <w:sz w:val="16"/>
                <w:szCs w:val="16"/>
              </w:rPr>
              <w:t>dataset</w:t>
            </w:r>
          </w:p>
          <w:p w14:paraId="63B8698B" w14:textId="77777777" w:rsidR="00AE1F19" w:rsidRPr="000A209C" w:rsidRDefault="00AE1F19" w:rsidP="00D061E7">
            <w:pPr>
              <w:spacing w:before="156" w:after="156"/>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b w:val="0"/>
                <w:bCs w:val="0"/>
                <w:color w:val="000000" w:themeColor="text1"/>
                <w:sz w:val="16"/>
                <w:szCs w:val="16"/>
              </w:rPr>
            </w:pPr>
            <w:r w:rsidRPr="000A209C">
              <w:rPr>
                <w:rFonts w:ascii="Arial" w:eastAsia="Arial" w:hAnsi="Arial" w:cs="Arial"/>
                <w:color w:val="000000" w:themeColor="text1"/>
                <w:sz w:val="16"/>
                <w:szCs w:val="16"/>
              </w:rPr>
              <w:t>(10:1 fold)</w:t>
            </w:r>
          </w:p>
        </w:tc>
      </w:tr>
      <w:tr w:rsidR="000727DF" w:rsidRPr="00A453FE" w14:paraId="59CDFF67" w14:textId="77777777" w:rsidTr="00D74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vAlign w:val="center"/>
          </w:tcPr>
          <w:p w14:paraId="638EA7D2" w14:textId="7E4F8A0D" w:rsidR="00AE1F19" w:rsidRPr="00D02BF3" w:rsidRDefault="00AE1F19">
            <w:pPr>
              <w:spacing w:before="156" w:after="156"/>
              <w:jc w:val="center"/>
              <w:rPr>
                <w:rFonts w:ascii="Arial" w:eastAsia="Arial" w:hAnsi="Arial" w:cs="Arial"/>
                <w:color w:val="000000" w:themeColor="text1"/>
                <w:sz w:val="16"/>
                <w:szCs w:val="16"/>
              </w:rPr>
            </w:pPr>
          </w:p>
        </w:tc>
        <w:tc>
          <w:tcPr>
            <w:tcW w:w="1001" w:type="dxa"/>
            <w:tcBorders>
              <w:top w:val="single" w:sz="4" w:space="0" w:color="auto"/>
              <w:left w:val="single" w:sz="4" w:space="0" w:color="auto"/>
              <w:bottom w:val="single" w:sz="4" w:space="0" w:color="auto"/>
              <w:right w:val="single" w:sz="4" w:space="0" w:color="auto"/>
            </w:tcBorders>
            <w:vAlign w:val="center"/>
          </w:tcPr>
          <w:p w14:paraId="72C90FA2" w14:textId="77777777" w:rsidR="00AE1F19" w:rsidRPr="00D02BF3"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rPr>
            </w:pPr>
            <w:r w:rsidRPr="00D02BF3">
              <w:rPr>
                <w:rFonts w:ascii="Arial" w:eastAsia="Arial" w:hAnsi="Arial" w:cs="Arial"/>
                <w:b/>
                <w:bCs/>
                <w:color w:val="000000" w:themeColor="text1"/>
                <w:sz w:val="16"/>
                <w:szCs w:val="16"/>
              </w:rPr>
              <w:t>PPV</w:t>
            </w:r>
          </w:p>
        </w:tc>
        <w:tc>
          <w:tcPr>
            <w:tcW w:w="773" w:type="dxa"/>
            <w:tcBorders>
              <w:top w:val="single" w:sz="4" w:space="0" w:color="auto"/>
              <w:left w:val="single" w:sz="4" w:space="0" w:color="auto"/>
              <w:bottom w:val="single" w:sz="4" w:space="0" w:color="auto"/>
              <w:right w:val="single" w:sz="4" w:space="0" w:color="auto"/>
            </w:tcBorders>
            <w:vAlign w:val="center"/>
          </w:tcPr>
          <w:p w14:paraId="2669ACB8" w14:textId="77777777" w:rsidR="00AE1F19" w:rsidRPr="00D02BF3"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rPr>
            </w:pPr>
            <w:r w:rsidRPr="00D02BF3">
              <w:rPr>
                <w:rFonts w:ascii="Arial" w:eastAsia="Arial" w:hAnsi="Arial" w:cs="Arial"/>
                <w:b/>
                <w:bCs/>
                <w:color w:val="000000" w:themeColor="text1"/>
                <w:sz w:val="16"/>
                <w:szCs w:val="16"/>
              </w:rPr>
              <w:t>NPV</w:t>
            </w:r>
          </w:p>
        </w:tc>
        <w:tc>
          <w:tcPr>
            <w:tcW w:w="1607" w:type="dxa"/>
            <w:tcBorders>
              <w:top w:val="single" w:sz="4" w:space="0" w:color="auto"/>
              <w:left w:val="single" w:sz="4" w:space="0" w:color="auto"/>
              <w:bottom w:val="single" w:sz="4" w:space="0" w:color="auto"/>
              <w:right w:val="single" w:sz="4" w:space="0" w:color="auto"/>
            </w:tcBorders>
            <w:vAlign w:val="center"/>
          </w:tcPr>
          <w:p w14:paraId="6E3F9740" w14:textId="28851B30" w:rsidR="3ECDF959" w:rsidRDefault="3ECDF959" w:rsidP="3ECDF95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16"/>
                <w:szCs w:val="16"/>
              </w:rPr>
            </w:pPr>
          </w:p>
        </w:tc>
        <w:tc>
          <w:tcPr>
            <w:tcW w:w="1224" w:type="dxa"/>
            <w:tcBorders>
              <w:top w:val="single" w:sz="4" w:space="0" w:color="auto"/>
              <w:left w:val="single" w:sz="4" w:space="0" w:color="auto"/>
              <w:bottom w:val="single" w:sz="4" w:space="0" w:color="auto"/>
              <w:right w:val="single" w:sz="4" w:space="0" w:color="auto"/>
            </w:tcBorders>
            <w:vAlign w:val="center"/>
          </w:tcPr>
          <w:p w14:paraId="3F13D3DA" w14:textId="77777777" w:rsidR="00AE1F19" w:rsidRPr="00D02BF3"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rPr>
            </w:pPr>
            <w:r w:rsidRPr="00D02BF3">
              <w:rPr>
                <w:rFonts w:ascii="Arial" w:eastAsia="Arial" w:hAnsi="Arial" w:cs="Arial"/>
                <w:b/>
                <w:bCs/>
                <w:color w:val="000000" w:themeColor="text1"/>
                <w:sz w:val="16"/>
                <w:szCs w:val="16"/>
              </w:rPr>
              <w:t>PPV</w:t>
            </w:r>
          </w:p>
        </w:tc>
        <w:tc>
          <w:tcPr>
            <w:tcW w:w="870" w:type="dxa"/>
            <w:tcBorders>
              <w:top w:val="single" w:sz="4" w:space="0" w:color="auto"/>
              <w:left w:val="single" w:sz="4" w:space="0" w:color="auto"/>
              <w:bottom w:val="single" w:sz="4" w:space="0" w:color="auto"/>
              <w:right w:val="single" w:sz="4" w:space="0" w:color="auto"/>
            </w:tcBorders>
            <w:vAlign w:val="center"/>
          </w:tcPr>
          <w:p w14:paraId="76B33732" w14:textId="77777777" w:rsidR="00AE1F19" w:rsidRPr="00D02BF3"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6"/>
                <w:szCs w:val="16"/>
              </w:rPr>
            </w:pPr>
            <w:r w:rsidRPr="00D02BF3">
              <w:rPr>
                <w:rFonts w:ascii="Arial" w:eastAsia="Arial" w:hAnsi="Arial" w:cs="Arial"/>
                <w:b/>
                <w:bCs/>
                <w:color w:val="000000" w:themeColor="text1"/>
                <w:sz w:val="16"/>
                <w:szCs w:val="16"/>
              </w:rPr>
              <w:t>NPV</w:t>
            </w:r>
          </w:p>
        </w:tc>
        <w:tc>
          <w:tcPr>
            <w:tcW w:w="1224" w:type="dxa"/>
            <w:tcBorders>
              <w:top w:val="single" w:sz="4" w:space="0" w:color="auto"/>
              <w:left w:val="single" w:sz="4" w:space="0" w:color="auto"/>
              <w:bottom w:val="single" w:sz="4" w:space="0" w:color="auto"/>
              <w:right w:val="single" w:sz="4" w:space="0" w:color="auto"/>
            </w:tcBorders>
            <w:vAlign w:val="center"/>
          </w:tcPr>
          <w:p w14:paraId="545973AC" w14:textId="77777777" w:rsidR="00AE1F19" w:rsidRPr="00D02BF3"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16"/>
                <w:szCs w:val="16"/>
              </w:rPr>
            </w:pPr>
            <w:r w:rsidRPr="00D02BF3">
              <w:rPr>
                <w:rFonts w:ascii="Arial" w:eastAsia="Arial" w:hAnsi="Arial" w:cs="Arial"/>
                <w:b/>
                <w:bCs/>
                <w:color w:val="000000" w:themeColor="text1"/>
                <w:sz w:val="16"/>
                <w:szCs w:val="16"/>
              </w:rPr>
              <w:t>PPV</w:t>
            </w:r>
          </w:p>
        </w:tc>
        <w:tc>
          <w:tcPr>
            <w:tcW w:w="789" w:type="dxa"/>
            <w:tcBorders>
              <w:top w:val="single" w:sz="4" w:space="0" w:color="auto"/>
              <w:left w:val="single" w:sz="4" w:space="0" w:color="auto"/>
              <w:bottom w:val="single" w:sz="4" w:space="0" w:color="auto"/>
              <w:right w:val="single" w:sz="4" w:space="0" w:color="auto"/>
            </w:tcBorders>
            <w:vAlign w:val="center"/>
          </w:tcPr>
          <w:p w14:paraId="06B766BA" w14:textId="77777777" w:rsidR="00AE1F19" w:rsidRPr="00D02BF3"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16"/>
                <w:szCs w:val="16"/>
              </w:rPr>
            </w:pPr>
            <w:r w:rsidRPr="00D02BF3">
              <w:rPr>
                <w:rFonts w:ascii="Arial" w:eastAsia="Arial" w:hAnsi="Arial" w:cs="Arial"/>
                <w:b/>
                <w:bCs/>
                <w:color w:val="000000" w:themeColor="text1"/>
                <w:sz w:val="16"/>
                <w:szCs w:val="16"/>
              </w:rPr>
              <w:t>NPV</w:t>
            </w:r>
          </w:p>
        </w:tc>
      </w:tr>
      <w:tr w:rsidR="000727DF" w:rsidRPr="00F80117" w14:paraId="25F7AC67" w14:textId="77777777" w:rsidTr="00D748F3">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vAlign w:val="center"/>
          </w:tcPr>
          <w:p w14:paraId="73464DCF" w14:textId="77777777" w:rsidR="000727DF" w:rsidRDefault="00AE1F19" w:rsidP="00D061E7">
            <w:pPr>
              <w:spacing w:before="156" w:after="156"/>
              <w:jc w:val="center"/>
              <w:rPr>
                <w:rFonts w:ascii="Arial" w:eastAsia="Arial" w:hAnsi="Arial" w:cs="Arial"/>
                <w:color w:val="000000" w:themeColor="text1"/>
                <w:sz w:val="16"/>
                <w:szCs w:val="16"/>
              </w:rPr>
            </w:pPr>
            <w:r w:rsidRPr="00D02BF3">
              <w:rPr>
                <w:rFonts w:ascii="Arial" w:eastAsia="Arial" w:hAnsi="Arial" w:cs="Arial"/>
                <w:color w:val="000000" w:themeColor="text1"/>
                <w:sz w:val="16"/>
                <w:szCs w:val="16"/>
              </w:rPr>
              <w:t>Proteus</w:t>
            </w:r>
            <w:r w:rsidRPr="000A46D0">
              <w:rPr>
                <w:rFonts w:ascii="Arial" w:eastAsia="Arial" w:hAnsi="Arial" w:cs="Arial"/>
                <w:color w:val="000000" w:themeColor="text1"/>
                <w:sz w:val="16"/>
                <w:szCs w:val="16"/>
              </w:rPr>
              <w:t xml:space="preserve"> </w:t>
            </w:r>
          </w:p>
          <w:p w14:paraId="46D6A4EB" w14:textId="0C9CB7DD" w:rsidR="00AE1F19" w:rsidRPr="00D02BF3" w:rsidRDefault="00AE1F19" w:rsidP="00D061E7">
            <w:pPr>
              <w:spacing w:before="156" w:after="156"/>
              <w:jc w:val="center"/>
              <w:rPr>
                <w:rFonts w:ascii="Arial" w:eastAsia="Arial" w:hAnsi="Arial" w:cs="Arial"/>
                <w:color w:val="000000" w:themeColor="text1"/>
                <w:sz w:val="16"/>
                <w:szCs w:val="16"/>
              </w:rPr>
            </w:pPr>
            <w:r w:rsidRPr="00D02BF3">
              <w:rPr>
                <w:rFonts w:ascii="Arial" w:eastAsia="Arial" w:hAnsi="Arial" w:cs="Arial"/>
                <w:color w:val="000000" w:themeColor="text1"/>
                <w:sz w:val="16"/>
                <w:szCs w:val="16"/>
              </w:rPr>
              <w:t>(MVL - NN)</w:t>
            </w:r>
          </w:p>
        </w:tc>
        <w:tc>
          <w:tcPr>
            <w:tcW w:w="1001" w:type="dxa"/>
            <w:tcBorders>
              <w:top w:val="single" w:sz="4" w:space="0" w:color="auto"/>
              <w:left w:val="single" w:sz="4" w:space="0" w:color="auto"/>
              <w:bottom w:val="single" w:sz="4" w:space="0" w:color="auto"/>
              <w:right w:val="single" w:sz="4" w:space="0" w:color="auto"/>
            </w:tcBorders>
            <w:vAlign w:val="center"/>
          </w:tcPr>
          <w:p w14:paraId="558899AB" w14:textId="77777777" w:rsidR="00880BE5"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0.97</w:t>
            </w:r>
            <w:r>
              <w:rPr>
                <w:rFonts w:ascii="Arial" w:eastAsia="Arial" w:hAnsi="Arial" w:cs="Arial"/>
                <w:color w:val="000000" w:themeColor="text1"/>
                <w:sz w:val="16"/>
                <w:szCs w:val="16"/>
              </w:rPr>
              <w:t xml:space="preserve"> </w:t>
            </w:r>
          </w:p>
          <w:p w14:paraId="3381969A" w14:textId="38D641AE" w:rsidR="00AE1F19" w:rsidRPr="00D02BF3"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(31 TP</w:t>
            </w:r>
            <w:ins w:id="42" w:author="来宾用户" w:date="2023-02-24T07:21:00Z">
              <w:r w:rsidR="3ECDF959" w:rsidRPr="3ECDF959">
                <w:rPr>
                  <w:rFonts w:ascii="Arial" w:eastAsia="Arial" w:hAnsi="Arial" w:cs="Arial"/>
                  <w:color w:val="000000" w:themeColor="text1"/>
                  <w:sz w:val="16"/>
                  <w:szCs w:val="16"/>
                </w:rPr>
                <w:t>, total 2231</w:t>
              </w:r>
            </w:ins>
            <w:r w:rsidRPr="00D02BF3">
              <w:rPr>
                <w:rFonts w:ascii="Arial" w:eastAsia="Arial" w:hAnsi="Arial" w:cs="Arial"/>
                <w:color w:val="000000" w:themeColor="text1"/>
                <w:sz w:val="16"/>
                <w:szCs w:val="16"/>
              </w:rPr>
              <w:t>)</w:t>
            </w:r>
          </w:p>
        </w:tc>
        <w:tc>
          <w:tcPr>
            <w:tcW w:w="773" w:type="dxa"/>
            <w:tcBorders>
              <w:top w:val="single" w:sz="4" w:space="0" w:color="auto"/>
              <w:left w:val="single" w:sz="4" w:space="0" w:color="auto"/>
              <w:bottom w:val="single" w:sz="4" w:space="0" w:color="auto"/>
              <w:right w:val="single" w:sz="4" w:space="0" w:color="auto"/>
            </w:tcBorders>
            <w:vAlign w:val="center"/>
          </w:tcPr>
          <w:p w14:paraId="3B30890B" w14:textId="3A7F19AE" w:rsidR="00AE1F19" w:rsidRPr="00D02BF3" w:rsidRDefault="00AE1F1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43" w:author="来宾用户" w:date="2023-02-24T08:35:00Z"/>
                <w:rFonts w:ascii="Arial" w:eastAsia="Segoe UI" w:hAnsi="Arial" w:cs="Arial"/>
                <w:color w:val="000000" w:themeColor="text1"/>
                <w:sz w:val="16"/>
                <w:szCs w:val="16"/>
              </w:rPr>
            </w:pPr>
            <w:r w:rsidRPr="00D02BF3">
              <w:rPr>
                <w:rFonts w:ascii="Arial" w:eastAsia="Segoe UI" w:hAnsi="Arial" w:cs="Arial"/>
                <w:color w:val="000000" w:themeColor="text1"/>
                <w:sz w:val="16"/>
                <w:szCs w:val="16"/>
              </w:rPr>
              <w:t>0.998</w:t>
            </w:r>
          </w:p>
          <w:p w14:paraId="0D7B5383" w14:textId="56465B92" w:rsidR="00AE1F19" w:rsidRPr="00D02BF3" w:rsidRDefault="3ECDF95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Segoe UI" w:hAnsi="Arial" w:cs="Arial"/>
                <w:color w:val="000000" w:themeColor="text1"/>
                <w:sz w:val="16"/>
                <w:szCs w:val="16"/>
              </w:rPr>
            </w:pPr>
            <w:ins w:id="44" w:author="来宾用户" w:date="2023-02-24T08:34:00Z">
              <w:r w:rsidRPr="3ECDF959">
                <w:rPr>
                  <w:rFonts w:ascii="Arial" w:eastAsia="Segoe UI" w:hAnsi="Arial" w:cs="Arial"/>
                  <w:color w:val="000000" w:themeColor="text1"/>
                  <w:sz w:val="16"/>
                  <w:szCs w:val="16"/>
                </w:rPr>
                <w:t>(3 FN)</w:t>
              </w:r>
            </w:ins>
          </w:p>
        </w:tc>
        <w:tc>
          <w:tcPr>
            <w:tcW w:w="1607" w:type="dxa"/>
            <w:tcBorders>
              <w:top w:val="single" w:sz="4" w:space="0" w:color="auto"/>
              <w:left w:val="single" w:sz="4" w:space="0" w:color="auto"/>
              <w:bottom w:val="single" w:sz="4" w:space="0" w:color="auto"/>
              <w:right w:val="single" w:sz="4" w:space="0" w:color="auto"/>
            </w:tcBorders>
            <w:vAlign w:val="center"/>
          </w:tcPr>
          <w:p w14:paraId="72111F8E" w14:textId="77777777" w:rsidR="3ECDF959" w:rsidRPr="00D748F3"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45" w:author="来宾用户" w:date="2023-02-23T12:34:00Z"/>
                <w:rFonts w:ascii="Arial" w:eastAsia="Arial" w:hAnsi="Arial" w:cs="Arial"/>
                <w:b/>
                <w:bCs/>
                <w:color w:val="000000" w:themeColor="text1"/>
                <w:sz w:val="16"/>
                <w:szCs w:val="16"/>
              </w:rPr>
            </w:pPr>
            <w:ins w:id="46" w:author="来宾用户" w:date="2023-02-23T12:34:00Z">
              <w:r w:rsidRPr="00D748F3">
                <w:rPr>
                  <w:rFonts w:ascii="Arial" w:eastAsia="Arial" w:hAnsi="Arial" w:cs="Arial"/>
                  <w:b/>
                  <w:bCs/>
                  <w:color w:val="000000" w:themeColor="text1"/>
                  <w:sz w:val="16"/>
                  <w:szCs w:val="16"/>
                </w:rPr>
                <w:t xml:space="preserve">Proteus </w:t>
              </w:r>
            </w:ins>
          </w:p>
          <w:p w14:paraId="7D78DA2B" w14:textId="56071A0F" w:rsidR="3ECDF959" w:rsidRPr="00E43804"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16"/>
                <w:szCs w:val="16"/>
              </w:rPr>
            </w:pPr>
            <w:ins w:id="47" w:author="来宾用户" w:date="2023-02-23T12:34:00Z">
              <w:r w:rsidRPr="00D748F3">
                <w:rPr>
                  <w:rFonts w:ascii="Arial" w:eastAsia="Arial" w:hAnsi="Arial" w:cs="Arial"/>
                  <w:b/>
                  <w:bCs/>
                  <w:color w:val="000000" w:themeColor="text1"/>
                  <w:sz w:val="16"/>
                  <w:szCs w:val="16"/>
                </w:rPr>
                <w:t>(MVL</w:t>
              </w:r>
            </w:ins>
            <w:ins w:id="48" w:author="来宾用户" w:date="2023-02-24T08:26:00Z">
              <w:r w:rsidRPr="3ECDF959">
                <w:rPr>
                  <w:rFonts w:ascii="Arial" w:eastAsia="Arial" w:hAnsi="Arial" w:cs="Arial"/>
                  <w:b/>
                  <w:bCs/>
                  <w:color w:val="000000" w:themeColor="text1"/>
                  <w:sz w:val="16"/>
                  <w:szCs w:val="16"/>
                </w:rPr>
                <w:t xml:space="preserve"> – </w:t>
              </w:r>
            </w:ins>
            <w:ins w:id="49" w:author="来宾用户" w:date="2023-02-23T12:34:00Z">
              <w:r w:rsidRPr="00D748F3">
                <w:rPr>
                  <w:rFonts w:ascii="Arial" w:eastAsia="Arial" w:hAnsi="Arial" w:cs="Arial"/>
                  <w:b/>
                  <w:bCs/>
                  <w:color w:val="000000" w:themeColor="text1"/>
                  <w:sz w:val="16"/>
                  <w:szCs w:val="16"/>
                </w:rPr>
                <w:t>NN</w:t>
              </w:r>
            </w:ins>
            <w:ins w:id="50" w:author="来宾用户" w:date="2023-02-24T08:26:00Z">
              <w:r w:rsidRPr="3ECDF959">
                <w:rPr>
                  <w:rFonts w:ascii="Arial" w:eastAsia="Arial" w:hAnsi="Arial" w:cs="Arial"/>
                  <w:b/>
                  <w:bCs/>
                  <w:color w:val="000000" w:themeColor="text1"/>
                  <w:sz w:val="16"/>
                  <w:szCs w:val="16"/>
                </w:rPr>
                <w:t>)</w:t>
              </w:r>
            </w:ins>
          </w:p>
        </w:tc>
        <w:tc>
          <w:tcPr>
            <w:tcW w:w="1224" w:type="dxa"/>
            <w:tcBorders>
              <w:top w:val="single" w:sz="4" w:space="0" w:color="auto"/>
              <w:left w:val="single" w:sz="4" w:space="0" w:color="auto"/>
              <w:bottom w:val="single" w:sz="4" w:space="0" w:color="auto"/>
              <w:right w:val="single" w:sz="4" w:space="0" w:color="auto"/>
            </w:tcBorders>
            <w:vAlign w:val="center"/>
          </w:tcPr>
          <w:p w14:paraId="2DC5B553" w14:textId="77777777" w:rsidR="00880BE5"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0.62</w:t>
            </w:r>
            <w:r>
              <w:rPr>
                <w:rFonts w:ascii="Arial" w:eastAsia="Arial" w:hAnsi="Arial" w:cs="Arial"/>
                <w:color w:val="000000" w:themeColor="text1"/>
                <w:sz w:val="16"/>
                <w:szCs w:val="16"/>
              </w:rPr>
              <w:t xml:space="preserve"> </w:t>
            </w:r>
          </w:p>
          <w:p w14:paraId="4F3F7998" w14:textId="2F5919B0" w:rsidR="00AE1F19" w:rsidRPr="00D02BF3"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(431 TP</w:t>
            </w:r>
            <w:ins w:id="51" w:author="来宾用户" w:date="2023-02-24T08:30:00Z">
              <w:r w:rsidR="3ECDF959" w:rsidRPr="3ECDF959">
                <w:rPr>
                  <w:rFonts w:ascii="Arial" w:eastAsia="Arial" w:hAnsi="Arial" w:cs="Arial"/>
                  <w:color w:val="0078D4"/>
                  <w:sz w:val="18"/>
                  <w:szCs w:val="18"/>
                </w:rPr>
                <w:t>, total 3694</w:t>
              </w:r>
            </w:ins>
            <w:r w:rsidRPr="00D02BF3">
              <w:rPr>
                <w:rFonts w:ascii="Arial" w:eastAsia="Arial" w:hAnsi="Arial" w:cs="Arial"/>
                <w:color w:val="000000" w:themeColor="text1"/>
                <w:sz w:val="16"/>
                <w:szCs w:val="16"/>
              </w:rPr>
              <w:t>)</w:t>
            </w:r>
          </w:p>
        </w:tc>
        <w:tc>
          <w:tcPr>
            <w:tcW w:w="870" w:type="dxa"/>
            <w:tcBorders>
              <w:top w:val="single" w:sz="4" w:space="0" w:color="auto"/>
              <w:left w:val="single" w:sz="4" w:space="0" w:color="auto"/>
              <w:bottom w:val="single" w:sz="4" w:space="0" w:color="auto"/>
              <w:right w:val="single" w:sz="4" w:space="0" w:color="auto"/>
            </w:tcBorders>
            <w:vAlign w:val="center"/>
          </w:tcPr>
          <w:p w14:paraId="6610EF0A" w14:textId="3F8F0DCB" w:rsidR="00AE1F19" w:rsidRPr="00D02BF3" w:rsidRDefault="00AE1F1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52" w:author="来宾用户" w:date="2023-02-24T08:37:00Z"/>
                <w:rFonts w:ascii="Arial" w:eastAsia="Arial" w:hAnsi="Arial" w:cs="Arial"/>
                <w:color w:val="000000" w:themeColor="text1"/>
                <w:sz w:val="16"/>
                <w:szCs w:val="16"/>
              </w:rPr>
            </w:pPr>
            <w:r w:rsidRPr="00D02BF3">
              <w:rPr>
                <w:rFonts w:ascii="Arial" w:eastAsia="Arial" w:hAnsi="Arial" w:cs="Arial"/>
                <w:color w:val="000000" w:themeColor="text1"/>
                <w:sz w:val="16"/>
                <w:szCs w:val="16"/>
              </w:rPr>
              <w:t>0.972</w:t>
            </w:r>
          </w:p>
          <w:p w14:paraId="51288E1D" w14:textId="3CFBAAC9" w:rsidR="00AE1F19" w:rsidRPr="00D02BF3" w:rsidRDefault="3ECDF95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53" w:author="来宾用户" w:date="2023-02-24T08:36:00Z">
              <w:r w:rsidRPr="3ECDF959">
                <w:rPr>
                  <w:rFonts w:ascii="Arial" w:eastAsia="Arial" w:hAnsi="Arial" w:cs="Arial"/>
                  <w:color w:val="000000" w:themeColor="text1"/>
                  <w:sz w:val="16"/>
                  <w:szCs w:val="16"/>
                </w:rPr>
                <w:t>(85 FN)</w:t>
              </w:r>
            </w:ins>
          </w:p>
        </w:tc>
        <w:tc>
          <w:tcPr>
            <w:tcW w:w="1224" w:type="dxa"/>
            <w:tcBorders>
              <w:top w:val="single" w:sz="4" w:space="0" w:color="auto"/>
              <w:left w:val="single" w:sz="4" w:space="0" w:color="auto"/>
              <w:bottom w:val="single" w:sz="4" w:space="0" w:color="auto"/>
              <w:right w:val="single" w:sz="4" w:space="0" w:color="auto"/>
            </w:tcBorders>
            <w:vAlign w:val="center"/>
          </w:tcPr>
          <w:p w14:paraId="423A18FB" w14:textId="77777777" w:rsidR="00880BE5"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0.54</w:t>
            </w:r>
          </w:p>
          <w:p w14:paraId="1BE0DCD5" w14:textId="4467373D" w:rsidR="00AE1F19" w:rsidRPr="00D02BF3"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Pr>
                <w:rFonts w:ascii="Arial" w:eastAsia="Arial" w:hAnsi="Arial" w:cs="Arial"/>
                <w:color w:val="000000" w:themeColor="text1"/>
                <w:sz w:val="16"/>
                <w:szCs w:val="16"/>
              </w:rPr>
              <w:t xml:space="preserve"> </w:t>
            </w:r>
            <w:r w:rsidRPr="00D02BF3">
              <w:rPr>
                <w:rFonts w:ascii="Arial" w:eastAsia="Arial" w:hAnsi="Arial" w:cs="Arial"/>
                <w:color w:val="000000" w:themeColor="text1"/>
                <w:sz w:val="16"/>
                <w:szCs w:val="16"/>
              </w:rPr>
              <w:t>(475 TP</w:t>
            </w:r>
            <w:ins w:id="54" w:author="来宾用户" w:date="2023-02-24T08:31:00Z">
              <w:r w:rsidR="3ECDF959" w:rsidRPr="3ECDF959">
                <w:rPr>
                  <w:rFonts w:ascii="Arial" w:eastAsia="Arial" w:hAnsi="Arial" w:cs="Arial"/>
                  <w:color w:val="000000" w:themeColor="text1"/>
                  <w:sz w:val="16"/>
                  <w:szCs w:val="16"/>
                </w:rPr>
                <w:t>,</w:t>
              </w:r>
            </w:ins>
            <w:ins w:id="55" w:author="来宾用户" w:date="2023-02-24T08:30:00Z">
              <w:r w:rsidR="3ECDF959" w:rsidRPr="3ECDF959">
                <w:rPr>
                  <w:rFonts w:ascii="Arial" w:eastAsia="Arial" w:hAnsi="Arial" w:cs="Arial"/>
                  <w:color w:val="0078D4"/>
                  <w:sz w:val="18"/>
                  <w:szCs w:val="18"/>
                </w:rPr>
                <w:t xml:space="preserve"> total 3403</w:t>
              </w:r>
            </w:ins>
            <w:r w:rsidRPr="00D02BF3">
              <w:rPr>
                <w:rFonts w:ascii="Arial" w:eastAsia="Arial" w:hAnsi="Arial" w:cs="Arial"/>
                <w:color w:val="000000" w:themeColor="text1"/>
                <w:sz w:val="16"/>
                <w:szCs w:val="16"/>
              </w:rPr>
              <w:t>)</w:t>
            </w:r>
          </w:p>
        </w:tc>
        <w:tc>
          <w:tcPr>
            <w:tcW w:w="789" w:type="dxa"/>
            <w:tcBorders>
              <w:top w:val="single" w:sz="4" w:space="0" w:color="auto"/>
              <w:left w:val="single" w:sz="4" w:space="0" w:color="auto"/>
              <w:bottom w:val="single" w:sz="4" w:space="0" w:color="auto"/>
              <w:right w:val="single" w:sz="4" w:space="0" w:color="auto"/>
            </w:tcBorders>
            <w:vAlign w:val="center"/>
          </w:tcPr>
          <w:p w14:paraId="0585C68C" w14:textId="3CD958FA" w:rsidR="00AE1F19" w:rsidRPr="00D02BF3" w:rsidRDefault="00AE1F1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56" w:author="来宾用户" w:date="2023-02-24T08:37:00Z"/>
                <w:rFonts w:ascii="Arial" w:eastAsia="Arial" w:hAnsi="Arial" w:cs="Arial"/>
                <w:color w:val="000000" w:themeColor="text1"/>
                <w:sz w:val="16"/>
                <w:szCs w:val="16"/>
              </w:rPr>
            </w:pPr>
            <w:r w:rsidRPr="00D02BF3">
              <w:rPr>
                <w:rFonts w:ascii="Arial" w:eastAsia="Arial" w:hAnsi="Arial" w:cs="Arial"/>
                <w:color w:val="000000" w:themeColor="text1"/>
                <w:sz w:val="16"/>
                <w:szCs w:val="16"/>
              </w:rPr>
              <w:t>0.981</w:t>
            </w:r>
          </w:p>
          <w:p w14:paraId="1C84993E" w14:textId="4453327D" w:rsidR="00AE1F19" w:rsidRPr="00D02BF3" w:rsidRDefault="3ECDF95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57" w:author="来宾用户" w:date="2023-02-24T08:37:00Z">
              <w:r w:rsidRPr="3ECDF959">
                <w:rPr>
                  <w:rFonts w:ascii="Arial" w:eastAsia="Arial" w:hAnsi="Arial" w:cs="Arial"/>
                  <w:color w:val="000000" w:themeColor="text1"/>
                  <w:sz w:val="16"/>
                  <w:szCs w:val="16"/>
                </w:rPr>
                <w:t>(48 FN)</w:t>
              </w:r>
            </w:ins>
          </w:p>
        </w:tc>
      </w:tr>
      <w:tr w:rsidR="00AF625A" w:rsidRPr="00A453FE" w14:paraId="10CA84E4" w14:textId="77777777" w:rsidTr="00D74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vAlign w:val="center"/>
          </w:tcPr>
          <w:p w14:paraId="20971BFD" w14:textId="52A2CB36" w:rsidR="000727DF" w:rsidRDefault="43A6B949">
            <w:pPr>
              <w:spacing w:before="156" w:after="156"/>
              <w:jc w:val="center"/>
              <w:rPr>
                <w:rFonts w:ascii="Arial" w:eastAsia="Arial" w:hAnsi="Arial" w:cs="Arial"/>
                <w:b w:val="0"/>
                <w:bCs w:val="0"/>
                <w:sz w:val="16"/>
                <w:szCs w:val="16"/>
              </w:rPr>
            </w:pPr>
            <w:r w:rsidRPr="43A6B949">
              <w:rPr>
                <w:rFonts w:ascii="Arial" w:eastAsia="Arial" w:hAnsi="Arial" w:cs="Arial"/>
                <w:sz w:val="16"/>
                <w:szCs w:val="16"/>
              </w:rPr>
              <w:t xml:space="preserve">prolfqua </w:t>
            </w:r>
          </w:p>
          <w:p w14:paraId="299DACD5" w14:textId="0A9210B1" w:rsidR="00AE1F19" w:rsidRPr="00D02BF3" w:rsidRDefault="00AE1F19">
            <w:pPr>
              <w:spacing w:before="156" w:after="156"/>
              <w:jc w:val="center"/>
              <w:rPr>
                <w:rFonts w:ascii="Arial" w:eastAsia="Arial" w:hAnsi="Arial" w:cs="Arial"/>
                <w:color w:val="000000" w:themeColor="text1"/>
                <w:sz w:val="16"/>
                <w:szCs w:val="16"/>
              </w:rPr>
            </w:pPr>
            <w:r w:rsidRPr="00D02BF3">
              <w:rPr>
                <w:rFonts w:ascii="Arial" w:eastAsia="Arial" w:hAnsi="Arial" w:cs="Arial"/>
                <w:sz w:val="16"/>
                <w:szCs w:val="16"/>
              </w:rPr>
              <w:t>(GMI – RS)</w:t>
            </w:r>
          </w:p>
        </w:tc>
        <w:tc>
          <w:tcPr>
            <w:tcW w:w="1001" w:type="dxa"/>
            <w:tcBorders>
              <w:top w:val="single" w:sz="4" w:space="0" w:color="auto"/>
              <w:left w:val="single" w:sz="4" w:space="0" w:color="auto"/>
              <w:bottom w:val="single" w:sz="4" w:space="0" w:color="auto"/>
              <w:right w:val="single" w:sz="4" w:space="0" w:color="auto"/>
            </w:tcBorders>
            <w:vAlign w:val="center"/>
          </w:tcPr>
          <w:p w14:paraId="52C7AA51" w14:textId="77777777" w:rsidR="00880BE5"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0.91</w:t>
            </w:r>
            <w:r>
              <w:rPr>
                <w:rFonts w:ascii="Arial" w:eastAsia="Arial" w:hAnsi="Arial" w:cs="Arial"/>
                <w:color w:val="000000" w:themeColor="text1"/>
                <w:sz w:val="16"/>
                <w:szCs w:val="16"/>
              </w:rPr>
              <w:t xml:space="preserve"> </w:t>
            </w:r>
          </w:p>
          <w:p w14:paraId="20FC30D0" w14:textId="2B3A8497" w:rsidR="00AE1F19" w:rsidRPr="00D02BF3"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(39 TP</w:t>
            </w:r>
            <w:ins w:id="58" w:author="来宾用户" w:date="2023-02-24T07:26:00Z">
              <w:r w:rsidR="3ECDF959" w:rsidRPr="3ECDF959">
                <w:rPr>
                  <w:rFonts w:ascii="Arial" w:eastAsia="Arial" w:hAnsi="Arial" w:cs="Arial"/>
                  <w:color w:val="000000" w:themeColor="text1"/>
                  <w:sz w:val="16"/>
                  <w:szCs w:val="16"/>
                </w:rPr>
                <w:t>,</w:t>
              </w:r>
            </w:ins>
            <w:ins w:id="59" w:author="来宾用户" w:date="2023-02-24T08:34:00Z">
              <w:r w:rsidR="3ECDF959" w:rsidRPr="3ECDF959">
                <w:rPr>
                  <w:rFonts w:ascii="Arial" w:eastAsia="Arial" w:hAnsi="Arial" w:cs="Arial"/>
                  <w:color w:val="000000" w:themeColor="text1"/>
                  <w:sz w:val="16"/>
                  <w:szCs w:val="16"/>
                </w:rPr>
                <w:t xml:space="preserve"> </w:t>
              </w:r>
            </w:ins>
            <w:ins w:id="60" w:author="来宾用户" w:date="2023-02-24T07:26:00Z">
              <w:r w:rsidR="3ECDF959" w:rsidRPr="3ECDF959">
                <w:rPr>
                  <w:rFonts w:ascii="Arial" w:eastAsia="Arial" w:hAnsi="Arial" w:cs="Arial"/>
                  <w:color w:val="000000" w:themeColor="text1"/>
                  <w:sz w:val="16"/>
                  <w:szCs w:val="16"/>
                </w:rPr>
                <w:t>total 2143</w:t>
              </w:r>
            </w:ins>
            <w:r w:rsidRPr="00D02BF3">
              <w:rPr>
                <w:rFonts w:ascii="Arial" w:eastAsia="Arial" w:hAnsi="Arial" w:cs="Arial"/>
                <w:color w:val="000000" w:themeColor="text1"/>
                <w:sz w:val="16"/>
                <w:szCs w:val="16"/>
              </w:rPr>
              <w:t>)</w:t>
            </w:r>
          </w:p>
        </w:tc>
        <w:tc>
          <w:tcPr>
            <w:tcW w:w="773" w:type="dxa"/>
            <w:tcBorders>
              <w:top w:val="single" w:sz="4" w:space="0" w:color="auto"/>
              <w:left w:val="single" w:sz="4" w:space="0" w:color="auto"/>
              <w:bottom w:val="single" w:sz="4" w:space="0" w:color="auto"/>
              <w:right w:val="single" w:sz="4" w:space="0" w:color="auto"/>
            </w:tcBorders>
            <w:vAlign w:val="center"/>
          </w:tcPr>
          <w:p w14:paraId="6506F5D7" w14:textId="776749B0" w:rsidR="00AE1F19" w:rsidRPr="00D02BF3" w:rsidRDefault="00AE1F1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61" w:author="来宾用户" w:date="2023-02-24T08:36:00Z"/>
                <w:rFonts w:ascii="Arial" w:eastAsia="Segoe UI" w:hAnsi="Arial" w:cs="Arial"/>
                <w:color w:val="000000" w:themeColor="text1"/>
                <w:sz w:val="16"/>
                <w:szCs w:val="16"/>
              </w:rPr>
            </w:pPr>
            <w:r w:rsidRPr="00D02BF3">
              <w:rPr>
                <w:rFonts w:ascii="Arial" w:eastAsia="Segoe UI" w:hAnsi="Arial" w:cs="Arial"/>
                <w:color w:val="000000" w:themeColor="text1"/>
                <w:sz w:val="16"/>
                <w:szCs w:val="16"/>
              </w:rPr>
              <w:t>0.999</w:t>
            </w:r>
          </w:p>
          <w:p w14:paraId="05E94F58" w14:textId="4A7CD595" w:rsidR="00AE1F19" w:rsidRPr="00D02BF3" w:rsidRDefault="3ECDF95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Segoe UI" w:hAnsi="Arial" w:cs="Arial"/>
                <w:color w:val="000000" w:themeColor="text1"/>
                <w:sz w:val="16"/>
                <w:szCs w:val="16"/>
              </w:rPr>
            </w:pPr>
            <w:ins w:id="62" w:author="来宾用户" w:date="2023-02-24T08:34:00Z">
              <w:r w:rsidRPr="3ECDF959">
                <w:rPr>
                  <w:rFonts w:ascii="Arial" w:eastAsia="Segoe UI" w:hAnsi="Arial" w:cs="Arial"/>
                  <w:color w:val="000000" w:themeColor="text1"/>
                  <w:sz w:val="16"/>
                  <w:szCs w:val="16"/>
                </w:rPr>
                <w:t>(1 FN)</w:t>
              </w:r>
            </w:ins>
          </w:p>
        </w:tc>
        <w:tc>
          <w:tcPr>
            <w:tcW w:w="1607" w:type="dxa"/>
            <w:tcBorders>
              <w:top w:val="single" w:sz="4" w:space="0" w:color="auto"/>
              <w:left w:val="single" w:sz="4" w:space="0" w:color="auto"/>
              <w:bottom w:val="single" w:sz="4" w:space="0" w:color="auto"/>
              <w:right w:val="single" w:sz="4" w:space="0" w:color="auto"/>
            </w:tcBorders>
            <w:vAlign w:val="center"/>
          </w:tcPr>
          <w:p w14:paraId="7F3D5136" w14:textId="52A2CB36" w:rsidR="3ECDF959" w:rsidRPr="00D748F3" w:rsidRDefault="3ECDF95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63" w:author="来宾用户" w:date="2023-02-23T12:34:00Z"/>
                <w:rFonts w:ascii="Arial" w:eastAsia="Arial" w:hAnsi="Arial" w:cs="Arial"/>
                <w:b/>
                <w:bCs/>
                <w:sz w:val="16"/>
                <w:szCs w:val="16"/>
              </w:rPr>
            </w:pPr>
            <w:ins w:id="64" w:author="来宾用户" w:date="2023-02-23T12:34:00Z">
              <w:r w:rsidRPr="00D748F3">
                <w:rPr>
                  <w:rFonts w:ascii="Arial" w:eastAsia="Arial" w:hAnsi="Arial" w:cs="Arial"/>
                  <w:b/>
                  <w:bCs/>
                  <w:sz w:val="16"/>
                  <w:szCs w:val="16"/>
                </w:rPr>
                <w:t xml:space="preserve">prolfqua </w:t>
              </w:r>
            </w:ins>
          </w:p>
          <w:p w14:paraId="5F324308" w14:textId="4A17DCF7" w:rsidR="3ECDF959" w:rsidRPr="00E43804" w:rsidRDefault="3ECDF959" w:rsidP="3ECDF95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16"/>
                <w:szCs w:val="16"/>
              </w:rPr>
            </w:pPr>
            <w:ins w:id="65" w:author="来宾用户" w:date="2023-02-23T12:34:00Z">
              <w:r w:rsidRPr="00D748F3">
                <w:rPr>
                  <w:rFonts w:ascii="Arial" w:eastAsia="Arial" w:hAnsi="Arial" w:cs="Arial"/>
                  <w:b/>
                  <w:bCs/>
                  <w:sz w:val="16"/>
                  <w:szCs w:val="16"/>
                </w:rPr>
                <w:t>(GMI – RS)</w:t>
              </w:r>
            </w:ins>
          </w:p>
        </w:tc>
        <w:tc>
          <w:tcPr>
            <w:tcW w:w="1224" w:type="dxa"/>
            <w:tcBorders>
              <w:top w:val="single" w:sz="4" w:space="0" w:color="auto"/>
              <w:left w:val="single" w:sz="4" w:space="0" w:color="auto"/>
              <w:bottom w:val="single" w:sz="4" w:space="0" w:color="auto"/>
              <w:right w:val="single" w:sz="4" w:space="0" w:color="auto"/>
            </w:tcBorders>
            <w:vAlign w:val="center"/>
          </w:tcPr>
          <w:p w14:paraId="3F61B391" w14:textId="77777777" w:rsidR="00880BE5"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0.65</w:t>
            </w:r>
            <w:r>
              <w:rPr>
                <w:rFonts w:ascii="Arial" w:eastAsia="Arial" w:hAnsi="Arial" w:cs="Arial"/>
                <w:color w:val="000000" w:themeColor="text1"/>
                <w:sz w:val="16"/>
                <w:szCs w:val="16"/>
              </w:rPr>
              <w:t xml:space="preserve"> </w:t>
            </w:r>
          </w:p>
          <w:p w14:paraId="629583C9" w14:textId="26E79968" w:rsidR="00AE1F19" w:rsidRPr="00D02BF3"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(544 TP</w:t>
            </w:r>
            <w:ins w:id="66" w:author="来宾用户" w:date="2023-02-24T08:46:00Z">
              <w:r w:rsidR="3ECDF959" w:rsidRPr="3ECDF959">
                <w:rPr>
                  <w:rFonts w:ascii="Arial" w:eastAsia="Arial" w:hAnsi="Arial" w:cs="Arial"/>
                  <w:color w:val="0078D4"/>
                  <w:sz w:val="16"/>
                  <w:szCs w:val="16"/>
                  <w:u w:val="single"/>
                </w:rPr>
                <w:t>, total 3043</w:t>
              </w:r>
            </w:ins>
            <w:r w:rsidRPr="00D02BF3">
              <w:rPr>
                <w:rFonts w:ascii="Arial" w:eastAsia="Arial" w:hAnsi="Arial" w:cs="Arial"/>
                <w:color w:val="000000" w:themeColor="text1"/>
                <w:sz w:val="16"/>
                <w:szCs w:val="16"/>
              </w:rPr>
              <w:t>)</w:t>
            </w:r>
          </w:p>
        </w:tc>
        <w:tc>
          <w:tcPr>
            <w:tcW w:w="870" w:type="dxa"/>
            <w:tcBorders>
              <w:top w:val="single" w:sz="4" w:space="0" w:color="auto"/>
              <w:left w:val="single" w:sz="4" w:space="0" w:color="auto"/>
              <w:bottom w:val="single" w:sz="4" w:space="0" w:color="auto"/>
              <w:right w:val="single" w:sz="4" w:space="0" w:color="auto"/>
            </w:tcBorders>
            <w:vAlign w:val="center"/>
          </w:tcPr>
          <w:p w14:paraId="7AE785AE" w14:textId="78894693" w:rsidR="00AE1F19" w:rsidRPr="00D02BF3" w:rsidRDefault="00AE1F1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67" w:author="来宾用户" w:date="2023-02-24T08:46:00Z"/>
                <w:rFonts w:ascii="Arial" w:eastAsia="Arial" w:hAnsi="Arial" w:cs="Arial"/>
                <w:color w:val="000000" w:themeColor="text1"/>
                <w:sz w:val="16"/>
                <w:szCs w:val="16"/>
              </w:rPr>
            </w:pPr>
            <w:r w:rsidRPr="00D02BF3">
              <w:rPr>
                <w:rFonts w:ascii="Arial" w:eastAsia="Arial" w:hAnsi="Arial" w:cs="Arial"/>
                <w:color w:val="000000" w:themeColor="text1"/>
                <w:sz w:val="16"/>
                <w:szCs w:val="16"/>
              </w:rPr>
              <w:t>0.879</w:t>
            </w:r>
          </w:p>
          <w:p w14:paraId="1CEDA54A" w14:textId="261AE68C" w:rsidR="00AE1F19" w:rsidRPr="00D02BF3" w:rsidRDefault="3ECDF95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ins w:id="68" w:author="来宾用户" w:date="2023-02-24T08:46:00Z">
              <w:r w:rsidRPr="3ECDF959">
                <w:rPr>
                  <w:rFonts w:ascii="Arial" w:eastAsia="Arial" w:hAnsi="Arial" w:cs="Arial"/>
                  <w:color w:val="000000" w:themeColor="text1"/>
                  <w:sz w:val="16"/>
                  <w:szCs w:val="16"/>
                </w:rPr>
                <w:t>(267 FN)</w:t>
              </w:r>
            </w:ins>
          </w:p>
        </w:tc>
        <w:tc>
          <w:tcPr>
            <w:tcW w:w="1224" w:type="dxa"/>
            <w:tcBorders>
              <w:top w:val="single" w:sz="4" w:space="0" w:color="auto"/>
              <w:left w:val="single" w:sz="4" w:space="0" w:color="auto"/>
              <w:bottom w:val="single" w:sz="4" w:space="0" w:color="auto"/>
              <w:right w:val="single" w:sz="4" w:space="0" w:color="auto"/>
            </w:tcBorders>
            <w:vAlign w:val="center"/>
          </w:tcPr>
          <w:p w14:paraId="17BA9BEC" w14:textId="77777777" w:rsidR="00880BE5"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0.54</w:t>
            </w:r>
            <w:r>
              <w:rPr>
                <w:rFonts w:ascii="Arial" w:eastAsia="Arial" w:hAnsi="Arial" w:cs="Arial"/>
                <w:color w:val="000000" w:themeColor="text1"/>
                <w:sz w:val="16"/>
                <w:szCs w:val="16"/>
              </w:rPr>
              <w:t xml:space="preserve"> </w:t>
            </w:r>
          </w:p>
          <w:p w14:paraId="63EAD79B" w14:textId="6CA05817" w:rsidR="00AE1F19" w:rsidRPr="00D02BF3" w:rsidRDefault="00AE1F1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(703 TP</w:t>
            </w:r>
            <w:ins w:id="69" w:author="来宾用户" w:date="2023-02-24T08:47:00Z">
              <w:r w:rsidR="3ECDF959" w:rsidRPr="3ECDF959">
                <w:rPr>
                  <w:rFonts w:ascii="Arial" w:eastAsia="Arial" w:hAnsi="Arial" w:cs="Arial"/>
                  <w:color w:val="000000" w:themeColor="text1"/>
                  <w:sz w:val="16"/>
                  <w:szCs w:val="16"/>
                </w:rPr>
                <w:t>, total 3043</w:t>
              </w:r>
            </w:ins>
            <w:r w:rsidRPr="00D02BF3">
              <w:rPr>
                <w:rFonts w:ascii="Arial" w:eastAsia="Arial" w:hAnsi="Arial" w:cs="Arial"/>
                <w:color w:val="000000" w:themeColor="text1"/>
                <w:sz w:val="16"/>
                <w:szCs w:val="16"/>
              </w:rPr>
              <w:t>)</w:t>
            </w:r>
          </w:p>
        </w:tc>
        <w:tc>
          <w:tcPr>
            <w:tcW w:w="789" w:type="dxa"/>
            <w:tcBorders>
              <w:top w:val="single" w:sz="4" w:space="0" w:color="auto"/>
              <w:left w:val="single" w:sz="4" w:space="0" w:color="auto"/>
              <w:bottom w:val="single" w:sz="4" w:space="0" w:color="auto"/>
              <w:right w:val="single" w:sz="4" w:space="0" w:color="auto"/>
            </w:tcBorders>
            <w:vAlign w:val="center"/>
          </w:tcPr>
          <w:p w14:paraId="171BF470" w14:textId="6EAC95E7" w:rsidR="00AE1F19" w:rsidRPr="00D02BF3" w:rsidRDefault="00AE1F1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70" w:author="来宾用户" w:date="2023-02-24T08:47:00Z"/>
                <w:rFonts w:ascii="Arial" w:eastAsia="Arial" w:hAnsi="Arial" w:cs="Arial"/>
                <w:color w:val="000000" w:themeColor="text1"/>
                <w:sz w:val="16"/>
                <w:szCs w:val="16"/>
              </w:rPr>
            </w:pPr>
            <w:r w:rsidRPr="00D02BF3">
              <w:rPr>
                <w:rFonts w:ascii="Arial" w:eastAsia="Arial" w:hAnsi="Arial" w:cs="Arial"/>
                <w:color w:val="000000" w:themeColor="text1"/>
                <w:sz w:val="16"/>
                <w:szCs w:val="16"/>
              </w:rPr>
              <w:t>0.938</w:t>
            </w:r>
          </w:p>
          <w:p w14:paraId="435E3957" w14:textId="76816609" w:rsidR="00AE1F19" w:rsidRPr="00D02BF3" w:rsidRDefault="3ECDF95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ins w:id="71" w:author="来宾用户" w:date="2023-02-24T08:47:00Z">
              <w:r w:rsidRPr="3ECDF959">
                <w:rPr>
                  <w:rFonts w:ascii="Arial" w:eastAsia="Arial" w:hAnsi="Arial" w:cs="Arial"/>
                  <w:color w:val="000000" w:themeColor="text1"/>
                  <w:sz w:val="16"/>
                  <w:szCs w:val="16"/>
                </w:rPr>
                <w:t>(108 FN)</w:t>
              </w:r>
            </w:ins>
          </w:p>
        </w:tc>
      </w:tr>
      <w:tr w:rsidR="000727DF" w:rsidRPr="00A453FE" w14:paraId="65008AF6" w14:textId="77777777" w:rsidTr="00D748F3">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vAlign w:val="center"/>
          </w:tcPr>
          <w:p w14:paraId="0BFED050" w14:textId="77777777" w:rsidR="000727DF" w:rsidRDefault="00AE1F19" w:rsidP="00D061E7">
            <w:pPr>
              <w:spacing w:before="156" w:after="156"/>
              <w:jc w:val="center"/>
              <w:rPr>
                <w:rFonts w:ascii="Arial" w:eastAsia="Arial" w:hAnsi="Arial" w:cs="Arial"/>
                <w:color w:val="000000" w:themeColor="text1"/>
                <w:sz w:val="16"/>
                <w:szCs w:val="16"/>
              </w:rPr>
            </w:pPr>
            <w:r w:rsidRPr="00D02BF3">
              <w:rPr>
                <w:rFonts w:ascii="Arial" w:eastAsia="Arial" w:hAnsi="Arial" w:cs="Arial"/>
                <w:color w:val="000000" w:themeColor="text1"/>
                <w:sz w:val="16"/>
                <w:szCs w:val="16"/>
              </w:rPr>
              <w:t>ProVision</w:t>
            </w:r>
            <w:r w:rsidRPr="000A46D0">
              <w:rPr>
                <w:rFonts w:ascii="Arial" w:eastAsia="Arial" w:hAnsi="Arial" w:cs="Arial"/>
                <w:color w:val="000000" w:themeColor="text1"/>
                <w:sz w:val="16"/>
                <w:szCs w:val="16"/>
              </w:rPr>
              <w:t xml:space="preserve"> </w:t>
            </w:r>
          </w:p>
          <w:p w14:paraId="4458E0D7" w14:textId="2D75670B" w:rsidR="00AE1F19" w:rsidRPr="00D02BF3" w:rsidRDefault="00AE1F19" w:rsidP="00D061E7">
            <w:pPr>
              <w:spacing w:before="156" w:after="156"/>
              <w:jc w:val="center"/>
              <w:rPr>
                <w:rFonts w:ascii="Arial" w:eastAsia="Arial" w:hAnsi="Arial" w:cs="Arial"/>
                <w:color w:val="000000" w:themeColor="text1"/>
                <w:sz w:val="16"/>
                <w:szCs w:val="16"/>
              </w:rPr>
            </w:pPr>
            <w:r w:rsidRPr="00D02BF3">
              <w:rPr>
                <w:rFonts w:ascii="Arial" w:eastAsia="Arial" w:hAnsi="Arial" w:cs="Arial"/>
                <w:color w:val="000000" w:themeColor="text1"/>
                <w:sz w:val="16"/>
                <w:szCs w:val="16"/>
              </w:rPr>
              <w:t>(ND - NN)</w:t>
            </w:r>
          </w:p>
        </w:tc>
        <w:tc>
          <w:tcPr>
            <w:tcW w:w="1001" w:type="dxa"/>
            <w:tcBorders>
              <w:top w:val="single" w:sz="4" w:space="0" w:color="auto"/>
              <w:left w:val="single" w:sz="4" w:space="0" w:color="auto"/>
              <w:bottom w:val="single" w:sz="4" w:space="0" w:color="auto"/>
              <w:right w:val="single" w:sz="4" w:space="0" w:color="auto"/>
            </w:tcBorders>
            <w:vAlign w:val="center"/>
          </w:tcPr>
          <w:p w14:paraId="10DD8223" w14:textId="77777777" w:rsidR="00880BE5"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0.93</w:t>
            </w:r>
            <w:r>
              <w:rPr>
                <w:rFonts w:ascii="Arial" w:eastAsia="Arial" w:hAnsi="Arial" w:cs="Arial"/>
                <w:color w:val="000000" w:themeColor="text1"/>
                <w:sz w:val="16"/>
                <w:szCs w:val="16"/>
              </w:rPr>
              <w:t xml:space="preserve"> </w:t>
            </w:r>
          </w:p>
          <w:p w14:paraId="20B672EC" w14:textId="25FE0853" w:rsidR="00AE1F19" w:rsidRPr="00D02BF3"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(38 TP</w:t>
            </w:r>
            <w:ins w:id="72" w:author="来宾用户" w:date="2023-02-24T07:27:00Z">
              <w:r w:rsidR="3ECDF959" w:rsidRPr="3ECDF959">
                <w:rPr>
                  <w:rFonts w:ascii="Arial" w:eastAsia="Arial" w:hAnsi="Arial" w:cs="Arial"/>
                  <w:color w:val="000000" w:themeColor="text1"/>
                  <w:sz w:val="16"/>
                  <w:szCs w:val="16"/>
                </w:rPr>
                <w:t xml:space="preserve">, </w:t>
              </w:r>
            </w:ins>
            <w:ins w:id="73" w:author="来宾用户" w:date="2023-02-24T07:28:00Z">
              <w:r w:rsidR="3ECDF959" w:rsidRPr="3ECDF959">
                <w:rPr>
                  <w:rFonts w:ascii="Arial" w:eastAsia="Arial" w:hAnsi="Arial" w:cs="Arial"/>
                  <w:color w:val="000000" w:themeColor="text1"/>
                  <w:sz w:val="16"/>
                  <w:szCs w:val="16"/>
                </w:rPr>
                <w:t>total 1987</w:t>
              </w:r>
            </w:ins>
            <w:r w:rsidRPr="00D02BF3">
              <w:rPr>
                <w:rFonts w:ascii="Arial" w:eastAsia="Arial" w:hAnsi="Arial" w:cs="Arial"/>
                <w:color w:val="000000" w:themeColor="text1"/>
                <w:sz w:val="16"/>
                <w:szCs w:val="16"/>
              </w:rPr>
              <w:t>)</w:t>
            </w:r>
          </w:p>
        </w:tc>
        <w:tc>
          <w:tcPr>
            <w:tcW w:w="773" w:type="dxa"/>
            <w:tcBorders>
              <w:top w:val="single" w:sz="4" w:space="0" w:color="auto"/>
              <w:left w:val="single" w:sz="4" w:space="0" w:color="auto"/>
              <w:bottom w:val="single" w:sz="4" w:space="0" w:color="auto"/>
              <w:right w:val="single" w:sz="4" w:space="0" w:color="auto"/>
            </w:tcBorders>
            <w:vAlign w:val="center"/>
          </w:tcPr>
          <w:p w14:paraId="5E0E0586" w14:textId="0BFDA98F" w:rsidR="00AE1F19" w:rsidRPr="00D02BF3" w:rsidRDefault="00AE1F1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74" w:author="来宾用户" w:date="2023-02-24T08:34:00Z"/>
                <w:rFonts w:ascii="Arial" w:eastAsia="Segoe UI" w:hAnsi="Arial" w:cs="Arial"/>
                <w:color w:val="000000" w:themeColor="text1"/>
                <w:sz w:val="16"/>
                <w:szCs w:val="16"/>
              </w:rPr>
            </w:pPr>
            <w:r w:rsidRPr="00D02BF3">
              <w:rPr>
                <w:rFonts w:ascii="Arial" w:eastAsia="Segoe UI" w:hAnsi="Arial" w:cs="Arial"/>
                <w:color w:val="000000" w:themeColor="text1"/>
                <w:sz w:val="16"/>
                <w:szCs w:val="16"/>
              </w:rPr>
              <w:t>1.0</w:t>
            </w:r>
          </w:p>
          <w:p w14:paraId="126380E8" w14:textId="39264F2D" w:rsidR="00AE1F19" w:rsidRPr="00D02BF3" w:rsidRDefault="3ECDF95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Segoe UI" w:hAnsi="Arial" w:cs="Arial"/>
                <w:color w:val="000000" w:themeColor="text1"/>
                <w:sz w:val="16"/>
                <w:szCs w:val="16"/>
              </w:rPr>
            </w:pPr>
            <w:ins w:id="75" w:author="来宾用户" w:date="2023-02-24T08:34:00Z">
              <w:r w:rsidRPr="3ECDF959">
                <w:rPr>
                  <w:rFonts w:ascii="Arial" w:eastAsia="Segoe UI" w:hAnsi="Arial" w:cs="Arial"/>
                  <w:color w:val="000000" w:themeColor="text1"/>
                  <w:sz w:val="16"/>
                  <w:szCs w:val="16"/>
                </w:rPr>
                <w:t>(1 FN)</w:t>
              </w:r>
            </w:ins>
          </w:p>
        </w:tc>
        <w:tc>
          <w:tcPr>
            <w:tcW w:w="1607" w:type="dxa"/>
            <w:tcBorders>
              <w:top w:val="single" w:sz="4" w:space="0" w:color="auto"/>
              <w:left w:val="single" w:sz="4" w:space="0" w:color="auto"/>
              <w:bottom w:val="single" w:sz="4" w:space="0" w:color="auto"/>
              <w:right w:val="single" w:sz="4" w:space="0" w:color="auto"/>
            </w:tcBorders>
            <w:vAlign w:val="center"/>
          </w:tcPr>
          <w:p w14:paraId="20EFFC89" w14:textId="77777777" w:rsidR="3ECDF959" w:rsidRPr="00D748F3"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76" w:author="来宾用户" w:date="2023-02-23T12:34:00Z"/>
                <w:rFonts w:ascii="Arial" w:eastAsia="Arial" w:hAnsi="Arial" w:cs="Arial"/>
                <w:b/>
                <w:bCs/>
                <w:color w:val="000000" w:themeColor="text1"/>
                <w:sz w:val="16"/>
                <w:szCs w:val="16"/>
              </w:rPr>
            </w:pPr>
            <w:ins w:id="77" w:author="来宾用户" w:date="2023-02-23T12:34:00Z">
              <w:r w:rsidRPr="00D748F3">
                <w:rPr>
                  <w:rFonts w:ascii="Arial" w:eastAsia="Arial" w:hAnsi="Arial" w:cs="Arial"/>
                  <w:b/>
                  <w:bCs/>
                  <w:color w:val="000000" w:themeColor="text1"/>
                  <w:sz w:val="16"/>
                  <w:szCs w:val="16"/>
                </w:rPr>
                <w:t xml:space="preserve">ProVision </w:t>
              </w:r>
            </w:ins>
          </w:p>
          <w:p w14:paraId="407C210A" w14:textId="67FBA5B2" w:rsidR="3ECDF959" w:rsidRPr="00E43804"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16"/>
                <w:szCs w:val="16"/>
              </w:rPr>
            </w:pPr>
            <w:ins w:id="78" w:author="来宾用户" w:date="2023-02-23T12:34:00Z">
              <w:r w:rsidRPr="00D748F3">
                <w:rPr>
                  <w:rFonts w:ascii="Arial" w:eastAsia="Arial" w:hAnsi="Arial" w:cs="Arial"/>
                  <w:b/>
                  <w:bCs/>
                  <w:color w:val="000000" w:themeColor="text1"/>
                  <w:sz w:val="16"/>
                  <w:szCs w:val="16"/>
                </w:rPr>
                <w:t>(ND - NN)</w:t>
              </w:r>
            </w:ins>
          </w:p>
        </w:tc>
        <w:tc>
          <w:tcPr>
            <w:tcW w:w="1224" w:type="dxa"/>
            <w:tcBorders>
              <w:top w:val="single" w:sz="4" w:space="0" w:color="auto"/>
              <w:left w:val="single" w:sz="4" w:space="0" w:color="auto"/>
              <w:bottom w:val="single" w:sz="4" w:space="0" w:color="auto"/>
              <w:right w:val="single" w:sz="4" w:space="0" w:color="auto"/>
            </w:tcBorders>
            <w:vAlign w:val="center"/>
          </w:tcPr>
          <w:p w14:paraId="6084A237" w14:textId="77777777" w:rsidR="00880BE5"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0.62</w:t>
            </w:r>
            <w:r>
              <w:rPr>
                <w:rFonts w:ascii="Arial" w:eastAsia="Arial" w:hAnsi="Arial" w:cs="Arial"/>
                <w:color w:val="000000" w:themeColor="text1"/>
                <w:sz w:val="16"/>
                <w:szCs w:val="16"/>
              </w:rPr>
              <w:t xml:space="preserve"> </w:t>
            </w:r>
          </w:p>
          <w:p w14:paraId="0E550E77" w14:textId="6F7219B3" w:rsidR="00AE1F19" w:rsidRPr="00D02BF3"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(239 TP</w:t>
            </w:r>
            <w:ins w:id="79" w:author="来宾用户" w:date="2023-02-24T08:49:00Z">
              <w:r w:rsidR="3ECDF959" w:rsidRPr="3ECDF959">
                <w:rPr>
                  <w:rFonts w:ascii="Arial" w:eastAsia="Arial" w:hAnsi="Arial" w:cs="Arial"/>
                  <w:color w:val="000000" w:themeColor="text1"/>
                  <w:sz w:val="16"/>
                  <w:szCs w:val="16"/>
                </w:rPr>
                <w:t>, total 2310</w:t>
              </w:r>
            </w:ins>
            <w:r w:rsidRPr="00D02BF3">
              <w:rPr>
                <w:rFonts w:ascii="Arial" w:eastAsia="Arial" w:hAnsi="Arial" w:cs="Arial"/>
                <w:color w:val="000000" w:themeColor="text1"/>
                <w:sz w:val="16"/>
                <w:szCs w:val="16"/>
              </w:rPr>
              <w:t>)</w:t>
            </w:r>
          </w:p>
        </w:tc>
        <w:tc>
          <w:tcPr>
            <w:tcW w:w="870" w:type="dxa"/>
            <w:tcBorders>
              <w:top w:val="single" w:sz="4" w:space="0" w:color="auto"/>
              <w:left w:val="single" w:sz="4" w:space="0" w:color="auto"/>
              <w:bottom w:val="single" w:sz="4" w:space="0" w:color="auto"/>
              <w:right w:val="single" w:sz="4" w:space="0" w:color="auto"/>
            </w:tcBorders>
            <w:vAlign w:val="center"/>
          </w:tcPr>
          <w:p w14:paraId="1C9F2D9A" w14:textId="2CA0E79D" w:rsidR="00AE1F19" w:rsidRPr="00D02BF3" w:rsidRDefault="00AE1F1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80" w:author="来宾用户" w:date="2023-02-24T08:49:00Z"/>
                <w:rFonts w:ascii="Arial" w:eastAsia="Arial" w:hAnsi="Arial" w:cs="Arial"/>
                <w:color w:val="000000" w:themeColor="text1"/>
                <w:sz w:val="16"/>
                <w:szCs w:val="16"/>
              </w:rPr>
            </w:pPr>
            <w:r w:rsidRPr="00D02BF3">
              <w:rPr>
                <w:rFonts w:ascii="Arial" w:eastAsia="Arial" w:hAnsi="Arial" w:cs="Arial"/>
                <w:color w:val="000000" w:themeColor="text1"/>
                <w:sz w:val="16"/>
                <w:szCs w:val="16"/>
              </w:rPr>
              <w:t>0.851</w:t>
            </w:r>
          </w:p>
          <w:p w14:paraId="701897F6" w14:textId="385A6C13" w:rsidR="00AE1F19" w:rsidRPr="00D02BF3" w:rsidRDefault="3ECDF95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81" w:author="来宾用户" w:date="2023-02-24T08:49:00Z">
              <w:r w:rsidRPr="3ECDF959">
                <w:rPr>
                  <w:rFonts w:ascii="Arial" w:eastAsia="Arial" w:hAnsi="Arial" w:cs="Arial"/>
                  <w:color w:val="000000" w:themeColor="text1"/>
                  <w:sz w:val="16"/>
                  <w:szCs w:val="16"/>
                </w:rPr>
                <w:t>(287 FN)</w:t>
              </w:r>
            </w:ins>
          </w:p>
        </w:tc>
        <w:tc>
          <w:tcPr>
            <w:tcW w:w="1224" w:type="dxa"/>
            <w:tcBorders>
              <w:top w:val="single" w:sz="4" w:space="0" w:color="auto"/>
              <w:left w:val="single" w:sz="4" w:space="0" w:color="auto"/>
              <w:bottom w:val="single" w:sz="4" w:space="0" w:color="auto"/>
              <w:right w:val="single" w:sz="4" w:space="0" w:color="auto"/>
            </w:tcBorders>
            <w:vAlign w:val="center"/>
          </w:tcPr>
          <w:p w14:paraId="6E04B2C1" w14:textId="77777777" w:rsidR="00880BE5"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0.53</w:t>
            </w:r>
            <w:r>
              <w:rPr>
                <w:rFonts w:ascii="Arial" w:eastAsia="Arial" w:hAnsi="Arial" w:cs="Arial"/>
                <w:color w:val="000000" w:themeColor="text1"/>
                <w:sz w:val="16"/>
                <w:szCs w:val="16"/>
              </w:rPr>
              <w:t xml:space="preserve"> </w:t>
            </w:r>
          </w:p>
          <w:p w14:paraId="7A8AA310" w14:textId="3B609F0B" w:rsidR="00AE1F19" w:rsidRPr="00D02BF3"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(400 TP</w:t>
            </w:r>
            <w:ins w:id="82" w:author="来宾用户" w:date="2023-02-24T08:49:00Z">
              <w:r w:rsidR="3ECDF959" w:rsidRPr="3ECDF959">
                <w:rPr>
                  <w:rFonts w:ascii="Arial" w:eastAsia="Arial" w:hAnsi="Arial" w:cs="Arial"/>
                  <w:color w:val="000000" w:themeColor="text1"/>
                  <w:sz w:val="16"/>
                  <w:szCs w:val="16"/>
                </w:rPr>
                <w:t>, total 2310</w:t>
              </w:r>
            </w:ins>
            <w:r w:rsidRPr="00D02BF3">
              <w:rPr>
                <w:rFonts w:ascii="Arial" w:eastAsia="Arial" w:hAnsi="Arial" w:cs="Arial"/>
                <w:color w:val="000000" w:themeColor="text1"/>
                <w:sz w:val="16"/>
                <w:szCs w:val="16"/>
              </w:rPr>
              <w:t>)</w:t>
            </w:r>
          </w:p>
        </w:tc>
        <w:tc>
          <w:tcPr>
            <w:tcW w:w="789" w:type="dxa"/>
            <w:tcBorders>
              <w:top w:val="single" w:sz="4" w:space="0" w:color="auto"/>
              <w:left w:val="single" w:sz="4" w:space="0" w:color="auto"/>
              <w:bottom w:val="single" w:sz="4" w:space="0" w:color="auto"/>
              <w:right w:val="single" w:sz="4" w:space="0" w:color="auto"/>
            </w:tcBorders>
            <w:vAlign w:val="center"/>
          </w:tcPr>
          <w:p w14:paraId="34A8E707" w14:textId="7A8CFE3E" w:rsidR="00AE1F19" w:rsidRPr="00D02BF3" w:rsidRDefault="00AE1F1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83" w:author="来宾用户" w:date="2023-02-24T08:49:00Z"/>
                <w:rFonts w:ascii="Arial" w:eastAsia="Arial" w:hAnsi="Arial" w:cs="Arial"/>
                <w:color w:val="000000" w:themeColor="text1"/>
                <w:sz w:val="16"/>
                <w:szCs w:val="16"/>
              </w:rPr>
            </w:pPr>
            <w:r w:rsidRPr="00D02BF3">
              <w:rPr>
                <w:rFonts w:ascii="Arial" w:eastAsia="Arial" w:hAnsi="Arial" w:cs="Arial"/>
                <w:color w:val="000000" w:themeColor="text1"/>
                <w:sz w:val="16"/>
                <w:szCs w:val="16"/>
              </w:rPr>
              <w:t>0.919</w:t>
            </w:r>
          </w:p>
          <w:p w14:paraId="339E8FD4" w14:textId="0F988294" w:rsidR="00AE1F19" w:rsidRPr="00D02BF3" w:rsidRDefault="3ECDF95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84" w:author="来宾用户" w:date="2023-02-24T08:49:00Z">
              <w:r w:rsidRPr="3ECDF959">
                <w:rPr>
                  <w:rFonts w:ascii="Arial" w:eastAsia="Arial" w:hAnsi="Arial" w:cs="Arial"/>
                  <w:color w:val="000000" w:themeColor="text1"/>
                  <w:sz w:val="16"/>
                  <w:szCs w:val="16"/>
                </w:rPr>
                <w:t>(126 FN)</w:t>
              </w:r>
            </w:ins>
          </w:p>
        </w:tc>
      </w:tr>
      <w:tr w:rsidR="000727DF" w:rsidRPr="00A453FE" w14:paraId="6737C8C1" w14:textId="77777777" w:rsidTr="00D74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vAlign w:val="center"/>
          </w:tcPr>
          <w:p w14:paraId="60DFDC20" w14:textId="77777777" w:rsidR="00AE1F19" w:rsidRPr="00D02BF3" w:rsidRDefault="00AE1F19" w:rsidP="00D061E7">
            <w:pPr>
              <w:spacing w:before="156" w:after="156"/>
              <w:jc w:val="center"/>
              <w:rPr>
                <w:rFonts w:ascii="Arial" w:eastAsia="Arial" w:hAnsi="Arial" w:cs="Arial"/>
                <w:color w:val="000000" w:themeColor="text1"/>
                <w:sz w:val="16"/>
                <w:szCs w:val="16"/>
              </w:rPr>
            </w:pPr>
            <w:r w:rsidRPr="00D02BF3">
              <w:rPr>
                <w:rFonts w:ascii="Arial" w:eastAsia="Arial" w:hAnsi="Arial" w:cs="Arial"/>
                <w:color w:val="000000" w:themeColor="text1"/>
                <w:sz w:val="16"/>
                <w:szCs w:val="16"/>
              </w:rPr>
              <w:t>LFQ-Analys</w:t>
            </w:r>
            <w:r w:rsidRPr="000A46D0">
              <w:rPr>
                <w:rFonts w:ascii="Arial" w:eastAsia="Arial" w:hAnsi="Arial" w:cs="Arial"/>
                <w:color w:val="000000" w:themeColor="text1"/>
                <w:sz w:val="16"/>
                <w:szCs w:val="16"/>
              </w:rPr>
              <w:t xml:space="preserve">t </w:t>
            </w:r>
            <w:r w:rsidRPr="00D02BF3">
              <w:rPr>
                <w:rFonts w:ascii="Arial" w:eastAsia="Arial" w:hAnsi="Arial" w:cs="Arial"/>
                <w:color w:val="000000" w:themeColor="text1"/>
                <w:sz w:val="16"/>
                <w:szCs w:val="16"/>
              </w:rPr>
              <w:t>(QRILC – NN)</w:t>
            </w:r>
          </w:p>
        </w:tc>
        <w:tc>
          <w:tcPr>
            <w:tcW w:w="1001" w:type="dxa"/>
            <w:tcBorders>
              <w:top w:val="single" w:sz="4" w:space="0" w:color="auto"/>
              <w:left w:val="single" w:sz="4" w:space="0" w:color="auto"/>
              <w:bottom w:val="single" w:sz="4" w:space="0" w:color="auto"/>
              <w:right w:val="single" w:sz="4" w:space="0" w:color="auto"/>
            </w:tcBorders>
            <w:vAlign w:val="center"/>
          </w:tcPr>
          <w:p w14:paraId="17382EF8" w14:textId="77777777" w:rsidR="00880BE5"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0.93</w:t>
            </w:r>
          </w:p>
          <w:p w14:paraId="070CB2E3" w14:textId="60D126DF" w:rsidR="00AE1F19" w:rsidRPr="00D02BF3"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(38 TP</w:t>
            </w:r>
            <w:ins w:id="85" w:author="来宾用户" w:date="2023-02-24T07:30:00Z">
              <w:r w:rsidR="3ECDF959" w:rsidRPr="3ECDF959">
                <w:rPr>
                  <w:rFonts w:ascii="Arial" w:eastAsia="Arial" w:hAnsi="Arial" w:cs="Arial"/>
                  <w:color w:val="000000" w:themeColor="text1"/>
                  <w:sz w:val="16"/>
                  <w:szCs w:val="16"/>
                </w:rPr>
                <w:t>, total 1988</w:t>
              </w:r>
            </w:ins>
            <w:r w:rsidRPr="00D02BF3">
              <w:rPr>
                <w:rFonts w:ascii="Arial" w:eastAsia="Arial" w:hAnsi="Arial" w:cs="Arial"/>
                <w:color w:val="000000" w:themeColor="text1"/>
                <w:sz w:val="16"/>
                <w:szCs w:val="16"/>
              </w:rPr>
              <w:t>)</w:t>
            </w:r>
          </w:p>
        </w:tc>
        <w:tc>
          <w:tcPr>
            <w:tcW w:w="773" w:type="dxa"/>
            <w:tcBorders>
              <w:top w:val="single" w:sz="4" w:space="0" w:color="auto"/>
              <w:left w:val="single" w:sz="4" w:space="0" w:color="auto"/>
              <w:bottom w:val="single" w:sz="4" w:space="0" w:color="auto"/>
              <w:right w:val="single" w:sz="4" w:space="0" w:color="auto"/>
            </w:tcBorders>
            <w:vAlign w:val="center"/>
          </w:tcPr>
          <w:p w14:paraId="75CC1D0D" w14:textId="6BF0FCA9" w:rsidR="00AE1F19" w:rsidRPr="00D02BF3" w:rsidRDefault="00AE1F1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86" w:author="来宾用户" w:date="2023-02-24T08:36:00Z"/>
                <w:rFonts w:ascii="Arial" w:eastAsia="Segoe UI" w:hAnsi="Arial" w:cs="Arial"/>
                <w:color w:val="000000" w:themeColor="text1"/>
                <w:sz w:val="16"/>
                <w:szCs w:val="16"/>
              </w:rPr>
            </w:pPr>
            <w:r w:rsidRPr="00D02BF3">
              <w:rPr>
                <w:rFonts w:ascii="Arial" w:eastAsia="Segoe UI" w:hAnsi="Arial" w:cs="Arial"/>
                <w:color w:val="000000" w:themeColor="text1"/>
                <w:sz w:val="16"/>
                <w:szCs w:val="16"/>
              </w:rPr>
              <w:t>1.0</w:t>
            </w:r>
          </w:p>
          <w:p w14:paraId="0D375A3A" w14:textId="16E92D94" w:rsidR="00AE1F19" w:rsidRPr="00D02BF3" w:rsidRDefault="3ECDF95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Segoe UI" w:hAnsi="Arial" w:cs="Arial"/>
                <w:color w:val="000000" w:themeColor="text1"/>
                <w:sz w:val="16"/>
                <w:szCs w:val="16"/>
              </w:rPr>
            </w:pPr>
            <w:ins w:id="87" w:author="来宾用户" w:date="2023-02-24T08:36:00Z">
              <w:r w:rsidRPr="3ECDF959">
                <w:rPr>
                  <w:rFonts w:ascii="Arial" w:eastAsia="Segoe UI" w:hAnsi="Arial" w:cs="Arial"/>
                  <w:color w:val="000000" w:themeColor="text1"/>
                  <w:sz w:val="16"/>
                  <w:szCs w:val="16"/>
                </w:rPr>
                <w:t>(0 FN)</w:t>
              </w:r>
            </w:ins>
          </w:p>
        </w:tc>
        <w:tc>
          <w:tcPr>
            <w:tcW w:w="1607" w:type="dxa"/>
            <w:tcBorders>
              <w:top w:val="single" w:sz="4" w:space="0" w:color="auto"/>
              <w:left w:val="single" w:sz="4" w:space="0" w:color="auto"/>
              <w:bottom w:val="single" w:sz="4" w:space="0" w:color="auto"/>
              <w:right w:val="single" w:sz="4" w:space="0" w:color="auto"/>
            </w:tcBorders>
            <w:vAlign w:val="center"/>
          </w:tcPr>
          <w:p w14:paraId="110D683A" w14:textId="7495EE54" w:rsidR="3ECDF959" w:rsidRPr="00E43804" w:rsidRDefault="3ECDF959" w:rsidP="3ECDF95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16"/>
                <w:szCs w:val="16"/>
              </w:rPr>
            </w:pPr>
            <w:ins w:id="88" w:author="来宾用户" w:date="2023-02-23T12:34:00Z">
              <w:r w:rsidRPr="00D748F3">
                <w:rPr>
                  <w:rFonts w:ascii="Arial" w:eastAsia="Arial" w:hAnsi="Arial" w:cs="Arial"/>
                  <w:b/>
                  <w:bCs/>
                  <w:color w:val="000000" w:themeColor="text1"/>
                  <w:sz w:val="16"/>
                  <w:szCs w:val="16"/>
                </w:rPr>
                <w:t>LFQ-Analyst (QRILC – NN)</w:t>
              </w:r>
            </w:ins>
          </w:p>
        </w:tc>
        <w:tc>
          <w:tcPr>
            <w:tcW w:w="1224" w:type="dxa"/>
            <w:tcBorders>
              <w:top w:val="single" w:sz="4" w:space="0" w:color="auto"/>
              <w:left w:val="single" w:sz="4" w:space="0" w:color="auto"/>
              <w:bottom w:val="single" w:sz="4" w:space="0" w:color="auto"/>
              <w:right w:val="single" w:sz="4" w:space="0" w:color="auto"/>
            </w:tcBorders>
            <w:vAlign w:val="center"/>
          </w:tcPr>
          <w:p w14:paraId="5B404377" w14:textId="77777777" w:rsidR="00880BE5"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0.70</w:t>
            </w:r>
            <w:r>
              <w:rPr>
                <w:rFonts w:ascii="Arial" w:eastAsia="Arial" w:hAnsi="Arial" w:cs="Arial"/>
                <w:color w:val="000000" w:themeColor="text1"/>
                <w:sz w:val="16"/>
                <w:szCs w:val="16"/>
              </w:rPr>
              <w:t xml:space="preserve"> </w:t>
            </w:r>
          </w:p>
          <w:p w14:paraId="1F8D198C" w14:textId="0A93E232" w:rsidR="00AE1F19" w:rsidRPr="00D02BF3"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(263 TP</w:t>
            </w:r>
            <w:ins w:id="89" w:author="来宾用户" w:date="2023-02-24T08:54:00Z">
              <w:r w:rsidR="3ECDF959" w:rsidRPr="3ECDF959">
                <w:rPr>
                  <w:rFonts w:ascii="Arial" w:eastAsia="Arial" w:hAnsi="Arial" w:cs="Arial"/>
                  <w:color w:val="000000" w:themeColor="text1"/>
                  <w:sz w:val="16"/>
                  <w:szCs w:val="16"/>
                </w:rPr>
                <w:t>, total 2108</w:t>
              </w:r>
            </w:ins>
            <w:r w:rsidRPr="00D02BF3">
              <w:rPr>
                <w:rFonts w:ascii="Arial" w:eastAsia="Arial" w:hAnsi="Arial" w:cs="Arial"/>
                <w:color w:val="000000" w:themeColor="text1"/>
                <w:sz w:val="16"/>
                <w:szCs w:val="16"/>
              </w:rPr>
              <w:t>)</w:t>
            </w:r>
          </w:p>
        </w:tc>
        <w:tc>
          <w:tcPr>
            <w:tcW w:w="870" w:type="dxa"/>
            <w:tcBorders>
              <w:top w:val="single" w:sz="4" w:space="0" w:color="auto"/>
              <w:left w:val="single" w:sz="4" w:space="0" w:color="auto"/>
              <w:bottom w:val="single" w:sz="4" w:space="0" w:color="auto"/>
              <w:right w:val="single" w:sz="4" w:space="0" w:color="auto"/>
            </w:tcBorders>
            <w:vAlign w:val="center"/>
          </w:tcPr>
          <w:p w14:paraId="4B0C5CF3" w14:textId="0DBFB566" w:rsidR="00AE1F19" w:rsidRPr="00D02BF3" w:rsidRDefault="00AE1F1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90" w:author="来宾用户" w:date="2023-02-24T08:54:00Z"/>
                <w:rFonts w:ascii="Arial" w:eastAsia="Arial" w:hAnsi="Arial" w:cs="Arial"/>
                <w:color w:val="000000" w:themeColor="text1"/>
                <w:sz w:val="16"/>
                <w:szCs w:val="16"/>
              </w:rPr>
            </w:pPr>
            <w:r w:rsidRPr="00D02BF3">
              <w:rPr>
                <w:rFonts w:ascii="Arial" w:eastAsia="Arial" w:hAnsi="Arial" w:cs="Arial"/>
                <w:color w:val="000000" w:themeColor="text1"/>
                <w:sz w:val="16"/>
                <w:szCs w:val="16"/>
              </w:rPr>
              <w:t>0.836</w:t>
            </w:r>
          </w:p>
          <w:p w14:paraId="0319C55D" w14:textId="10D9806B" w:rsidR="00AE1F19" w:rsidRPr="00D02BF3" w:rsidRDefault="3ECDF95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ins w:id="91" w:author="来宾用户" w:date="2023-02-24T08:54:00Z">
              <w:r w:rsidRPr="3ECDF959">
                <w:rPr>
                  <w:rFonts w:ascii="Arial" w:eastAsia="Arial" w:hAnsi="Arial" w:cs="Arial"/>
                  <w:color w:val="000000" w:themeColor="text1"/>
                  <w:sz w:val="16"/>
                  <w:szCs w:val="16"/>
                </w:rPr>
                <w:t>(284 FN)</w:t>
              </w:r>
            </w:ins>
          </w:p>
        </w:tc>
        <w:tc>
          <w:tcPr>
            <w:tcW w:w="1224" w:type="dxa"/>
            <w:tcBorders>
              <w:top w:val="single" w:sz="4" w:space="0" w:color="auto"/>
              <w:left w:val="single" w:sz="4" w:space="0" w:color="auto"/>
              <w:bottom w:val="single" w:sz="4" w:space="0" w:color="auto"/>
              <w:right w:val="single" w:sz="4" w:space="0" w:color="auto"/>
            </w:tcBorders>
            <w:vAlign w:val="center"/>
          </w:tcPr>
          <w:p w14:paraId="5A10AC30" w14:textId="77777777" w:rsidR="00880BE5"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0.59</w:t>
            </w:r>
            <w:r>
              <w:rPr>
                <w:rFonts w:ascii="Arial" w:eastAsia="Arial" w:hAnsi="Arial" w:cs="Arial"/>
                <w:color w:val="000000" w:themeColor="text1"/>
                <w:sz w:val="16"/>
                <w:szCs w:val="16"/>
              </w:rPr>
              <w:t xml:space="preserve"> </w:t>
            </w:r>
          </w:p>
          <w:p w14:paraId="0EB5286D" w14:textId="6C90B9B3" w:rsidR="00AE1F19" w:rsidRPr="00D02BF3"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(454 TP</w:t>
            </w:r>
            <w:ins w:id="92" w:author="来宾用户" w:date="2023-02-24T08:54:00Z">
              <w:r w:rsidR="3ECDF959" w:rsidRPr="3ECDF959">
                <w:rPr>
                  <w:rFonts w:ascii="Arial" w:eastAsia="Arial" w:hAnsi="Arial" w:cs="Arial"/>
                  <w:color w:val="000000" w:themeColor="text1"/>
                  <w:sz w:val="16"/>
                  <w:szCs w:val="16"/>
                </w:rPr>
                <w:t>, total 2108</w:t>
              </w:r>
            </w:ins>
            <w:r w:rsidRPr="00D02BF3">
              <w:rPr>
                <w:rFonts w:ascii="Arial" w:eastAsia="Arial" w:hAnsi="Arial" w:cs="Arial"/>
                <w:color w:val="000000" w:themeColor="text1"/>
                <w:sz w:val="16"/>
                <w:szCs w:val="16"/>
              </w:rPr>
              <w:t>)</w:t>
            </w:r>
          </w:p>
        </w:tc>
        <w:tc>
          <w:tcPr>
            <w:tcW w:w="789" w:type="dxa"/>
            <w:tcBorders>
              <w:top w:val="single" w:sz="4" w:space="0" w:color="auto"/>
              <w:left w:val="single" w:sz="4" w:space="0" w:color="auto"/>
              <w:bottom w:val="single" w:sz="4" w:space="0" w:color="auto"/>
              <w:right w:val="single" w:sz="4" w:space="0" w:color="auto"/>
            </w:tcBorders>
            <w:vAlign w:val="center"/>
          </w:tcPr>
          <w:p w14:paraId="4AA03CCD" w14:textId="6BC2724A" w:rsidR="00AE1F19" w:rsidRPr="00D02BF3" w:rsidRDefault="00AE1F1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93" w:author="来宾用户" w:date="2023-02-24T08:54:00Z"/>
                <w:rFonts w:ascii="Arial" w:eastAsia="Arial" w:hAnsi="Arial" w:cs="Arial"/>
                <w:color w:val="000000" w:themeColor="text1"/>
                <w:sz w:val="16"/>
                <w:szCs w:val="16"/>
              </w:rPr>
            </w:pPr>
            <w:r w:rsidRPr="00D02BF3">
              <w:rPr>
                <w:rFonts w:ascii="Arial" w:eastAsia="Arial" w:hAnsi="Arial" w:cs="Arial"/>
                <w:color w:val="000000" w:themeColor="text1"/>
                <w:sz w:val="16"/>
                <w:szCs w:val="16"/>
              </w:rPr>
              <w:t>0.931</w:t>
            </w:r>
          </w:p>
          <w:p w14:paraId="56DC9472" w14:textId="327502DB" w:rsidR="00AE1F19" w:rsidRPr="00D02BF3" w:rsidRDefault="3ECDF95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ins w:id="94" w:author="来宾用户" w:date="2023-02-24T08:54:00Z">
              <w:r w:rsidRPr="3ECDF959">
                <w:rPr>
                  <w:rFonts w:ascii="Arial" w:eastAsia="Arial" w:hAnsi="Arial" w:cs="Arial"/>
                  <w:color w:val="000000" w:themeColor="text1"/>
                  <w:sz w:val="16"/>
                  <w:szCs w:val="16"/>
                </w:rPr>
                <w:t>(93 FN)</w:t>
              </w:r>
            </w:ins>
          </w:p>
        </w:tc>
      </w:tr>
      <w:tr w:rsidR="000727DF" w:rsidRPr="00A453FE" w14:paraId="580FF85B" w14:textId="77777777" w:rsidTr="00D748F3">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vAlign w:val="center"/>
          </w:tcPr>
          <w:p w14:paraId="2D63C235" w14:textId="77777777" w:rsidR="000727DF" w:rsidRDefault="00AE1F19" w:rsidP="00D061E7">
            <w:pPr>
              <w:spacing w:before="156" w:after="156"/>
              <w:jc w:val="center"/>
              <w:rPr>
                <w:rFonts w:ascii="Arial" w:eastAsia="Arial" w:hAnsi="Arial" w:cs="Arial"/>
                <w:color w:val="000000" w:themeColor="text1"/>
                <w:sz w:val="16"/>
                <w:szCs w:val="16"/>
              </w:rPr>
            </w:pPr>
            <w:r w:rsidRPr="00D02BF3">
              <w:rPr>
                <w:rFonts w:ascii="Arial" w:eastAsia="Arial" w:hAnsi="Arial" w:cs="Arial"/>
                <w:color w:val="000000" w:themeColor="text1"/>
                <w:sz w:val="16"/>
                <w:szCs w:val="16"/>
              </w:rPr>
              <w:t>Eatomics</w:t>
            </w:r>
            <w:r w:rsidRPr="000A46D0">
              <w:rPr>
                <w:rFonts w:ascii="Arial" w:eastAsia="Arial" w:hAnsi="Arial" w:cs="Arial"/>
                <w:color w:val="000000" w:themeColor="text1"/>
                <w:sz w:val="16"/>
                <w:szCs w:val="16"/>
              </w:rPr>
              <w:t xml:space="preserve"> </w:t>
            </w:r>
          </w:p>
          <w:p w14:paraId="621D912B" w14:textId="4E95831F" w:rsidR="00AE1F19" w:rsidRPr="00D02BF3" w:rsidRDefault="00AE1F19" w:rsidP="00D061E7">
            <w:pPr>
              <w:spacing w:before="156" w:after="156"/>
              <w:jc w:val="center"/>
              <w:rPr>
                <w:rFonts w:ascii="Arial" w:eastAsia="Arial" w:hAnsi="Arial" w:cs="Arial"/>
                <w:color w:val="000000" w:themeColor="text1"/>
                <w:sz w:val="16"/>
                <w:szCs w:val="16"/>
              </w:rPr>
            </w:pPr>
            <w:r w:rsidRPr="00D02BF3">
              <w:rPr>
                <w:rFonts w:ascii="Arial" w:eastAsia="Arial" w:hAnsi="Arial" w:cs="Arial"/>
                <w:color w:val="000000" w:themeColor="text1"/>
                <w:sz w:val="16"/>
                <w:szCs w:val="16"/>
              </w:rPr>
              <w:t>(ND</w:t>
            </w:r>
            <w:r w:rsidR="000727DF">
              <w:rPr>
                <w:rFonts w:ascii="Arial" w:eastAsia="Arial" w:hAnsi="Arial" w:cs="Arial"/>
                <w:color w:val="000000" w:themeColor="text1"/>
                <w:sz w:val="16"/>
                <w:szCs w:val="16"/>
              </w:rPr>
              <w:t xml:space="preserve"> </w:t>
            </w:r>
            <w:r w:rsidRPr="00D02BF3">
              <w:rPr>
                <w:rFonts w:ascii="Arial" w:eastAsia="Arial" w:hAnsi="Arial" w:cs="Arial"/>
                <w:color w:val="000000" w:themeColor="text1"/>
                <w:sz w:val="16"/>
                <w:szCs w:val="16"/>
              </w:rPr>
              <w:t xml:space="preserve">- limma </w:t>
            </w:r>
            <w:r w:rsidRPr="00D02BF3">
              <w:rPr>
                <w:rFonts w:ascii="Arial" w:eastAsia="Arial" w:hAnsi="Arial" w:cs="Arial"/>
                <w:color w:val="000000" w:themeColor="text1"/>
                <w:sz w:val="16"/>
                <w:szCs w:val="16"/>
              </w:rPr>
              <w:lastRenderedPageBreak/>
              <w:t>VSN)</w:t>
            </w:r>
          </w:p>
        </w:tc>
        <w:tc>
          <w:tcPr>
            <w:tcW w:w="1001" w:type="dxa"/>
            <w:tcBorders>
              <w:top w:val="single" w:sz="4" w:space="0" w:color="auto"/>
              <w:left w:val="single" w:sz="4" w:space="0" w:color="auto"/>
              <w:bottom w:val="single" w:sz="4" w:space="0" w:color="auto"/>
              <w:right w:val="single" w:sz="4" w:space="0" w:color="auto"/>
            </w:tcBorders>
            <w:vAlign w:val="center"/>
          </w:tcPr>
          <w:p w14:paraId="46D3CF04" w14:textId="77777777" w:rsidR="00880BE5"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lastRenderedPageBreak/>
              <w:t>0.93</w:t>
            </w:r>
            <w:r>
              <w:rPr>
                <w:rFonts w:ascii="Arial" w:eastAsia="Arial" w:hAnsi="Arial" w:cs="Arial"/>
                <w:color w:val="000000" w:themeColor="text1"/>
                <w:sz w:val="16"/>
                <w:szCs w:val="16"/>
              </w:rPr>
              <w:t xml:space="preserve"> </w:t>
            </w:r>
          </w:p>
          <w:p w14:paraId="2356FE88" w14:textId="0DBF19DF" w:rsidR="00AE1F19" w:rsidRPr="00D02BF3"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(38 TP</w:t>
            </w:r>
            <w:ins w:id="95" w:author="来宾用户" w:date="2023-02-24T08:26:00Z">
              <w:r w:rsidR="3ECDF959" w:rsidRPr="3ECDF959">
                <w:rPr>
                  <w:rFonts w:ascii="Arial" w:eastAsia="Arial" w:hAnsi="Arial" w:cs="Arial"/>
                  <w:color w:val="000000" w:themeColor="text1"/>
                  <w:sz w:val="16"/>
                  <w:szCs w:val="16"/>
                </w:rPr>
                <w:t>, total 1826</w:t>
              </w:r>
            </w:ins>
            <w:r w:rsidRPr="00D02BF3">
              <w:rPr>
                <w:rFonts w:ascii="Arial" w:eastAsia="Arial" w:hAnsi="Arial" w:cs="Arial"/>
                <w:color w:val="000000" w:themeColor="text1"/>
                <w:sz w:val="16"/>
                <w:szCs w:val="16"/>
              </w:rPr>
              <w:t>)</w:t>
            </w:r>
          </w:p>
        </w:tc>
        <w:tc>
          <w:tcPr>
            <w:tcW w:w="773" w:type="dxa"/>
            <w:tcBorders>
              <w:top w:val="single" w:sz="4" w:space="0" w:color="auto"/>
              <w:left w:val="single" w:sz="4" w:space="0" w:color="auto"/>
              <w:bottom w:val="single" w:sz="4" w:space="0" w:color="auto"/>
              <w:right w:val="single" w:sz="4" w:space="0" w:color="auto"/>
            </w:tcBorders>
            <w:vAlign w:val="center"/>
          </w:tcPr>
          <w:p w14:paraId="174C2775" w14:textId="176E925F" w:rsidR="00AE1F19" w:rsidRPr="00D02BF3" w:rsidRDefault="00AE1F1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96" w:author="来宾用户" w:date="2023-02-24T08:36:00Z"/>
                <w:rFonts w:ascii="Arial" w:eastAsia="Segoe UI" w:hAnsi="Arial" w:cs="Arial"/>
                <w:color w:val="000000" w:themeColor="text1"/>
                <w:sz w:val="16"/>
                <w:szCs w:val="16"/>
              </w:rPr>
            </w:pPr>
            <w:r w:rsidRPr="00D02BF3">
              <w:rPr>
                <w:rFonts w:ascii="Arial" w:eastAsia="Segoe UI" w:hAnsi="Arial" w:cs="Arial"/>
                <w:color w:val="000000" w:themeColor="text1"/>
                <w:sz w:val="16"/>
                <w:szCs w:val="16"/>
              </w:rPr>
              <w:t>1.0</w:t>
            </w:r>
          </w:p>
          <w:p w14:paraId="5B6F6E10" w14:textId="5934599E" w:rsidR="00AE1F19" w:rsidRPr="00D02BF3" w:rsidRDefault="3ECDF95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Segoe UI" w:hAnsi="Arial" w:cs="Arial"/>
                <w:color w:val="000000" w:themeColor="text1"/>
                <w:sz w:val="16"/>
                <w:szCs w:val="16"/>
              </w:rPr>
            </w:pPr>
            <w:ins w:id="97" w:author="来宾用户" w:date="2023-02-24T08:36:00Z">
              <w:r w:rsidRPr="3ECDF959">
                <w:rPr>
                  <w:rFonts w:ascii="Arial" w:eastAsia="Segoe UI" w:hAnsi="Arial" w:cs="Arial"/>
                  <w:color w:val="000000" w:themeColor="text1"/>
                  <w:sz w:val="16"/>
                  <w:szCs w:val="16"/>
                </w:rPr>
                <w:t>(0 FN)</w:t>
              </w:r>
            </w:ins>
          </w:p>
        </w:tc>
        <w:tc>
          <w:tcPr>
            <w:tcW w:w="1607" w:type="dxa"/>
            <w:tcBorders>
              <w:top w:val="single" w:sz="4" w:space="0" w:color="auto"/>
              <w:left w:val="single" w:sz="4" w:space="0" w:color="auto"/>
              <w:bottom w:val="single" w:sz="4" w:space="0" w:color="auto"/>
              <w:right w:val="single" w:sz="4" w:space="0" w:color="auto"/>
            </w:tcBorders>
            <w:vAlign w:val="center"/>
          </w:tcPr>
          <w:p w14:paraId="5124A77F" w14:textId="57E33C4D" w:rsidR="3ECDF959" w:rsidRPr="00D748F3"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98" w:author="来宾用户" w:date="2023-02-23T12:34:00Z"/>
                <w:rFonts w:ascii="Arial" w:eastAsia="Arial" w:hAnsi="Arial" w:cs="Arial"/>
                <w:b/>
                <w:bCs/>
                <w:color w:val="000000" w:themeColor="text1"/>
                <w:sz w:val="16"/>
                <w:szCs w:val="16"/>
              </w:rPr>
            </w:pPr>
            <w:ins w:id="99" w:author="来宾用户" w:date="2023-02-23T12:34:00Z">
              <w:r w:rsidRPr="00D748F3">
                <w:rPr>
                  <w:rFonts w:ascii="Arial" w:eastAsia="Arial" w:hAnsi="Arial" w:cs="Arial"/>
                  <w:b/>
                  <w:bCs/>
                  <w:color w:val="000000" w:themeColor="text1"/>
                  <w:sz w:val="16"/>
                  <w:szCs w:val="16"/>
                </w:rPr>
                <w:t xml:space="preserve">Eatomics </w:t>
              </w:r>
            </w:ins>
          </w:p>
          <w:p w14:paraId="39E2306A" w14:textId="225C6420" w:rsidR="3ECDF959" w:rsidRPr="00E43804"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16"/>
                <w:szCs w:val="16"/>
              </w:rPr>
            </w:pPr>
            <w:ins w:id="100" w:author="来宾用户" w:date="2023-02-23T12:34:00Z">
              <w:r w:rsidRPr="00D748F3">
                <w:rPr>
                  <w:rFonts w:ascii="Arial" w:eastAsia="Arial" w:hAnsi="Arial" w:cs="Arial"/>
                  <w:b/>
                  <w:bCs/>
                  <w:color w:val="000000" w:themeColor="text1"/>
                  <w:sz w:val="16"/>
                  <w:szCs w:val="16"/>
                </w:rPr>
                <w:t>(ND - limma VSN)</w:t>
              </w:r>
            </w:ins>
          </w:p>
        </w:tc>
        <w:tc>
          <w:tcPr>
            <w:tcW w:w="1224" w:type="dxa"/>
            <w:tcBorders>
              <w:top w:val="single" w:sz="4" w:space="0" w:color="auto"/>
              <w:left w:val="single" w:sz="4" w:space="0" w:color="auto"/>
              <w:bottom w:val="single" w:sz="4" w:space="0" w:color="auto"/>
              <w:right w:val="single" w:sz="4" w:space="0" w:color="auto"/>
            </w:tcBorders>
            <w:vAlign w:val="center"/>
          </w:tcPr>
          <w:p w14:paraId="511FCE8C" w14:textId="77777777" w:rsidR="00880BE5"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0.63</w:t>
            </w:r>
            <w:r>
              <w:rPr>
                <w:rFonts w:ascii="Arial" w:eastAsia="Arial" w:hAnsi="Arial" w:cs="Arial"/>
                <w:color w:val="000000" w:themeColor="text1"/>
                <w:sz w:val="16"/>
                <w:szCs w:val="16"/>
              </w:rPr>
              <w:t xml:space="preserve"> </w:t>
            </w:r>
          </w:p>
          <w:p w14:paraId="5CDE40AA" w14:textId="36F4DEED" w:rsidR="00AE1F19" w:rsidRPr="00D02BF3"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(43 TP</w:t>
            </w:r>
            <w:ins w:id="101" w:author="来宾用户" w:date="2023-02-24T08:56:00Z">
              <w:r w:rsidR="3ECDF959" w:rsidRPr="3ECDF959">
                <w:rPr>
                  <w:rFonts w:ascii="Arial" w:eastAsia="Arial" w:hAnsi="Arial" w:cs="Arial"/>
                  <w:color w:val="000000" w:themeColor="text1"/>
                  <w:sz w:val="16"/>
                  <w:szCs w:val="16"/>
                </w:rPr>
                <w:t>, total 1122</w:t>
              </w:r>
            </w:ins>
            <w:r w:rsidRPr="00D02BF3">
              <w:rPr>
                <w:rFonts w:ascii="Arial" w:eastAsia="Arial" w:hAnsi="Arial" w:cs="Arial"/>
                <w:color w:val="000000" w:themeColor="text1"/>
                <w:sz w:val="16"/>
                <w:szCs w:val="16"/>
              </w:rPr>
              <w:t>)</w:t>
            </w:r>
          </w:p>
        </w:tc>
        <w:tc>
          <w:tcPr>
            <w:tcW w:w="870" w:type="dxa"/>
            <w:tcBorders>
              <w:top w:val="single" w:sz="4" w:space="0" w:color="auto"/>
              <w:left w:val="single" w:sz="4" w:space="0" w:color="auto"/>
              <w:bottom w:val="single" w:sz="4" w:space="0" w:color="auto"/>
              <w:right w:val="single" w:sz="4" w:space="0" w:color="auto"/>
            </w:tcBorders>
            <w:vAlign w:val="center"/>
          </w:tcPr>
          <w:p w14:paraId="4DD6633A" w14:textId="4F71A364" w:rsidR="00AE1F19" w:rsidRPr="00D02BF3" w:rsidRDefault="00AE1F1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102" w:author="来宾用户" w:date="2023-02-24T08:56:00Z"/>
                <w:rFonts w:ascii="Arial" w:eastAsia="Arial" w:hAnsi="Arial" w:cs="Arial"/>
                <w:color w:val="000000" w:themeColor="text1"/>
                <w:sz w:val="16"/>
                <w:szCs w:val="16"/>
              </w:rPr>
            </w:pPr>
            <w:r w:rsidRPr="00D02BF3">
              <w:rPr>
                <w:rFonts w:ascii="Arial" w:eastAsia="Arial" w:hAnsi="Arial" w:cs="Arial"/>
                <w:color w:val="000000" w:themeColor="text1"/>
                <w:sz w:val="16"/>
                <w:szCs w:val="16"/>
              </w:rPr>
              <w:t>0.992</w:t>
            </w:r>
          </w:p>
          <w:p w14:paraId="5563A654" w14:textId="2AA8F9D5" w:rsidR="00AE1F19" w:rsidRPr="00D02BF3" w:rsidRDefault="3ECDF95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103" w:author="来宾用户" w:date="2023-02-24T08:56:00Z">
              <w:r w:rsidRPr="3ECDF959">
                <w:rPr>
                  <w:rFonts w:ascii="Arial" w:eastAsia="Arial" w:hAnsi="Arial" w:cs="Arial"/>
                  <w:color w:val="000000" w:themeColor="text1"/>
                  <w:sz w:val="16"/>
                  <w:szCs w:val="16"/>
                </w:rPr>
                <w:t>(8 FN)</w:t>
              </w:r>
            </w:ins>
          </w:p>
        </w:tc>
        <w:tc>
          <w:tcPr>
            <w:tcW w:w="1224" w:type="dxa"/>
            <w:tcBorders>
              <w:top w:val="single" w:sz="4" w:space="0" w:color="auto"/>
              <w:left w:val="single" w:sz="4" w:space="0" w:color="auto"/>
              <w:bottom w:val="single" w:sz="4" w:space="0" w:color="auto"/>
              <w:right w:val="single" w:sz="4" w:space="0" w:color="auto"/>
            </w:tcBorders>
            <w:vAlign w:val="center"/>
          </w:tcPr>
          <w:p w14:paraId="520D8E4F" w14:textId="77777777" w:rsidR="00880BE5"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0.33</w:t>
            </w:r>
            <w:r>
              <w:rPr>
                <w:rFonts w:ascii="Arial" w:eastAsia="Arial" w:hAnsi="Arial" w:cs="Arial"/>
                <w:color w:val="000000" w:themeColor="text1"/>
                <w:sz w:val="16"/>
                <w:szCs w:val="16"/>
              </w:rPr>
              <w:t xml:space="preserve"> </w:t>
            </w:r>
          </w:p>
          <w:p w14:paraId="6AF0C5EC" w14:textId="0E3C294C" w:rsidR="00AE1F19" w:rsidRPr="00D02BF3" w:rsidRDefault="00AE1F1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(49 TP</w:t>
            </w:r>
            <w:ins w:id="104" w:author="来宾用户" w:date="2023-02-24T08:56:00Z">
              <w:r w:rsidR="3ECDF959" w:rsidRPr="3ECDF959">
                <w:rPr>
                  <w:rFonts w:ascii="Arial" w:eastAsia="Arial" w:hAnsi="Arial" w:cs="Arial"/>
                  <w:color w:val="000000" w:themeColor="text1"/>
                  <w:sz w:val="16"/>
                  <w:szCs w:val="16"/>
                </w:rPr>
                <w:t>, total 1041</w:t>
              </w:r>
            </w:ins>
            <w:r w:rsidRPr="00D02BF3">
              <w:rPr>
                <w:rFonts w:ascii="Arial" w:eastAsia="Arial" w:hAnsi="Arial" w:cs="Arial"/>
                <w:color w:val="000000" w:themeColor="text1"/>
                <w:sz w:val="16"/>
                <w:szCs w:val="16"/>
              </w:rPr>
              <w:t>)</w:t>
            </w:r>
          </w:p>
        </w:tc>
        <w:tc>
          <w:tcPr>
            <w:tcW w:w="789" w:type="dxa"/>
            <w:tcBorders>
              <w:top w:val="single" w:sz="4" w:space="0" w:color="auto"/>
              <w:left w:val="single" w:sz="4" w:space="0" w:color="auto"/>
              <w:bottom w:val="single" w:sz="4" w:space="0" w:color="auto"/>
              <w:right w:val="single" w:sz="4" w:space="0" w:color="auto"/>
            </w:tcBorders>
            <w:vAlign w:val="center"/>
          </w:tcPr>
          <w:p w14:paraId="3D4A77D4" w14:textId="335E10B7" w:rsidR="00AE1F19" w:rsidRPr="00D02BF3" w:rsidRDefault="00AE1F1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105" w:author="来宾用户" w:date="2023-02-24T08:56:00Z"/>
                <w:rFonts w:ascii="Arial" w:eastAsia="Arial" w:hAnsi="Arial" w:cs="Arial"/>
                <w:color w:val="000000" w:themeColor="text1"/>
                <w:sz w:val="16"/>
                <w:szCs w:val="16"/>
              </w:rPr>
            </w:pPr>
            <w:r w:rsidRPr="00D02BF3">
              <w:rPr>
                <w:rFonts w:ascii="Arial" w:eastAsia="Arial" w:hAnsi="Arial" w:cs="Arial"/>
                <w:color w:val="000000" w:themeColor="text1"/>
                <w:sz w:val="16"/>
                <w:szCs w:val="16"/>
              </w:rPr>
              <w:t>0.998</w:t>
            </w:r>
          </w:p>
          <w:p w14:paraId="31E5CDAB" w14:textId="21DBC990" w:rsidR="00AE1F19" w:rsidRPr="00D02BF3" w:rsidRDefault="3ECDF959" w:rsidP="00D061E7">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106" w:author="来宾用户" w:date="2023-02-24T08:56:00Z">
              <w:r w:rsidRPr="3ECDF959">
                <w:rPr>
                  <w:rFonts w:ascii="Arial" w:eastAsia="Arial" w:hAnsi="Arial" w:cs="Arial"/>
                  <w:color w:val="000000" w:themeColor="text1"/>
                  <w:sz w:val="16"/>
                  <w:szCs w:val="16"/>
                </w:rPr>
                <w:t>(2 FN)</w:t>
              </w:r>
            </w:ins>
          </w:p>
        </w:tc>
      </w:tr>
      <w:tr w:rsidR="000727DF" w:rsidRPr="00A453FE" w14:paraId="2924C53A" w14:textId="77777777" w:rsidTr="00D748F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vAlign w:val="center"/>
          </w:tcPr>
          <w:p w14:paraId="600E3768" w14:textId="77777777" w:rsidR="000727DF" w:rsidRDefault="00AE1F19" w:rsidP="00D061E7">
            <w:pPr>
              <w:spacing w:before="156" w:after="156"/>
              <w:jc w:val="center"/>
              <w:rPr>
                <w:rFonts w:ascii="Arial" w:eastAsia="Arial" w:hAnsi="Arial" w:cs="Arial"/>
                <w:b w:val="0"/>
                <w:bCs w:val="0"/>
                <w:color w:val="000000" w:themeColor="text1"/>
                <w:sz w:val="16"/>
                <w:szCs w:val="16"/>
              </w:rPr>
            </w:pPr>
            <w:r w:rsidRPr="00D02BF3">
              <w:rPr>
                <w:rFonts w:ascii="Arial" w:eastAsia="Arial" w:hAnsi="Arial" w:cs="Arial"/>
                <w:color w:val="000000" w:themeColor="text1"/>
                <w:sz w:val="16"/>
                <w:szCs w:val="16"/>
              </w:rPr>
              <w:t>ProStaR</w:t>
            </w:r>
            <w:r w:rsidRPr="000A46D0">
              <w:rPr>
                <w:rFonts w:ascii="Arial" w:eastAsia="Arial" w:hAnsi="Arial" w:cs="Arial"/>
                <w:color w:val="000000" w:themeColor="text1"/>
                <w:sz w:val="16"/>
                <w:szCs w:val="16"/>
              </w:rPr>
              <w:t xml:space="preserve"> </w:t>
            </w:r>
          </w:p>
          <w:p w14:paraId="77B78FB9" w14:textId="78B20246" w:rsidR="00AE1F19" w:rsidRPr="000A46D0" w:rsidRDefault="00AE1F19" w:rsidP="00D061E7">
            <w:pPr>
              <w:spacing w:before="156" w:after="156"/>
              <w:jc w:val="center"/>
              <w:rPr>
                <w:rFonts w:ascii="Arial" w:eastAsia="Arial" w:hAnsi="Arial" w:cs="Arial"/>
                <w:color w:val="000000" w:themeColor="text1"/>
                <w:sz w:val="18"/>
                <w:szCs w:val="18"/>
              </w:rPr>
            </w:pPr>
            <w:r w:rsidRPr="00D02BF3">
              <w:rPr>
                <w:rFonts w:ascii="Arial" w:eastAsia="Arial" w:hAnsi="Arial" w:cs="Arial"/>
                <w:color w:val="000000" w:themeColor="text1"/>
                <w:sz w:val="16"/>
                <w:szCs w:val="16"/>
              </w:rPr>
              <w:t>(DQ - GQA)</w:t>
            </w:r>
          </w:p>
        </w:tc>
        <w:tc>
          <w:tcPr>
            <w:tcW w:w="1001" w:type="dxa"/>
            <w:tcBorders>
              <w:top w:val="single" w:sz="4" w:space="0" w:color="auto"/>
              <w:left w:val="single" w:sz="4" w:space="0" w:color="auto"/>
              <w:bottom w:val="single" w:sz="4" w:space="0" w:color="auto"/>
              <w:right w:val="single" w:sz="4" w:space="0" w:color="auto"/>
            </w:tcBorders>
            <w:vAlign w:val="center"/>
          </w:tcPr>
          <w:p w14:paraId="7C3D9720" w14:textId="77777777" w:rsidR="00880BE5"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0.84</w:t>
            </w:r>
            <w:r>
              <w:rPr>
                <w:rFonts w:ascii="Arial" w:eastAsia="Arial" w:hAnsi="Arial" w:cs="Arial"/>
                <w:color w:val="000000" w:themeColor="text1"/>
                <w:sz w:val="16"/>
                <w:szCs w:val="16"/>
              </w:rPr>
              <w:t xml:space="preserve"> </w:t>
            </w:r>
          </w:p>
          <w:p w14:paraId="5811B626" w14:textId="5E65E27B" w:rsidR="00AE1F19" w:rsidRPr="00D02BF3"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(37 TP</w:t>
            </w:r>
            <w:ins w:id="107" w:author="来宾用户" w:date="2023-02-24T07:43:00Z">
              <w:r w:rsidR="3ECDF959" w:rsidRPr="3ECDF959">
                <w:rPr>
                  <w:rFonts w:ascii="Arial" w:eastAsia="Arial" w:hAnsi="Arial" w:cs="Arial"/>
                  <w:color w:val="0078D4"/>
                  <w:sz w:val="18"/>
                  <w:szCs w:val="18"/>
                </w:rPr>
                <w:t>, total 2238</w:t>
              </w:r>
            </w:ins>
            <w:r w:rsidRPr="00D02BF3">
              <w:rPr>
                <w:rFonts w:ascii="Arial" w:eastAsia="Arial" w:hAnsi="Arial" w:cs="Arial"/>
                <w:color w:val="000000" w:themeColor="text1"/>
                <w:sz w:val="16"/>
                <w:szCs w:val="16"/>
              </w:rPr>
              <w:t>)</w:t>
            </w:r>
          </w:p>
        </w:tc>
        <w:tc>
          <w:tcPr>
            <w:tcW w:w="773" w:type="dxa"/>
            <w:tcBorders>
              <w:top w:val="single" w:sz="4" w:space="0" w:color="auto"/>
              <w:left w:val="single" w:sz="4" w:space="0" w:color="auto"/>
              <w:bottom w:val="single" w:sz="4" w:space="0" w:color="auto"/>
              <w:right w:val="single" w:sz="4" w:space="0" w:color="auto"/>
            </w:tcBorders>
            <w:vAlign w:val="center"/>
          </w:tcPr>
          <w:p w14:paraId="62BC4CFC" w14:textId="1ECB14B8" w:rsidR="00AE1F19" w:rsidRPr="00D02BF3" w:rsidRDefault="00AE1F1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108" w:author="来宾用户" w:date="2023-02-24T08:36:00Z"/>
                <w:rFonts w:ascii="Arial" w:eastAsia="Segoe UI" w:hAnsi="Arial" w:cs="Arial"/>
                <w:color w:val="000000" w:themeColor="text1"/>
                <w:sz w:val="16"/>
                <w:szCs w:val="16"/>
              </w:rPr>
            </w:pPr>
            <w:r w:rsidRPr="00D02BF3">
              <w:rPr>
                <w:rFonts w:ascii="Arial" w:eastAsia="Segoe UI" w:hAnsi="Arial" w:cs="Arial"/>
                <w:color w:val="000000" w:themeColor="text1"/>
                <w:sz w:val="16"/>
                <w:szCs w:val="16"/>
              </w:rPr>
              <w:t>1.0</w:t>
            </w:r>
          </w:p>
          <w:p w14:paraId="3A85B914" w14:textId="59A393C4" w:rsidR="00AE1F19" w:rsidRPr="00D02BF3" w:rsidRDefault="3ECDF95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Segoe UI" w:hAnsi="Arial" w:cs="Arial"/>
                <w:color w:val="000000" w:themeColor="text1"/>
                <w:sz w:val="16"/>
                <w:szCs w:val="16"/>
              </w:rPr>
            </w:pPr>
            <w:ins w:id="109" w:author="来宾用户" w:date="2023-02-24T08:36:00Z">
              <w:r w:rsidRPr="3ECDF959">
                <w:rPr>
                  <w:rFonts w:ascii="Arial" w:eastAsia="Segoe UI" w:hAnsi="Arial" w:cs="Arial"/>
                  <w:color w:val="000000" w:themeColor="text1"/>
                  <w:sz w:val="16"/>
                  <w:szCs w:val="16"/>
                </w:rPr>
                <w:t>(0 FN)</w:t>
              </w:r>
            </w:ins>
          </w:p>
        </w:tc>
        <w:tc>
          <w:tcPr>
            <w:tcW w:w="1607" w:type="dxa"/>
            <w:tcBorders>
              <w:top w:val="single" w:sz="4" w:space="0" w:color="auto"/>
              <w:left w:val="single" w:sz="4" w:space="0" w:color="auto"/>
              <w:bottom w:val="single" w:sz="4" w:space="0" w:color="auto"/>
              <w:right w:val="single" w:sz="4" w:space="0" w:color="auto"/>
            </w:tcBorders>
            <w:vAlign w:val="center"/>
          </w:tcPr>
          <w:p w14:paraId="0154B347" w14:textId="76E21FC2" w:rsidR="3ECDF959" w:rsidRPr="00D748F3" w:rsidRDefault="3ECDF95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110" w:author="来宾用户" w:date="2023-02-23T12:34:00Z"/>
                <w:rFonts w:ascii="Arial" w:eastAsia="Arial" w:hAnsi="Arial" w:cs="Arial"/>
                <w:b/>
                <w:bCs/>
                <w:color w:val="000000" w:themeColor="text1"/>
                <w:sz w:val="16"/>
                <w:szCs w:val="16"/>
              </w:rPr>
            </w:pPr>
            <w:ins w:id="111" w:author="来宾用户" w:date="2023-02-23T12:34:00Z">
              <w:r w:rsidRPr="00D748F3">
                <w:rPr>
                  <w:rFonts w:ascii="Arial" w:eastAsia="Arial" w:hAnsi="Arial" w:cs="Arial"/>
                  <w:b/>
                  <w:bCs/>
                  <w:color w:val="000000" w:themeColor="text1"/>
                  <w:sz w:val="16"/>
                  <w:szCs w:val="16"/>
                </w:rPr>
                <w:t xml:space="preserve">ProStaR </w:t>
              </w:r>
            </w:ins>
          </w:p>
          <w:p w14:paraId="1D19BC8E" w14:textId="002F45E9" w:rsidR="3ECDF959" w:rsidRPr="00E43804" w:rsidRDefault="3ECDF959" w:rsidP="3ECDF959">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themeColor="text1"/>
                <w:sz w:val="16"/>
                <w:szCs w:val="16"/>
              </w:rPr>
            </w:pPr>
            <w:ins w:id="112" w:author="来宾用户" w:date="2023-02-23T12:34:00Z">
              <w:r w:rsidRPr="00D748F3">
                <w:rPr>
                  <w:rFonts w:ascii="Arial" w:eastAsia="Arial" w:hAnsi="Arial" w:cs="Arial"/>
                  <w:b/>
                  <w:bCs/>
                  <w:color w:val="000000" w:themeColor="text1"/>
                  <w:sz w:val="16"/>
                  <w:szCs w:val="16"/>
                </w:rPr>
                <w:t>(DQ - GQA)</w:t>
              </w:r>
            </w:ins>
          </w:p>
        </w:tc>
        <w:tc>
          <w:tcPr>
            <w:tcW w:w="1224" w:type="dxa"/>
            <w:tcBorders>
              <w:top w:val="single" w:sz="4" w:space="0" w:color="auto"/>
              <w:left w:val="single" w:sz="4" w:space="0" w:color="auto"/>
              <w:bottom w:val="single" w:sz="4" w:space="0" w:color="auto"/>
              <w:right w:val="single" w:sz="4" w:space="0" w:color="auto"/>
            </w:tcBorders>
            <w:vAlign w:val="center"/>
          </w:tcPr>
          <w:p w14:paraId="2EB5F762" w14:textId="77777777" w:rsidR="00880BE5"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0.55</w:t>
            </w:r>
            <w:r>
              <w:rPr>
                <w:rFonts w:ascii="Arial" w:eastAsia="Arial" w:hAnsi="Arial" w:cs="Arial"/>
                <w:color w:val="000000" w:themeColor="text1"/>
                <w:sz w:val="16"/>
                <w:szCs w:val="16"/>
              </w:rPr>
              <w:t xml:space="preserve"> </w:t>
            </w:r>
          </w:p>
          <w:p w14:paraId="371A15F9" w14:textId="65DDA64E" w:rsidR="00AE1F19" w:rsidRPr="00D02BF3"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(304 TP</w:t>
            </w:r>
            <w:ins w:id="113" w:author="来宾用户" w:date="2023-02-24T08:59:00Z">
              <w:r w:rsidR="3ECDF959" w:rsidRPr="3ECDF959">
                <w:rPr>
                  <w:rFonts w:ascii="Arial" w:eastAsia="Arial" w:hAnsi="Arial" w:cs="Arial"/>
                  <w:color w:val="000000" w:themeColor="text1"/>
                  <w:sz w:val="16"/>
                  <w:szCs w:val="16"/>
                </w:rPr>
                <w:t>, total 5521</w:t>
              </w:r>
            </w:ins>
            <w:r w:rsidRPr="00D02BF3">
              <w:rPr>
                <w:rFonts w:ascii="Arial" w:eastAsia="Arial" w:hAnsi="Arial" w:cs="Arial"/>
                <w:color w:val="000000" w:themeColor="text1"/>
                <w:sz w:val="16"/>
                <w:szCs w:val="16"/>
              </w:rPr>
              <w:t>)</w:t>
            </w:r>
          </w:p>
        </w:tc>
        <w:tc>
          <w:tcPr>
            <w:tcW w:w="870" w:type="dxa"/>
            <w:tcBorders>
              <w:top w:val="single" w:sz="4" w:space="0" w:color="auto"/>
              <w:left w:val="single" w:sz="4" w:space="0" w:color="auto"/>
              <w:bottom w:val="single" w:sz="4" w:space="0" w:color="auto"/>
              <w:right w:val="single" w:sz="4" w:space="0" w:color="auto"/>
            </w:tcBorders>
            <w:vAlign w:val="center"/>
          </w:tcPr>
          <w:p w14:paraId="3653305C" w14:textId="0C8A0E2C" w:rsidR="00AE1F19" w:rsidRPr="00D02BF3" w:rsidRDefault="00AE1F1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114" w:author="来宾用户" w:date="2023-02-24T08:59:00Z"/>
                <w:rFonts w:ascii="Arial" w:eastAsia="Arial" w:hAnsi="Arial" w:cs="Arial"/>
                <w:color w:val="000000" w:themeColor="text1"/>
                <w:sz w:val="16"/>
                <w:szCs w:val="16"/>
              </w:rPr>
            </w:pPr>
            <w:r w:rsidRPr="00D02BF3">
              <w:rPr>
                <w:rFonts w:ascii="Arial" w:eastAsia="Arial" w:hAnsi="Arial" w:cs="Arial"/>
                <w:color w:val="000000" w:themeColor="text1"/>
                <w:sz w:val="16"/>
                <w:szCs w:val="16"/>
              </w:rPr>
              <w:t>0.739</w:t>
            </w:r>
          </w:p>
          <w:p w14:paraId="7EC9C5E6" w14:textId="5FE4D4BE" w:rsidR="00AE1F19" w:rsidRPr="00D02BF3" w:rsidRDefault="3ECDF95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ins w:id="115" w:author="来宾用户" w:date="2023-02-24T08:59:00Z">
              <w:r w:rsidRPr="3ECDF959">
                <w:rPr>
                  <w:rFonts w:ascii="Arial" w:eastAsia="Arial" w:hAnsi="Arial" w:cs="Arial"/>
                  <w:color w:val="000000" w:themeColor="text1"/>
                  <w:sz w:val="16"/>
                  <w:szCs w:val="16"/>
                </w:rPr>
                <w:t>(1295 FN)</w:t>
              </w:r>
            </w:ins>
          </w:p>
        </w:tc>
        <w:tc>
          <w:tcPr>
            <w:tcW w:w="1224" w:type="dxa"/>
            <w:tcBorders>
              <w:top w:val="single" w:sz="4" w:space="0" w:color="auto"/>
              <w:left w:val="single" w:sz="4" w:space="0" w:color="auto"/>
              <w:bottom w:val="single" w:sz="4" w:space="0" w:color="auto"/>
              <w:right w:val="single" w:sz="4" w:space="0" w:color="auto"/>
            </w:tcBorders>
            <w:vAlign w:val="center"/>
          </w:tcPr>
          <w:p w14:paraId="1846F839" w14:textId="77777777" w:rsidR="00880BE5"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0.57</w:t>
            </w:r>
          </w:p>
          <w:p w14:paraId="1DB9FD98" w14:textId="3EEEC14F" w:rsidR="00AE1F19" w:rsidRPr="00D02BF3" w:rsidRDefault="00AE1F1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(504 TP</w:t>
            </w:r>
            <w:ins w:id="116" w:author="来宾用户" w:date="2023-02-24T08:59:00Z">
              <w:r w:rsidR="3ECDF959" w:rsidRPr="3ECDF959">
                <w:rPr>
                  <w:rFonts w:ascii="Arial" w:eastAsia="Arial" w:hAnsi="Arial" w:cs="Arial"/>
                  <w:color w:val="000000" w:themeColor="text1"/>
                  <w:sz w:val="16"/>
                  <w:szCs w:val="16"/>
                </w:rPr>
                <w:t>, total 5521</w:t>
              </w:r>
            </w:ins>
            <w:r w:rsidRPr="00D02BF3">
              <w:rPr>
                <w:rFonts w:ascii="Arial" w:eastAsia="Arial" w:hAnsi="Arial" w:cs="Arial"/>
                <w:color w:val="000000" w:themeColor="text1"/>
                <w:sz w:val="16"/>
                <w:szCs w:val="16"/>
              </w:rPr>
              <w:t>)</w:t>
            </w:r>
          </w:p>
        </w:tc>
        <w:tc>
          <w:tcPr>
            <w:tcW w:w="789" w:type="dxa"/>
            <w:tcBorders>
              <w:top w:val="single" w:sz="4" w:space="0" w:color="auto"/>
              <w:left w:val="single" w:sz="4" w:space="0" w:color="auto"/>
              <w:bottom w:val="single" w:sz="4" w:space="0" w:color="auto"/>
              <w:right w:val="single" w:sz="4" w:space="0" w:color="auto"/>
            </w:tcBorders>
            <w:vAlign w:val="center"/>
          </w:tcPr>
          <w:p w14:paraId="536455F3" w14:textId="7B903778" w:rsidR="00AE1F19" w:rsidRPr="00D02BF3" w:rsidRDefault="00AE1F19" w:rsidP="3ECDF959">
            <w:pPr>
              <w:spacing w:before="156" w:after="156"/>
              <w:jc w:val="center"/>
              <w:cnfStyle w:val="000000100000" w:firstRow="0" w:lastRow="0" w:firstColumn="0" w:lastColumn="0" w:oddVBand="0" w:evenVBand="0" w:oddHBand="1" w:evenHBand="0" w:firstRowFirstColumn="0" w:firstRowLastColumn="0" w:lastRowFirstColumn="0" w:lastRowLastColumn="0"/>
              <w:rPr>
                <w:ins w:id="117" w:author="来宾用户" w:date="2023-02-24T08:59:00Z"/>
                <w:rFonts w:ascii="Arial" w:eastAsia="Arial" w:hAnsi="Arial" w:cs="Arial"/>
                <w:color w:val="000000" w:themeColor="text1"/>
                <w:sz w:val="16"/>
                <w:szCs w:val="16"/>
              </w:rPr>
            </w:pPr>
            <w:r w:rsidRPr="00D02BF3">
              <w:rPr>
                <w:rFonts w:ascii="Arial" w:eastAsia="Arial" w:hAnsi="Arial" w:cs="Arial"/>
                <w:color w:val="000000" w:themeColor="text1"/>
                <w:sz w:val="16"/>
                <w:szCs w:val="16"/>
              </w:rPr>
              <w:t>0.764</w:t>
            </w:r>
          </w:p>
          <w:p w14:paraId="03427F92" w14:textId="0460DDBA" w:rsidR="00AE1F19" w:rsidRPr="00D02BF3" w:rsidRDefault="3ECDF959" w:rsidP="00D061E7">
            <w:pPr>
              <w:spacing w:before="156" w:after="156"/>
              <w:jc w:val="center"/>
              <w:cnfStyle w:val="000000100000" w:firstRow="0" w:lastRow="0" w:firstColumn="0" w:lastColumn="0" w:oddVBand="0" w:evenVBand="0" w:oddHBand="1" w:evenHBand="0" w:firstRowFirstColumn="0" w:firstRowLastColumn="0" w:lastRowFirstColumn="0" w:lastRowLastColumn="0"/>
              <w:rPr>
                <w:rFonts w:ascii="Arial" w:eastAsia="Arial" w:hAnsi="Arial" w:cs="Arial"/>
                <w:color w:val="000000" w:themeColor="text1"/>
                <w:sz w:val="16"/>
                <w:szCs w:val="16"/>
              </w:rPr>
            </w:pPr>
            <w:ins w:id="118" w:author="来宾用户" w:date="2023-02-24T08:59:00Z">
              <w:r w:rsidRPr="3ECDF959">
                <w:rPr>
                  <w:rFonts w:ascii="Arial" w:eastAsia="Arial" w:hAnsi="Arial" w:cs="Arial"/>
                  <w:color w:val="000000" w:themeColor="text1"/>
                  <w:sz w:val="16"/>
                  <w:szCs w:val="16"/>
                </w:rPr>
                <w:t>(1095 FN)</w:t>
              </w:r>
            </w:ins>
          </w:p>
        </w:tc>
      </w:tr>
      <w:tr w:rsidR="00061EEE" w:rsidRPr="00A453FE" w14:paraId="090A8925" w14:textId="77777777" w:rsidTr="00D748F3">
        <w:trPr>
          <w:trHeight w:val="2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4" w:space="0" w:color="auto"/>
              <w:left w:val="single" w:sz="4" w:space="0" w:color="auto"/>
              <w:bottom w:val="single" w:sz="4" w:space="0" w:color="auto"/>
              <w:right w:val="single" w:sz="4" w:space="0" w:color="auto"/>
            </w:tcBorders>
            <w:vAlign w:val="center"/>
          </w:tcPr>
          <w:p w14:paraId="211B9766" w14:textId="77777777" w:rsidR="00061EEE" w:rsidRPr="002F7514" w:rsidRDefault="00061EEE" w:rsidP="00061EEE">
            <w:pPr>
              <w:spacing w:before="156" w:after="156"/>
              <w:jc w:val="center"/>
              <w:rPr>
                <w:rFonts w:ascii="Arial" w:eastAsia="Arial" w:hAnsi="Arial" w:cs="Arial"/>
                <w:color w:val="000000" w:themeColor="text1"/>
                <w:sz w:val="16"/>
                <w:szCs w:val="16"/>
              </w:rPr>
            </w:pPr>
            <w:r w:rsidRPr="002F7514">
              <w:rPr>
                <w:rFonts w:ascii="Arial" w:eastAsia="Arial" w:hAnsi="Arial" w:cs="Arial"/>
                <w:color w:val="000000" w:themeColor="text1"/>
                <w:sz w:val="16"/>
                <w:szCs w:val="16"/>
              </w:rPr>
              <w:t xml:space="preserve">Perseus </w:t>
            </w:r>
          </w:p>
          <w:p w14:paraId="02AF1CF7" w14:textId="1C7073EA" w:rsidR="00061EEE" w:rsidRPr="002F7514" w:rsidRDefault="00061EEE" w:rsidP="00061EEE">
            <w:pPr>
              <w:spacing w:before="156" w:after="156"/>
              <w:jc w:val="center"/>
              <w:rPr>
                <w:rFonts w:ascii="Arial" w:eastAsia="Arial" w:hAnsi="Arial" w:cs="Arial"/>
                <w:color w:val="000000" w:themeColor="text1"/>
                <w:sz w:val="16"/>
                <w:szCs w:val="16"/>
              </w:rPr>
            </w:pPr>
            <w:r w:rsidRPr="002F7514">
              <w:rPr>
                <w:rFonts w:ascii="Arial" w:eastAsia="Arial" w:hAnsi="Arial" w:cs="Arial"/>
                <w:color w:val="000000" w:themeColor="text1"/>
                <w:sz w:val="16"/>
                <w:szCs w:val="16"/>
              </w:rPr>
              <w:t>(GD – NN)</w:t>
            </w:r>
          </w:p>
        </w:tc>
        <w:tc>
          <w:tcPr>
            <w:tcW w:w="1001" w:type="dxa"/>
            <w:tcBorders>
              <w:top w:val="single" w:sz="4" w:space="0" w:color="auto"/>
              <w:left w:val="single" w:sz="4" w:space="0" w:color="auto"/>
              <w:bottom w:val="single" w:sz="4" w:space="0" w:color="auto"/>
              <w:right w:val="single" w:sz="4" w:space="0" w:color="auto"/>
            </w:tcBorders>
            <w:vAlign w:val="center"/>
          </w:tcPr>
          <w:p w14:paraId="06932846" w14:textId="77777777" w:rsidR="00880BE5" w:rsidRDefault="00061EEE" w:rsidP="00061EEE">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0.95</w:t>
            </w:r>
            <w:r>
              <w:rPr>
                <w:rFonts w:ascii="Arial" w:eastAsia="Arial" w:hAnsi="Arial" w:cs="Arial"/>
                <w:color w:val="000000" w:themeColor="text1"/>
                <w:sz w:val="16"/>
                <w:szCs w:val="16"/>
              </w:rPr>
              <w:t xml:space="preserve"> </w:t>
            </w:r>
          </w:p>
          <w:p w14:paraId="12F6E083" w14:textId="2B60D305" w:rsidR="00061EEE" w:rsidRPr="002F7514" w:rsidRDefault="00061EEE" w:rsidP="00061EEE">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r w:rsidRPr="00D02BF3">
              <w:rPr>
                <w:rFonts w:ascii="Arial" w:eastAsia="Arial" w:hAnsi="Arial" w:cs="Arial"/>
                <w:color w:val="000000" w:themeColor="text1"/>
                <w:sz w:val="16"/>
                <w:szCs w:val="16"/>
              </w:rPr>
              <w:t>(38 TP</w:t>
            </w:r>
            <w:ins w:id="119" w:author="来宾用户" w:date="2023-02-24T08:26:00Z">
              <w:r w:rsidR="3ECDF959" w:rsidRPr="3ECDF959">
                <w:rPr>
                  <w:rFonts w:ascii="Arial" w:eastAsia="Arial" w:hAnsi="Arial" w:cs="Arial"/>
                  <w:color w:val="000000" w:themeColor="text1"/>
                  <w:sz w:val="16"/>
                  <w:szCs w:val="16"/>
                </w:rPr>
                <w:t>, total 1946</w:t>
              </w:r>
            </w:ins>
            <w:r w:rsidRPr="00D02BF3">
              <w:rPr>
                <w:rFonts w:ascii="Arial" w:eastAsia="Arial" w:hAnsi="Arial" w:cs="Arial"/>
                <w:color w:val="000000" w:themeColor="text1"/>
                <w:sz w:val="16"/>
                <w:szCs w:val="16"/>
              </w:rPr>
              <w:t>)</w:t>
            </w:r>
          </w:p>
        </w:tc>
        <w:tc>
          <w:tcPr>
            <w:tcW w:w="773" w:type="dxa"/>
            <w:tcBorders>
              <w:top w:val="single" w:sz="4" w:space="0" w:color="auto"/>
              <w:left w:val="single" w:sz="4" w:space="0" w:color="auto"/>
              <w:bottom w:val="single" w:sz="4" w:space="0" w:color="auto"/>
              <w:right w:val="single" w:sz="4" w:space="0" w:color="auto"/>
            </w:tcBorders>
            <w:vAlign w:val="center"/>
          </w:tcPr>
          <w:p w14:paraId="7328BAED" w14:textId="6687F1C7" w:rsidR="00061EEE" w:rsidRPr="002F7514" w:rsidRDefault="00061EEE"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120" w:author="来宾用户" w:date="2023-02-24T08:36:00Z"/>
                <w:rFonts w:ascii="Arial" w:eastAsia="Segoe UI" w:hAnsi="Arial" w:cs="Arial"/>
                <w:color w:val="000000" w:themeColor="text1"/>
                <w:sz w:val="16"/>
                <w:szCs w:val="16"/>
              </w:rPr>
            </w:pPr>
            <w:r w:rsidRPr="00D02BF3">
              <w:rPr>
                <w:rFonts w:ascii="Arial" w:eastAsia="Segoe UI" w:hAnsi="Arial" w:cs="Arial"/>
                <w:color w:val="000000" w:themeColor="text1"/>
                <w:sz w:val="16"/>
                <w:szCs w:val="16"/>
              </w:rPr>
              <w:t>1.0</w:t>
            </w:r>
          </w:p>
          <w:p w14:paraId="240FBE96" w14:textId="31B32492" w:rsidR="00061EEE" w:rsidRPr="002F7514" w:rsidRDefault="3ECDF959" w:rsidP="00061EEE">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Segoe UI" w:hAnsi="Arial" w:cs="Arial"/>
                <w:color w:val="000000" w:themeColor="text1"/>
                <w:sz w:val="16"/>
                <w:szCs w:val="16"/>
              </w:rPr>
            </w:pPr>
            <w:ins w:id="121" w:author="来宾用户" w:date="2023-02-24T08:36:00Z">
              <w:r w:rsidRPr="3ECDF959">
                <w:rPr>
                  <w:rFonts w:ascii="Arial" w:eastAsia="Segoe UI" w:hAnsi="Arial" w:cs="Arial"/>
                  <w:color w:val="000000" w:themeColor="text1"/>
                  <w:sz w:val="16"/>
                  <w:szCs w:val="16"/>
                </w:rPr>
                <w:t>(0 FN)</w:t>
              </w:r>
            </w:ins>
          </w:p>
        </w:tc>
        <w:tc>
          <w:tcPr>
            <w:tcW w:w="1607" w:type="dxa"/>
            <w:tcBorders>
              <w:top w:val="single" w:sz="4" w:space="0" w:color="auto"/>
              <w:left w:val="single" w:sz="4" w:space="0" w:color="auto"/>
              <w:bottom w:val="single" w:sz="4" w:space="0" w:color="auto"/>
              <w:right w:val="single" w:sz="4" w:space="0" w:color="auto"/>
            </w:tcBorders>
            <w:vAlign w:val="center"/>
          </w:tcPr>
          <w:p w14:paraId="3E26A0E9" w14:textId="7F6EFD3D" w:rsidR="3ECDF959" w:rsidRPr="00D748F3"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122" w:author="来宾用户" w:date="2023-02-23T12:34:00Z"/>
                <w:rFonts w:ascii="Arial" w:eastAsia="Arial" w:hAnsi="Arial" w:cs="Arial"/>
                <w:b/>
                <w:bCs/>
                <w:color w:val="000000" w:themeColor="text1"/>
                <w:sz w:val="16"/>
                <w:szCs w:val="16"/>
              </w:rPr>
            </w:pPr>
            <w:ins w:id="123" w:author="来宾用户" w:date="2023-02-23T12:34:00Z">
              <w:r w:rsidRPr="00D748F3">
                <w:rPr>
                  <w:rFonts w:ascii="Arial" w:eastAsia="Arial" w:hAnsi="Arial" w:cs="Arial"/>
                  <w:b/>
                  <w:bCs/>
                  <w:color w:val="000000" w:themeColor="text1"/>
                  <w:sz w:val="16"/>
                  <w:szCs w:val="16"/>
                </w:rPr>
                <w:t>Perseus</w:t>
              </w:r>
            </w:ins>
          </w:p>
          <w:p w14:paraId="72A7AD92" w14:textId="4900DD4E" w:rsidR="3ECDF959" w:rsidRPr="00E43804"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color w:val="000000" w:themeColor="text1"/>
                <w:sz w:val="16"/>
                <w:szCs w:val="16"/>
              </w:rPr>
            </w:pPr>
            <w:ins w:id="124" w:author="来宾用户" w:date="2023-02-23T12:34:00Z">
              <w:r w:rsidRPr="00D748F3">
                <w:rPr>
                  <w:rFonts w:ascii="Arial" w:eastAsia="Arial" w:hAnsi="Arial" w:cs="Arial"/>
                  <w:b/>
                  <w:bCs/>
                  <w:color w:val="000000" w:themeColor="text1"/>
                  <w:sz w:val="16"/>
                  <w:szCs w:val="16"/>
                </w:rPr>
                <w:t>(zero - NN)</w:t>
              </w:r>
            </w:ins>
          </w:p>
        </w:tc>
        <w:tc>
          <w:tcPr>
            <w:tcW w:w="1224" w:type="dxa"/>
            <w:tcBorders>
              <w:top w:val="single" w:sz="4" w:space="0" w:color="auto"/>
              <w:left w:val="single" w:sz="4" w:space="0" w:color="auto"/>
              <w:bottom w:val="single" w:sz="4" w:space="0" w:color="auto"/>
              <w:right w:val="single" w:sz="4" w:space="0" w:color="auto"/>
            </w:tcBorders>
            <w:vAlign w:val="center"/>
          </w:tcPr>
          <w:p w14:paraId="5976FA8A" w14:textId="42643513" w:rsidR="00880BE5"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125" w:author="来宾用户" w:date="2023-02-23T12:34:00Z"/>
                <w:rFonts w:ascii="Arial" w:eastAsia="Arial" w:hAnsi="Arial" w:cs="Arial"/>
                <w:color w:val="000000" w:themeColor="text1"/>
                <w:sz w:val="16"/>
                <w:szCs w:val="16"/>
              </w:rPr>
            </w:pPr>
            <w:ins w:id="126" w:author="来宾用户" w:date="2023-02-23T12:34:00Z">
              <w:r w:rsidRPr="3ECDF959">
                <w:rPr>
                  <w:rFonts w:ascii="Arial" w:eastAsia="Arial" w:hAnsi="Arial" w:cs="Arial"/>
                  <w:color w:val="000000" w:themeColor="text1"/>
                  <w:sz w:val="16"/>
                  <w:szCs w:val="16"/>
                </w:rPr>
                <w:t xml:space="preserve">0.65 </w:t>
              </w:r>
            </w:ins>
          </w:p>
          <w:p w14:paraId="0B0F456E" w14:textId="0BA99B21" w:rsidR="00061EEE" w:rsidRPr="005D1107" w:rsidRDefault="46A8A317" w:rsidP="00061EEE">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127" w:author="来宾用户" w:date="2023-02-23T12:34:00Z">
              <w:r w:rsidRPr="46A8A317">
                <w:rPr>
                  <w:rFonts w:ascii="Arial" w:eastAsia="Arial" w:hAnsi="Arial" w:cs="Arial"/>
                  <w:color w:val="000000" w:themeColor="text1"/>
                  <w:sz w:val="16"/>
                  <w:szCs w:val="16"/>
                </w:rPr>
                <w:t>(159 TP</w:t>
              </w:r>
            </w:ins>
            <w:ins w:id="128" w:author="来宾用户" w:date="2023-02-24T09:02:00Z">
              <w:r w:rsidRPr="46A8A317">
                <w:rPr>
                  <w:rFonts w:ascii="Arial" w:eastAsia="Arial" w:hAnsi="Arial" w:cs="Arial"/>
                  <w:color w:val="000000" w:themeColor="text1"/>
                  <w:sz w:val="16"/>
                  <w:szCs w:val="16"/>
                </w:rPr>
                <w:t>, total 1593</w:t>
              </w:r>
            </w:ins>
            <w:ins w:id="129" w:author="来宾用户" w:date="2023-02-23T12:34:00Z">
              <w:r w:rsidRPr="46A8A317">
                <w:rPr>
                  <w:rFonts w:ascii="Arial" w:eastAsia="Arial" w:hAnsi="Arial" w:cs="Arial"/>
                  <w:color w:val="000000" w:themeColor="text1"/>
                  <w:sz w:val="16"/>
                  <w:szCs w:val="16"/>
                </w:rPr>
                <w:t xml:space="preserve">) </w:t>
              </w:r>
            </w:ins>
          </w:p>
        </w:tc>
        <w:tc>
          <w:tcPr>
            <w:tcW w:w="870" w:type="dxa"/>
            <w:tcBorders>
              <w:top w:val="single" w:sz="4" w:space="0" w:color="auto"/>
              <w:left w:val="single" w:sz="4" w:space="0" w:color="auto"/>
              <w:bottom w:val="single" w:sz="4" w:space="0" w:color="auto"/>
              <w:right w:val="single" w:sz="4" w:space="0" w:color="auto"/>
            </w:tcBorders>
            <w:vAlign w:val="center"/>
          </w:tcPr>
          <w:p w14:paraId="2B446BE5" w14:textId="6C45BF82" w:rsidR="00061EEE" w:rsidRPr="005D1107" w:rsidRDefault="001B08E1"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130" w:author="来宾用户" w:date="2023-02-24T09:02:00Z"/>
                <w:rFonts w:ascii="Arial" w:eastAsia="Arial" w:hAnsi="Arial" w:cs="Arial"/>
                <w:color w:val="000000" w:themeColor="text1"/>
                <w:sz w:val="16"/>
                <w:szCs w:val="16"/>
              </w:rPr>
            </w:pPr>
            <w:ins w:id="131" w:author="来宾用户" w:date="2023-02-23T12:35:00Z">
              <w:r w:rsidRPr="00D02BF3">
                <w:rPr>
                  <w:rFonts w:ascii="Arial" w:eastAsia="Arial" w:hAnsi="Arial" w:cs="Arial"/>
                  <w:color w:val="000000" w:themeColor="text1"/>
                  <w:sz w:val="16"/>
                  <w:szCs w:val="16"/>
                </w:rPr>
                <w:t>0.</w:t>
              </w:r>
              <w:r w:rsidR="3ECDF959" w:rsidRPr="3ECDF959">
                <w:rPr>
                  <w:rFonts w:ascii="Arial" w:eastAsia="Arial" w:hAnsi="Arial" w:cs="Arial"/>
                  <w:color w:val="000000" w:themeColor="text1"/>
                  <w:sz w:val="16"/>
                  <w:szCs w:val="16"/>
                </w:rPr>
                <w:t>950</w:t>
              </w:r>
            </w:ins>
          </w:p>
          <w:p w14:paraId="63E744A1" w14:textId="7F39358B" w:rsidR="00061EEE" w:rsidRPr="005D1107" w:rsidRDefault="46A8A317" w:rsidP="00061EEE">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132" w:author="来宾用户" w:date="2023-02-24T09:02:00Z">
              <w:r w:rsidRPr="46A8A317">
                <w:rPr>
                  <w:rFonts w:ascii="Arial" w:eastAsia="Arial" w:hAnsi="Arial" w:cs="Arial"/>
                  <w:color w:val="000000" w:themeColor="text1"/>
                  <w:sz w:val="16"/>
                  <w:szCs w:val="16"/>
                </w:rPr>
                <w:t>(67 FN)</w:t>
              </w:r>
            </w:ins>
          </w:p>
        </w:tc>
        <w:tc>
          <w:tcPr>
            <w:tcW w:w="1224" w:type="dxa"/>
            <w:tcBorders>
              <w:top w:val="single" w:sz="4" w:space="0" w:color="auto"/>
              <w:left w:val="single" w:sz="4" w:space="0" w:color="auto"/>
              <w:bottom w:val="single" w:sz="4" w:space="0" w:color="auto"/>
              <w:right w:val="single" w:sz="4" w:space="0" w:color="auto"/>
            </w:tcBorders>
            <w:vAlign w:val="center"/>
          </w:tcPr>
          <w:p w14:paraId="0F4A2335" w14:textId="380CAB68" w:rsidR="00880BE5" w:rsidRDefault="3ECDF959"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133" w:author="来宾用户" w:date="2023-02-23T12:35:00Z"/>
                <w:rFonts w:ascii="Arial" w:eastAsia="Arial" w:hAnsi="Arial" w:cs="Arial"/>
                <w:color w:val="000000" w:themeColor="text1"/>
                <w:sz w:val="16"/>
                <w:szCs w:val="16"/>
              </w:rPr>
            </w:pPr>
            <w:ins w:id="134" w:author="来宾用户" w:date="2023-02-23T12:35:00Z">
              <w:r w:rsidRPr="3ECDF959">
                <w:rPr>
                  <w:rFonts w:ascii="Arial" w:eastAsia="Arial" w:hAnsi="Arial" w:cs="Arial"/>
                  <w:color w:val="000000" w:themeColor="text1"/>
                  <w:sz w:val="16"/>
                  <w:szCs w:val="16"/>
                </w:rPr>
                <w:t>0.63</w:t>
              </w:r>
            </w:ins>
          </w:p>
          <w:p w14:paraId="3A40D31E" w14:textId="7455A7DC" w:rsidR="00061EEE" w:rsidRPr="005D1107" w:rsidRDefault="46A8A317" w:rsidP="00061EEE">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135" w:author="来宾用户" w:date="2023-02-23T12:35:00Z">
              <w:r w:rsidRPr="46A8A317">
                <w:rPr>
                  <w:rFonts w:ascii="Arial" w:eastAsia="Arial" w:hAnsi="Arial" w:cs="Arial"/>
                  <w:color w:val="000000" w:themeColor="text1"/>
                  <w:sz w:val="16"/>
                  <w:szCs w:val="16"/>
                </w:rPr>
                <w:t>(314 TP</w:t>
              </w:r>
            </w:ins>
            <w:ins w:id="136" w:author="来宾用户" w:date="2023-02-24T09:03:00Z">
              <w:r w:rsidRPr="46A8A317">
                <w:rPr>
                  <w:rFonts w:ascii="Arial" w:eastAsia="Arial" w:hAnsi="Arial" w:cs="Arial"/>
                  <w:color w:val="000000" w:themeColor="text1"/>
                  <w:sz w:val="16"/>
                  <w:szCs w:val="16"/>
                </w:rPr>
                <w:t>, total 1629</w:t>
              </w:r>
            </w:ins>
            <w:ins w:id="137" w:author="来宾用户" w:date="2023-02-23T12:35:00Z">
              <w:r w:rsidRPr="46A8A317">
                <w:rPr>
                  <w:rFonts w:ascii="Arial" w:eastAsia="Arial" w:hAnsi="Arial" w:cs="Arial"/>
                  <w:color w:val="000000" w:themeColor="text1"/>
                  <w:sz w:val="16"/>
                  <w:szCs w:val="16"/>
                </w:rPr>
                <w:t xml:space="preserve">) </w:t>
              </w:r>
            </w:ins>
          </w:p>
        </w:tc>
        <w:tc>
          <w:tcPr>
            <w:tcW w:w="789" w:type="dxa"/>
            <w:tcBorders>
              <w:top w:val="single" w:sz="4" w:space="0" w:color="auto"/>
              <w:left w:val="single" w:sz="4" w:space="0" w:color="auto"/>
              <w:bottom w:val="single" w:sz="4" w:space="0" w:color="auto"/>
              <w:right w:val="single" w:sz="4" w:space="0" w:color="auto"/>
            </w:tcBorders>
            <w:vAlign w:val="center"/>
          </w:tcPr>
          <w:p w14:paraId="28F290AC" w14:textId="6274BEA8" w:rsidR="00061EEE" w:rsidRPr="005D1107" w:rsidRDefault="0007485A" w:rsidP="3ECDF959">
            <w:pPr>
              <w:spacing w:before="156" w:after="156"/>
              <w:jc w:val="center"/>
              <w:cnfStyle w:val="000000000000" w:firstRow="0" w:lastRow="0" w:firstColumn="0" w:lastColumn="0" w:oddVBand="0" w:evenVBand="0" w:oddHBand="0" w:evenHBand="0" w:firstRowFirstColumn="0" w:firstRowLastColumn="0" w:lastRowFirstColumn="0" w:lastRowLastColumn="0"/>
              <w:rPr>
                <w:ins w:id="138" w:author="来宾用户" w:date="2023-02-24T09:03:00Z"/>
                <w:rFonts w:ascii="Arial" w:eastAsia="Arial" w:hAnsi="Arial" w:cs="Arial"/>
                <w:color w:val="000000" w:themeColor="text1"/>
                <w:sz w:val="16"/>
                <w:szCs w:val="16"/>
              </w:rPr>
            </w:pPr>
            <w:ins w:id="139" w:author="来宾用户" w:date="2023-02-23T12:35:00Z">
              <w:r w:rsidRPr="00D02BF3">
                <w:rPr>
                  <w:rFonts w:ascii="Arial" w:eastAsia="Arial" w:hAnsi="Arial" w:cs="Arial"/>
                  <w:color w:val="000000" w:themeColor="text1"/>
                  <w:sz w:val="16"/>
                  <w:szCs w:val="16"/>
                </w:rPr>
                <w:t>0.</w:t>
              </w:r>
              <w:r w:rsidR="3ECDF959" w:rsidRPr="3ECDF959">
                <w:rPr>
                  <w:rFonts w:ascii="Arial" w:eastAsia="Arial" w:hAnsi="Arial" w:cs="Arial"/>
                  <w:color w:val="000000" w:themeColor="text1"/>
                  <w:sz w:val="16"/>
                  <w:szCs w:val="16"/>
                </w:rPr>
                <w:t>955</w:t>
              </w:r>
            </w:ins>
          </w:p>
          <w:p w14:paraId="63EFFEB0" w14:textId="6E6F48F9" w:rsidR="00061EEE" w:rsidRPr="005D1107" w:rsidRDefault="46A8A317" w:rsidP="00061EEE">
            <w:pPr>
              <w:spacing w:before="156" w:after="156"/>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themeColor="text1"/>
                <w:sz w:val="16"/>
                <w:szCs w:val="16"/>
              </w:rPr>
            </w:pPr>
            <w:ins w:id="140" w:author="来宾用户" w:date="2023-02-24T09:03:00Z">
              <w:r w:rsidRPr="46A8A317">
                <w:rPr>
                  <w:rFonts w:ascii="Arial" w:eastAsia="Arial" w:hAnsi="Arial" w:cs="Arial"/>
                  <w:color w:val="000000" w:themeColor="text1"/>
                  <w:sz w:val="16"/>
                  <w:szCs w:val="16"/>
                </w:rPr>
                <w:t>(51 FN)</w:t>
              </w:r>
            </w:ins>
          </w:p>
        </w:tc>
      </w:tr>
    </w:tbl>
    <w:p w14:paraId="02C1CBCE" w14:textId="77777777" w:rsidR="00880BE5" w:rsidRDefault="00880BE5" w:rsidP="43A6B949">
      <w:pPr>
        <w:spacing w:before="156" w:after="156"/>
        <w:rPr>
          <w:rFonts w:ascii="Arial" w:hAnsi="Arial" w:cs="Arial"/>
          <w:color w:val="000000" w:themeColor="text1"/>
          <w:sz w:val="22"/>
        </w:rPr>
      </w:pPr>
    </w:p>
    <w:p w14:paraId="67F18793" w14:textId="40DD6D20" w:rsidR="001D149C" w:rsidRDefault="0008465C" w:rsidP="4E150FB2">
      <w:pPr>
        <w:spacing w:before="156" w:after="156"/>
        <w:rPr>
          <w:rFonts w:ascii="Arial" w:hAnsi="Arial" w:cs="Arial"/>
          <w:color w:val="000000" w:themeColor="text1"/>
          <w:sz w:val="22"/>
        </w:rPr>
      </w:pPr>
      <w:r w:rsidRPr="000A209C">
        <w:rPr>
          <w:rFonts w:ascii="Arial" w:hAnsi="Arial" w:cs="Arial"/>
          <w:color w:val="000000" w:themeColor="text1"/>
          <w:sz w:val="22"/>
        </w:rPr>
        <w:t xml:space="preserve">In the </w:t>
      </w:r>
      <w:r w:rsidR="00E8064C">
        <w:rPr>
          <w:rFonts w:ascii="Arial" w:hAnsi="Arial" w:cs="Arial"/>
          <w:color w:val="000000" w:themeColor="text1"/>
          <w:sz w:val="22"/>
        </w:rPr>
        <w:t>UPS spiked dataset</w:t>
      </w:r>
      <w:r w:rsidR="4E150FB2" w:rsidRPr="000A209C">
        <w:rPr>
          <w:rFonts w:ascii="Arial" w:hAnsi="Arial" w:cs="Arial"/>
          <w:color w:val="000000" w:themeColor="text1"/>
          <w:sz w:val="22"/>
        </w:rPr>
        <w:t>, Perseus, Eatomics, LFQ-Analyst and Provision detected most of the true positive proteins (38</w:t>
      </w:r>
      <w:r w:rsidR="0A7C5B37" w:rsidRPr="0A7C5B37">
        <w:rPr>
          <w:rFonts w:ascii="Arial" w:hAnsi="Arial" w:cs="Arial"/>
          <w:color w:val="000000" w:themeColor="text1"/>
          <w:sz w:val="22"/>
        </w:rPr>
        <w:t xml:space="preserve"> UPS proteins</w:t>
      </w:r>
      <w:r w:rsidR="4E150FB2" w:rsidRPr="000A209C">
        <w:rPr>
          <w:rFonts w:ascii="Arial" w:hAnsi="Arial" w:cs="Arial"/>
          <w:color w:val="000000" w:themeColor="text1"/>
          <w:sz w:val="22"/>
        </w:rPr>
        <w:t xml:space="preserve">), but </w:t>
      </w:r>
      <w:r w:rsidR="4516D2BF" w:rsidRPr="4516D2BF">
        <w:rPr>
          <w:rFonts w:ascii="Arial" w:hAnsi="Arial" w:cs="Arial"/>
          <w:color w:val="000000" w:themeColor="text1"/>
          <w:sz w:val="22"/>
        </w:rPr>
        <w:t>Proteus</w:t>
      </w:r>
      <w:r w:rsidR="4E150FB2" w:rsidRPr="000A209C">
        <w:rPr>
          <w:rFonts w:ascii="Arial" w:hAnsi="Arial" w:cs="Arial"/>
          <w:color w:val="000000" w:themeColor="text1"/>
          <w:sz w:val="22"/>
        </w:rPr>
        <w:t xml:space="preserve"> achieved </w:t>
      </w:r>
      <w:r w:rsidR="43A6B949" w:rsidRPr="43A6B949">
        <w:rPr>
          <w:rFonts w:ascii="Arial" w:hAnsi="Arial" w:cs="Arial"/>
          <w:color w:val="000000" w:themeColor="text1"/>
          <w:sz w:val="22"/>
        </w:rPr>
        <w:t xml:space="preserve">the </w:t>
      </w:r>
      <w:r w:rsidR="38568ED1" w:rsidRPr="38568ED1">
        <w:rPr>
          <w:rFonts w:ascii="Arial" w:hAnsi="Arial" w:cs="Arial"/>
          <w:color w:val="000000" w:themeColor="text1"/>
          <w:sz w:val="22"/>
        </w:rPr>
        <w:t>highest</w:t>
      </w:r>
      <w:r w:rsidR="4E150FB2" w:rsidRPr="000A209C">
        <w:rPr>
          <w:rFonts w:ascii="Arial" w:hAnsi="Arial" w:cs="Arial"/>
          <w:color w:val="000000" w:themeColor="text1"/>
          <w:sz w:val="22"/>
        </w:rPr>
        <w:t xml:space="preserve"> PPV </w:t>
      </w:r>
      <w:r w:rsidR="43A6B949" w:rsidRPr="43A6B949">
        <w:rPr>
          <w:rFonts w:ascii="Arial" w:hAnsi="Arial" w:cs="Arial"/>
          <w:color w:val="000000" w:themeColor="text1"/>
          <w:sz w:val="22"/>
        </w:rPr>
        <w:t xml:space="preserve">but with </w:t>
      </w:r>
      <w:r w:rsidR="006F298D">
        <w:rPr>
          <w:rFonts w:ascii="Arial" w:hAnsi="Arial" w:cs="Arial"/>
          <w:color w:val="000000" w:themeColor="text1"/>
          <w:sz w:val="22"/>
        </w:rPr>
        <w:t xml:space="preserve">the </w:t>
      </w:r>
      <w:r w:rsidR="43A6B949" w:rsidRPr="43A6B949">
        <w:rPr>
          <w:rFonts w:ascii="Arial" w:hAnsi="Arial" w:cs="Arial"/>
          <w:color w:val="000000" w:themeColor="text1"/>
          <w:sz w:val="22"/>
        </w:rPr>
        <w:t>lowest TP</w:t>
      </w:r>
      <w:r w:rsidR="007F6E5F">
        <w:rPr>
          <w:rFonts w:ascii="Arial" w:hAnsi="Arial" w:cs="Arial"/>
          <w:color w:val="000000" w:themeColor="text1"/>
          <w:sz w:val="22"/>
        </w:rPr>
        <w:t xml:space="preserve"> </w:t>
      </w:r>
      <w:r w:rsidR="43A6B949" w:rsidRPr="43A6B949">
        <w:rPr>
          <w:rFonts w:ascii="Arial" w:hAnsi="Arial" w:cs="Arial"/>
          <w:color w:val="000000" w:themeColor="text1"/>
          <w:sz w:val="22"/>
        </w:rPr>
        <w:t>(31)</w:t>
      </w:r>
      <w:r w:rsidR="4E150FB2" w:rsidRPr="000A209C">
        <w:rPr>
          <w:rFonts w:ascii="Arial" w:hAnsi="Arial" w:cs="Arial"/>
          <w:color w:val="000000" w:themeColor="text1"/>
          <w:sz w:val="22"/>
        </w:rPr>
        <w:t xml:space="preserve">. </w:t>
      </w:r>
      <w:r w:rsidR="38568ED1" w:rsidRPr="38568ED1">
        <w:rPr>
          <w:rFonts w:ascii="Arial" w:hAnsi="Arial" w:cs="Arial"/>
          <w:color w:val="000000" w:themeColor="text1"/>
          <w:sz w:val="22"/>
        </w:rPr>
        <w:t>Note that when filtering for an FDR of 5%, we must expect PPV</w:t>
      </w:r>
      <w:r w:rsidR="00D00238">
        <w:rPr>
          <w:rFonts w:ascii="Arial" w:hAnsi="Arial" w:cs="Arial"/>
          <w:color w:val="000000" w:themeColor="text1"/>
          <w:sz w:val="22"/>
        </w:rPr>
        <w:t xml:space="preserve"> &gt;</w:t>
      </w:r>
      <w:r w:rsidR="00B83EAE">
        <w:rPr>
          <w:rFonts w:ascii="Arial" w:hAnsi="Arial" w:cs="Arial"/>
          <w:color w:val="000000" w:themeColor="text1"/>
          <w:sz w:val="22"/>
        </w:rPr>
        <w:t>=</w:t>
      </w:r>
      <w:r w:rsidR="00D00238">
        <w:rPr>
          <w:rFonts w:ascii="Arial" w:hAnsi="Arial" w:cs="Arial"/>
          <w:color w:val="000000" w:themeColor="text1"/>
          <w:sz w:val="22"/>
        </w:rPr>
        <w:t xml:space="preserve"> </w:t>
      </w:r>
      <w:r w:rsidR="38568ED1" w:rsidRPr="38568ED1">
        <w:rPr>
          <w:rFonts w:ascii="Arial" w:hAnsi="Arial" w:cs="Arial"/>
          <w:color w:val="000000" w:themeColor="text1"/>
          <w:sz w:val="22"/>
        </w:rPr>
        <w:t>0.95</w:t>
      </w:r>
      <w:r w:rsidR="00B83EAE">
        <w:rPr>
          <w:rFonts w:ascii="Arial" w:hAnsi="Arial" w:cs="Arial"/>
          <w:color w:val="000000" w:themeColor="text1"/>
          <w:sz w:val="22"/>
        </w:rPr>
        <w:t>, then</w:t>
      </w:r>
      <w:r w:rsidR="00AF6D4C">
        <w:rPr>
          <w:rFonts w:ascii="Arial" w:hAnsi="Arial" w:cs="Arial"/>
          <w:color w:val="000000" w:themeColor="text1"/>
          <w:sz w:val="22"/>
        </w:rPr>
        <w:t>,</w:t>
      </w:r>
      <w:r w:rsidR="00B83EAE">
        <w:rPr>
          <w:rFonts w:ascii="Arial" w:hAnsi="Arial" w:cs="Arial"/>
          <w:color w:val="000000" w:themeColor="text1"/>
          <w:sz w:val="22"/>
        </w:rPr>
        <w:t xml:space="preserve"> all the combinations </w:t>
      </w:r>
      <w:r w:rsidR="00B06372">
        <w:rPr>
          <w:rFonts w:ascii="Arial" w:hAnsi="Arial" w:cs="Arial"/>
          <w:color w:val="000000" w:themeColor="text1"/>
          <w:sz w:val="22"/>
        </w:rPr>
        <w:t>PPV &gt;=</w:t>
      </w:r>
      <w:r w:rsidR="00B83EAE">
        <w:rPr>
          <w:rFonts w:ascii="Arial" w:hAnsi="Arial" w:cs="Arial"/>
          <w:color w:val="000000" w:themeColor="text1"/>
          <w:sz w:val="22"/>
        </w:rPr>
        <w:t xml:space="preserve"> 0.95 can be considered as good combinations (e.g., all Perseus combinations for UPS spiked dataset)</w:t>
      </w:r>
      <w:r w:rsidR="38568ED1" w:rsidRPr="38568ED1">
        <w:rPr>
          <w:rFonts w:ascii="Arial" w:hAnsi="Arial" w:cs="Arial"/>
          <w:color w:val="000000" w:themeColor="text1"/>
          <w:sz w:val="22"/>
        </w:rPr>
        <w:t xml:space="preserve">. </w:t>
      </w:r>
      <w:r w:rsidR="4E150FB2" w:rsidRPr="000A209C">
        <w:rPr>
          <w:rFonts w:ascii="Arial" w:hAnsi="Arial" w:cs="Arial"/>
          <w:color w:val="000000" w:themeColor="text1"/>
          <w:sz w:val="22"/>
        </w:rPr>
        <w:t xml:space="preserve">ProStaR achieved the </w:t>
      </w:r>
      <w:r w:rsidR="43A6B949" w:rsidRPr="43A6B949">
        <w:rPr>
          <w:rFonts w:ascii="Arial" w:hAnsi="Arial" w:cs="Arial"/>
          <w:color w:val="000000" w:themeColor="text1"/>
          <w:sz w:val="22"/>
        </w:rPr>
        <w:t>lowest</w:t>
      </w:r>
      <w:r w:rsidR="4E150FB2" w:rsidRPr="000A209C">
        <w:rPr>
          <w:rFonts w:ascii="Arial" w:hAnsi="Arial" w:cs="Arial"/>
          <w:color w:val="000000" w:themeColor="text1"/>
          <w:sz w:val="22"/>
        </w:rPr>
        <w:t xml:space="preserve"> </w:t>
      </w:r>
      <w:ins w:id="141" w:author="来宾用户" w:date="2023-02-23T12:36:00Z">
        <w:r w:rsidR="3ECDF959" w:rsidRPr="3ECDF959">
          <w:rPr>
            <w:rFonts w:ascii="Arial" w:hAnsi="Arial" w:cs="Arial"/>
            <w:color w:val="000000" w:themeColor="text1"/>
            <w:sz w:val="22"/>
          </w:rPr>
          <w:t>84</w:t>
        </w:r>
      </w:ins>
      <w:r w:rsidR="4E150FB2" w:rsidRPr="000A209C">
        <w:rPr>
          <w:rFonts w:ascii="Arial" w:hAnsi="Arial" w:cs="Arial"/>
          <w:color w:val="000000" w:themeColor="text1"/>
          <w:sz w:val="22"/>
        </w:rPr>
        <w:t>% PPV even if it had 100% NPV. Therefore, users may want to adopt a stri</w:t>
      </w:r>
      <w:r w:rsidR="00A9433A">
        <w:rPr>
          <w:rFonts w:ascii="Arial" w:hAnsi="Arial" w:cs="Arial"/>
          <w:color w:val="000000" w:themeColor="text1"/>
          <w:sz w:val="22"/>
        </w:rPr>
        <w:t>ngent</w:t>
      </w:r>
      <w:r w:rsidR="4E150FB2" w:rsidRPr="000A209C">
        <w:rPr>
          <w:rFonts w:ascii="Arial" w:hAnsi="Arial" w:cs="Arial"/>
          <w:color w:val="000000" w:themeColor="text1"/>
          <w:sz w:val="22"/>
        </w:rPr>
        <w:t xml:space="preserve"> threshold to avoid high false positive rates with ProStaR. </w:t>
      </w:r>
      <w:r w:rsidR="00376904">
        <w:rPr>
          <w:rFonts w:ascii="Arial" w:hAnsi="Arial" w:cs="Arial"/>
          <w:color w:val="000000" w:themeColor="text1"/>
          <w:sz w:val="22"/>
        </w:rPr>
        <w:t>Remarkabl</w:t>
      </w:r>
      <w:r w:rsidR="00D00238">
        <w:rPr>
          <w:rFonts w:ascii="Arial" w:hAnsi="Arial" w:cs="Arial"/>
          <w:color w:val="000000" w:themeColor="text1"/>
          <w:sz w:val="22"/>
        </w:rPr>
        <w:t>y,</w:t>
      </w:r>
      <w:r w:rsidR="00654C73">
        <w:rPr>
          <w:rFonts w:ascii="Arial" w:hAnsi="Arial" w:cs="Arial"/>
          <w:color w:val="000000" w:themeColor="text1"/>
          <w:sz w:val="22"/>
        </w:rPr>
        <w:t xml:space="preserve"> most of the tools and </w:t>
      </w:r>
      <w:r w:rsidR="00EE163D">
        <w:rPr>
          <w:rFonts w:ascii="Arial" w:hAnsi="Arial" w:cs="Arial"/>
          <w:color w:val="000000" w:themeColor="text1"/>
          <w:sz w:val="22"/>
        </w:rPr>
        <w:t>combinations</w:t>
      </w:r>
      <w:r w:rsidR="00654C73">
        <w:rPr>
          <w:rFonts w:ascii="Arial" w:hAnsi="Arial" w:cs="Arial"/>
          <w:color w:val="000000" w:themeColor="text1"/>
          <w:sz w:val="22"/>
        </w:rPr>
        <w:t xml:space="preserve"> of parameters achieved</w:t>
      </w:r>
      <w:r w:rsidR="00AC44AA">
        <w:rPr>
          <w:rFonts w:ascii="Arial" w:hAnsi="Arial" w:cs="Arial"/>
          <w:color w:val="000000" w:themeColor="text1"/>
          <w:sz w:val="22"/>
        </w:rPr>
        <w:t xml:space="preserve"> </w:t>
      </w:r>
      <w:r w:rsidR="00EE163D" w:rsidRPr="43A6B949">
        <w:rPr>
          <w:rFonts w:ascii="Arial" w:hAnsi="Arial" w:cs="Arial"/>
          <w:color w:val="000000" w:themeColor="text1"/>
          <w:sz w:val="22"/>
        </w:rPr>
        <w:t>Negative predicted values (NPV)</w:t>
      </w:r>
      <w:r w:rsidR="00EE163D">
        <w:rPr>
          <w:rFonts w:ascii="Arial" w:hAnsi="Arial" w:cs="Arial"/>
          <w:color w:val="000000" w:themeColor="text1"/>
          <w:sz w:val="22"/>
        </w:rPr>
        <w:t xml:space="preserve"> higher than 0.95.</w:t>
      </w:r>
      <w:r w:rsidR="001D149C">
        <w:rPr>
          <w:rFonts w:ascii="Arial" w:hAnsi="Arial" w:cs="Arial"/>
          <w:color w:val="000000" w:themeColor="text1"/>
          <w:sz w:val="22"/>
        </w:rPr>
        <w:t xml:space="preserve"> </w:t>
      </w:r>
      <w:r w:rsidR="43A6B949" w:rsidRPr="43A6B949">
        <w:rPr>
          <w:rFonts w:ascii="Arial" w:hAnsi="Arial" w:cs="Arial"/>
          <w:color w:val="000000" w:themeColor="text1"/>
          <w:sz w:val="22"/>
        </w:rPr>
        <w:t>Supplementary Table 4</w:t>
      </w:r>
      <w:r w:rsidR="00A9433A">
        <w:rPr>
          <w:rFonts w:ascii="Arial" w:hAnsi="Arial" w:cs="Arial"/>
          <w:color w:val="000000" w:themeColor="text1"/>
          <w:sz w:val="22"/>
        </w:rPr>
        <w:t xml:space="preserve"> </w:t>
      </w:r>
      <w:r w:rsidR="001A0BB3">
        <w:rPr>
          <w:rFonts w:ascii="Arial" w:hAnsi="Arial" w:cs="Arial"/>
          <w:color w:val="000000" w:themeColor="text1"/>
          <w:sz w:val="22"/>
        </w:rPr>
        <w:t>shows</w:t>
      </w:r>
      <w:r w:rsidR="00303F65">
        <w:rPr>
          <w:rFonts w:ascii="Arial" w:hAnsi="Arial" w:cs="Arial"/>
          <w:color w:val="000000" w:themeColor="text1"/>
          <w:sz w:val="22"/>
        </w:rPr>
        <w:t xml:space="preserve"> large </w:t>
      </w:r>
      <w:r w:rsidR="4E150FB2" w:rsidRPr="000A209C">
        <w:rPr>
          <w:rFonts w:ascii="Arial" w:hAnsi="Arial" w:cs="Arial"/>
          <w:color w:val="000000" w:themeColor="text1"/>
          <w:sz w:val="22"/>
        </w:rPr>
        <w:t xml:space="preserve">differences </w:t>
      </w:r>
      <w:r w:rsidR="00682D4C">
        <w:rPr>
          <w:rFonts w:ascii="Arial" w:hAnsi="Arial" w:cs="Arial"/>
          <w:color w:val="000000" w:themeColor="text1"/>
          <w:sz w:val="22"/>
        </w:rPr>
        <w:t>among</w:t>
      </w:r>
      <w:r w:rsidR="00303F65" w:rsidRPr="000A209C">
        <w:rPr>
          <w:rFonts w:ascii="Arial" w:hAnsi="Arial" w:cs="Arial"/>
          <w:color w:val="000000" w:themeColor="text1"/>
          <w:sz w:val="22"/>
        </w:rPr>
        <w:t xml:space="preserve"> </w:t>
      </w:r>
      <w:r w:rsidR="4E150FB2" w:rsidRPr="000A209C">
        <w:rPr>
          <w:rFonts w:ascii="Arial" w:hAnsi="Arial" w:cs="Arial"/>
          <w:color w:val="000000" w:themeColor="text1"/>
          <w:sz w:val="22"/>
        </w:rPr>
        <w:t>combinations of parameters for the same tool (</w:t>
      </w:r>
      <w:r w:rsidR="00F50AC9">
        <w:rPr>
          <w:rFonts w:ascii="Arial" w:hAnsi="Arial" w:cs="Arial"/>
          <w:color w:val="000000" w:themeColor="text1"/>
          <w:sz w:val="22"/>
        </w:rPr>
        <w:t>e.g.,</w:t>
      </w:r>
      <w:r w:rsidR="001A0BB3">
        <w:rPr>
          <w:rFonts w:ascii="Arial" w:hAnsi="Arial" w:cs="Arial"/>
          <w:color w:val="000000" w:themeColor="text1"/>
          <w:sz w:val="22"/>
        </w:rPr>
        <w:t xml:space="preserve"> </w:t>
      </w:r>
      <w:r w:rsidR="4E150FB2" w:rsidRPr="000A209C">
        <w:rPr>
          <w:rFonts w:ascii="Arial" w:hAnsi="Arial" w:cs="Arial"/>
          <w:color w:val="000000" w:themeColor="text1"/>
          <w:sz w:val="22"/>
        </w:rPr>
        <w:t xml:space="preserve">Proteus) </w:t>
      </w:r>
      <w:r w:rsidR="00303F65">
        <w:rPr>
          <w:rFonts w:ascii="Arial" w:hAnsi="Arial" w:cs="Arial"/>
          <w:color w:val="000000" w:themeColor="text1"/>
          <w:sz w:val="22"/>
        </w:rPr>
        <w:t xml:space="preserve">resulting in </w:t>
      </w:r>
      <w:r w:rsidR="4E150FB2" w:rsidRPr="000A209C">
        <w:rPr>
          <w:rFonts w:ascii="Arial" w:hAnsi="Arial" w:cs="Arial"/>
          <w:color w:val="000000" w:themeColor="text1"/>
          <w:sz w:val="22"/>
        </w:rPr>
        <w:t xml:space="preserve">different </w:t>
      </w:r>
      <w:r w:rsidR="00303F65">
        <w:rPr>
          <w:rFonts w:ascii="Arial" w:hAnsi="Arial" w:cs="Arial"/>
          <w:color w:val="000000" w:themeColor="text1"/>
          <w:sz w:val="22"/>
        </w:rPr>
        <w:t>protein lists</w:t>
      </w:r>
      <w:r w:rsidR="4E150FB2" w:rsidRPr="000A209C">
        <w:rPr>
          <w:rFonts w:ascii="Arial" w:hAnsi="Arial" w:cs="Arial"/>
          <w:color w:val="000000" w:themeColor="text1"/>
          <w:sz w:val="22"/>
        </w:rPr>
        <w:t xml:space="preserve">. For example, </w:t>
      </w:r>
      <w:r w:rsidR="002E779A">
        <w:rPr>
          <w:rFonts w:ascii="Arial" w:hAnsi="Arial" w:cs="Arial"/>
          <w:color w:val="000000" w:themeColor="text1"/>
          <w:sz w:val="22"/>
        </w:rPr>
        <w:t xml:space="preserve">if a normalization method is applied with Proteus </w:t>
      </w:r>
      <w:r w:rsidR="4E150FB2" w:rsidRPr="000A209C">
        <w:rPr>
          <w:rFonts w:ascii="Arial" w:hAnsi="Arial" w:cs="Arial"/>
          <w:color w:val="000000" w:themeColor="text1"/>
          <w:sz w:val="22"/>
        </w:rPr>
        <w:t>more true positive proteins</w:t>
      </w:r>
      <w:r w:rsidR="00E10349">
        <w:rPr>
          <w:rFonts w:ascii="Arial" w:hAnsi="Arial" w:cs="Arial"/>
          <w:color w:val="000000" w:themeColor="text1"/>
          <w:sz w:val="22"/>
        </w:rPr>
        <w:t xml:space="preserve"> are DE quantified</w:t>
      </w:r>
      <w:r w:rsidR="4E150FB2" w:rsidRPr="000A209C">
        <w:rPr>
          <w:rFonts w:ascii="Arial" w:hAnsi="Arial" w:cs="Arial"/>
          <w:color w:val="000000" w:themeColor="text1"/>
          <w:sz w:val="22"/>
        </w:rPr>
        <w:t xml:space="preserve"> (33 versus 31 UPS proteins), while the number of false positives </w:t>
      </w:r>
      <w:r w:rsidR="007E53E9">
        <w:rPr>
          <w:rFonts w:ascii="Arial" w:hAnsi="Arial" w:cs="Arial"/>
          <w:color w:val="000000" w:themeColor="text1"/>
          <w:sz w:val="22"/>
        </w:rPr>
        <w:t>increases</w:t>
      </w:r>
      <w:r w:rsidR="4E150FB2" w:rsidRPr="000A209C">
        <w:rPr>
          <w:rFonts w:ascii="Arial" w:hAnsi="Arial" w:cs="Arial"/>
          <w:color w:val="000000" w:themeColor="text1"/>
          <w:sz w:val="22"/>
        </w:rPr>
        <w:t>.</w:t>
      </w:r>
      <w:r w:rsidR="00C030BB" w:rsidRPr="000A209C">
        <w:rPr>
          <w:rFonts w:ascii="Arial" w:hAnsi="Arial" w:cs="Arial"/>
          <w:color w:val="000000" w:themeColor="text1"/>
          <w:sz w:val="22"/>
        </w:rPr>
        <w:t xml:space="preserve"> </w:t>
      </w:r>
    </w:p>
    <w:p w14:paraId="0C3FB1E2" w14:textId="61EFB69A" w:rsidR="00C93612" w:rsidRDefault="4E150FB2" w:rsidP="4E150FB2">
      <w:pPr>
        <w:spacing w:before="156" w:after="156"/>
        <w:rPr>
          <w:rFonts w:ascii="Arial" w:hAnsi="Arial" w:cs="Arial"/>
          <w:color w:val="000000" w:themeColor="text1"/>
          <w:sz w:val="22"/>
        </w:rPr>
      </w:pPr>
      <w:r w:rsidRPr="000A209C">
        <w:rPr>
          <w:rFonts w:ascii="Arial" w:hAnsi="Arial" w:cs="Arial"/>
          <w:color w:val="000000" w:themeColor="text1"/>
          <w:sz w:val="22"/>
        </w:rPr>
        <w:t xml:space="preserve">In addition, we compared the adjusted p-values obtained by the </w:t>
      </w:r>
      <w:r w:rsidR="21597B4A" w:rsidRPr="21597B4A">
        <w:rPr>
          <w:rFonts w:ascii="Arial" w:hAnsi="Arial" w:cs="Arial"/>
          <w:color w:val="000000" w:themeColor="text1"/>
          <w:sz w:val="22"/>
        </w:rPr>
        <w:t>six different</w:t>
      </w:r>
      <w:r w:rsidRPr="000A209C">
        <w:rPr>
          <w:rFonts w:ascii="Arial" w:hAnsi="Arial" w:cs="Arial"/>
          <w:color w:val="000000" w:themeColor="text1"/>
          <w:sz w:val="22"/>
        </w:rPr>
        <w:t xml:space="preserve"> tools (except for the ProStaR because it only </w:t>
      </w:r>
      <w:r w:rsidR="009F43E3" w:rsidRPr="465C5097">
        <w:rPr>
          <w:rFonts w:ascii="Arial" w:hAnsi="Arial" w:cs="Arial"/>
          <w:color w:val="000000" w:themeColor="text1"/>
          <w:sz w:val="22"/>
        </w:rPr>
        <w:t>returns</w:t>
      </w:r>
      <w:r w:rsidRPr="000A209C">
        <w:rPr>
          <w:rFonts w:ascii="Arial" w:hAnsi="Arial" w:cs="Arial"/>
          <w:color w:val="000000" w:themeColor="text1"/>
          <w:sz w:val="22"/>
        </w:rPr>
        <w:t xml:space="preserve"> the p-value) with the best combination of parameters (Best PPV and NPV results</w:t>
      </w:r>
      <w:r w:rsidR="00344A3F">
        <w:rPr>
          <w:rFonts w:ascii="Arial" w:hAnsi="Arial" w:cs="Arial"/>
          <w:color w:val="000000" w:themeColor="text1"/>
          <w:sz w:val="22"/>
        </w:rPr>
        <w:t xml:space="preserve">, </w:t>
      </w:r>
      <w:r w:rsidR="00344A3F" w:rsidRPr="000257CE">
        <w:rPr>
          <w:rFonts w:ascii="Arial" w:hAnsi="Arial" w:cs="Arial"/>
          <w:b/>
          <w:bCs/>
          <w:color w:val="000000" w:themeColor="text1"/>
          <w:sz w:val="22"/>
        </w:rPr>
        <w:t xml:space="preserve">Table </w:t>
      </w:r>
      <w:r w:rsidR="00B35F4D" w:rsidRPr="000257CE">
        <w:rPr>
          <w:rFonts w:ascii="Arial" w:hAnsi="Arial" w:cs="Arial"/>
          <w:b/>
          <w:bCs/>
          <w:color w:val="000000" w:themeColor="text1"/>
          <w:sz w:val="22"/>
        </w:rPr>
        <w:t>2</w:t>
      </w:r>
      <w:r w:rsidRPr="000A209C">
        <w:rPr>
          <w:rFonts w:ascii="Arial" w:hAnsi="Arial" w:cs="Arial"/>
          <w:color w:val="000000" w:themeColor="text1"/>
          <w:sz w:val="22"/>
        </w:rPr>
        <w:t>) by Bland-Altman plot (</w:t>
      </w:r>
      <w:r w:rsidRPr="000A209C">
        <w:rPr>
          <w:rFonts w:ascii="Arial" w:hAnsi="Arial" w:cs="Arial"/>
          <w:b/>
          <w:bCs/>
          <w:color w:val="000000" w:themeColor="text1"/>
          <w:sz w:val="22"/>
        </w:rPr>
        <w:t>Supplementary Figure 1</w:t>
      </w:r>
      <w:r w:rsidRPr="000A209C">
        <w:rPr>
          <w:rFonts w:ascii="Arial" w:hAnsi="Arial" w:cs="Arial"/>
          <w:color w:val="000000" w:themeColor="text1"/>
          <w:sz w:val="22"/>
        </w:rPr>
        <w:t xml:space="preserve">). </w:t>
      </w:r>
      <w:r w:rsidR="00C458C7">
        <w:rPr>
          <w:rFonts w:ascii="Arial" w:hAnsi="Arial" w:cs="Arial"/>
          <w:color w:val="000000" w:themeColor="text1"/>
          <w:sz w:val="22"/>
        </w:rPr>
        <w:t xml:space="preserve">The Bland-Altman plot </w:t>
      </w:r>
      <w:r w:rsidR="00D7296A">
        <w:rPr>
          <w:rFonts w:ascii="Arial" w:hAnsi="Arial" w:cs="Arial"/>
          <w:color w:val="000000" w:themeColor="text1"/>
          <w:sz w:val="22"/>
        </w:rPr>
        <w:fldChar w:fldCharType="begin"/>
      </w:r>
      <w:r w:rsidR="00BE014A">
        <w:rPr>
          <w:rFonts w:ascii="Arial" w:hAnsi="Arial" w:cs="Arial"/>
          <w:color w:val="000000" w:themeColor="text1"/>
          <w:sz w:val="22"/>
        </w:rPr>
        <w:instrText xml:space="preserve"> ADDIN EN.CITE &lt;EndNote&gt;&lt;Cite&gt;&lt;Author&gt;Giavarina&lt;/Author&gt;&lt;Year&gt;2015&lt;/Year&gt;&lt;RecNum&gt;172&lt;/RecNum&gt;&lt;DisplayText&gt;(49)&lt;/DisplayText&gt;&lt;record&gt;&lt;rec-number&gt;172&lt;/rec-number&gt;&lt;foreign-keys&gt;&lt;key app="EN" db-id="2vddxzv9gpt2zneewaxp0zfppzpes02fps52" timestamp="1672757863"&gt;172&lt;/key&gt;&lt;/foreign-keys&gt;&lt;ref-type name="Journal Article"&gt;17&lt;/ref-type&gt;&lt;contributors&gt;&lt;authors&gt;&lt;author&gt;Giavarina, D.&lt;/author&gt;&lt;/authors&gt;&lt;/contributors&gt;&lt;auth-address&gt;Clinical Chemistry and Hematology Laboratory, San Bortolo Hospital, Vicenza, Italy.&lt;/auth-address&gt;&lt;titles&gt;&lt;title&gt;Understanding Bland Altman analysis&lt;/title&gt;&lt;secondary-title&gt;Biochem Med (Zagreb)&lt;/secondary-title&gt;&lt;/titles&gt;&lt;periodical&gt;&lt;full-title&gt;Biochem Med (Zagreb)&lt;/full-title&gt;&lt;/periodical&gt;&lt;pages&gt;141-51&lt;/pages&gt;&lt;volume&gt;25&lt;/volume&gt;&lt;number&gt;2&lt;/number&gt;&lt;edition&gt;2015/06/26&lt;/edition&gt;&lt;keywords&gt;&lt;keyword&gt;*Clinical Laboratory Techniques&lt;/keyword&gt;&lt;keyword&gt;*Models, Theoretical&lt;/keyword&gt;&lt;keyword&gt;Statistics as Topic/*methods&lt;/keyword&gt;&lt;keyword&gt;Bland-Altman&lt;/keyword&gt;&lt;keyword&gt;agreement analysis&lt;/keyword&gt;&lt;keyword&gt;correlation of data&lt;/keyword&gt;&lt;keyword&gt;laboratory research&lt;/keyword&gt;&lt;keyword&gt;method comparison&lt;/keyword&gt;&lt;/keywords&gt;&lt;dates&gt;&lt;year&gt;2015&lt;/year&gt;&lt;/dates&gt;&lt;isbn&gt;1330-0962 (Print)&amp;#xD;1846-7482 (Electronic)&amp;#xD;1330-0962 (Linking)&lt;/isbn&gt;&lt;accession-num&gt;26110027&lt;/accession-num&gt;&lt;urls&gt;&lt;related-urls&gt;&lt;url&gt;https://www.ncbi.nlm.nih.gov/pubmed/26110027&lt;/url&gt;&lt;/related-urls&gt;&lt;/urls&gt;&lt;custom2&gt;PMC4470095&lt;/custom2&gt;&lt;electronic-resource-num&gt;10.11613/BM.2015.015&lt;/electronic-resource-num&gt;&lt;/record&gt;&lt;/Cite&gt;&lt;/EndNote&gt;</w:instrText>
      </w:r>
      <w:r w:rsidR="00D7296A">
        <w:rPr>
          <w:rFonts w:ascii="Arial" w:hAnsi="Arial" w:cs="Arial"/>
          <w:color w:val="000000" w:themeColor="text1"/>
          <w:sz w:val="22"/>
        </w:rPr>
        <w:fldChar w:fldCharType="separate"/>
      </w:r>
      <w:r w:rsidR="00BE014A">
        <w:rPr>
          <w:rFonts w:ascii="Arial" w:hAnsi="Arial" w:cs="Arial"/>
          <w:noProof/>
          <w:color w:val="000000" w:themeColor="text1"/>
          <w:sz w:val="22"/>
        </w:rPr>
        <w:t>(49)</w:t>
      </w:r>
      <w:r w:rsidR="00D7296A">
        <w:rPr>
          <w:rFonts w:ascii="Arial" w:hAnsi="Arial" w:cs="Arial"/>
          <w:color w:val="000000" w:themeColor="text1"/>
          <w:sz w:val="22"/>
        </w:rPr>
        <w:fldChar w:fldCharType="end"/>
      </w:r>
      <w:r w:rsidR="00697B3D">
        <w:rPr>
          <w:rFonts w:ascii="Arial" w:hAnsi="Arial" w:cs="Arial"/>
          <w:color w:val="000000" w:themeColor="text1"/>
          <w:sz w:val="22"/>
        </w:rPr>
        <w:t xml:space="preserve"> </w:t>
      </w:r>
      <w:r w:rsidR="00AA62FD" w:rsidRPr="00AA62FD">
        <w:rPr>
          <w:rFonts w:ascii="Arial" w:hAnsi="Arial" w:cs="Arial"/>
          <w:color w:val="000000" w:themeColor="text1"/>
          <w:sz w:val="22"/>
        </w:rPr>
        <w:t xml:space="preserve">is </w:t>
      </w:r>
      <w:r w:rsidR="00D26DA9">
        <w:rPr>
          <w:rFonts w:ascii="Arial" w:hAnsi="Arial" w:cs="Arial"/>
          <w:color w:val="000000" w:themeColor="text1"/>
          <w:sz w:val="22"/>
        </w:rPr>
        <w:t xml:space="preserve">a </w:t>
      </w:r>
      <w:r w:rsidR="00B113E2">
        <w:rPr>
          <w:rFonts w:ascii="Arial" w:hAnsi="Arial" w:cs="Arial"/>
          <w:color w:val="000000" w:themeColor="text1"/>
          <w:sz w:val="22"/>
        </w:rPr>
        <w:t>robust method</w:t>
      </w:r>
      <w:r w:rsidR="00AA62FD" w:rsidRPr="00AA62FD">
        <w:rPr>
          <w:rFonts w:ascii="Arial" w:hAnsi="Arial" w:cs="Arial"/>
          <w:color w:val="000000" w:themeColor="text1"/>
          <w:sz w:val="22"/>
        </w:rPr>
        <w:t xml:space="preserve"> to assess the agreement between two quantitative methods</w:t>
      </w:r>
      <w:r w:rsidR="001A22A2">
        <w:rPr>
          <w:rFonts w:ascii="Arial" w:hAnsi="Arial" w:cs="Arial"/>
          <w:color w:val="000000" w:themeColor="text1"/>
          <w:sz w:val="22"/>
        </w:rPr>
        <w:t xml:space="preserve">; </w:t>
      </w:r>
      <w:r w:rsidR="00972783">
        <w:rPr>
          <w:rFonts w:ascii="Arial" w:hAnsi="Arial" w:cs="Arial"/>
          <w:color w:val="000000" w:themeColor="text1"/>
          <w:sz w:val="22"/>
        </w:rPr>
        <w:t xml:space="preserve">allowing </w:t>
      </w:r>
      <w:r w:rsidR="7F89D955" w:rsidRPr="7F89D955">
        <w:rPr>
          <w:rFonts w:ascii="Arial" w:hAnsi="Arial" w:cs="Arial"/>
          <w:color w:val="000000" w:themeColor="text1"/>
          <w:sz w:val="22"/>
        </w:rPr>
        <w:t xml:space="preserve">one </w:t>
      </w:r>
      <w:r w:rsidR="00972783">
        <w:rPr>
          <w:rFonts w:ascii="Arial" w:hAnsi="Arial" w:cs="Arial"/>
          <w:color w:val="000000" w:themeColor="text1"/>
          <w:sz w:val="22"/>
        </w:rPr>
        <w:t xml:space="preserve">to measure </w:t>
      </w:r>
      <w:r w:rsidR="006D74A3">
        <w:rPr>
          <w:rFonts w:ascii="Arial" w:hAnsi="Arial" w:cs="Arial"/>
          <w:color w:val="000000" w:themeColor="text1"/>
          <w:sz w:val="22"/>
        </w:rPr>
        <w:t xml:space="preserve">the </w:t>
      </w:r>
      <w:r w:rsidR="00500E2B">
        <w:rPr>
          <w:rFonts w:ascii="Arial" w:hAnsi="Arial" w:cs="Arial"/>
          <w:color w:val="000000" w:themeColor="text1"/>
          <w:sz w:val="22"/>
        </w:rPr>
        <w:t xml:space="preserve">agreement </w:t>
      </w:r>
      <w:r w:rsidR="006D74A3">
        <w:rPr>
          <w:rFonts w:ascii="Arial" w:hAnsi="Arial" w:cs="Arial"/>
          <w:color w:val="000000" w:themeColor="text1"/>
          <w:sz w:val="22"/>
        </w:rPr>
        <w:t xml:space="preserve">between methods </w:t>
      </w:r>
      <w:r w:rsidR="00215685" w:rsidRPr="00215685">
        <w:rPr>
          <w:rFonts w:ascii="Arial" w:hAnsi="Arial" w:cs="Arial"/>
          <w:color w:val="000000" w:themeColor="text1"/>
          <w:sz w:val="22"/>
        </w:rPr>
        <w:t xml:space="preserve">by studying the mean difference and constructing limits of </w:t>
      </w:r>
      <w:r w:rsidR="00BE20CF">
        <w:rPr>
          <w:rFonts w:ascii="Arial" w:hAnsi="Arial" w:cs="Arial"/>
          <w:color w:val="000000" w:themeColor="text1"/>
          <w:sz w:val="22"/>
        </w:rPr>
        <w:t xml:space="preserve">the </w:t>
      </w:r>
      <w:r w:rsidR="00215685" w:rsidRPr="00215685">
        <w:rPr>
          <w:rFonts w:ascii="Arial" w:hAnsi="Arial" w:cs="Arial"/>
          <w:color w:val="000000" w:themeColor="text1"/>
          <w:sz w:val="22"/>
        </w:rPr>
        <w:t>agreement</w:t>
      </w:r>
      <w:r w:rsidR="006D74A3">
        <w:rPr>
          <w:rFonts w:ascii="Arial" w:hAnsi="Arial" w:cs="Arial"/>
          <w:color w:val="000000" w:themeColor="text1"/>
          <w:sz w:val="22"/>
        </w:rPr>
        <w:t xml:space="preserve"> </w:t>
      </w:r>
      <w:r w:rsidR="00F81A4B">
        <w:rPr>
          <w:rFonts w:ascii="Arial" w:hAnsi="Arial" w:cs="Arial"/>
          <w:color w:val="000000" w:themeColor="text1"/>
          <w:sz w:val="22"/>
        </w:rPr>
        <w:fldChar w:fldCharType="begin"/>
      </w:r>
      <w:r w:rsidR="00BE014A">
        <w:rPr>
          <w:rFonts w:ascii="Arial" w:hAnsi="Arial" w:cs="Arial"/>
          <w:color w:val="000000" w:themeColor="text1"/>
          <w:sz w:val="22"/>
        </w:rPr>
        <w:instrText xml:space="preserve"> ADDIN EN.CITE &lt;EndNote&gt;&lt;Cite&gt;&lt;Author&gt;Giavarina&lt;/Author&gt;&lt;Year&gt;2015&lt;/Year&gt;&lt;RecNum&gt;172&lt;/RecNum&gt;&lt;DisplayText&gt;(49)&lt;/DisplayText&gt;&lt;record&gt;&lt;rec-number&gt;172&lt;/rec-number&gt;&lt;foreign-keys&gt;&lt;key app="EN" db-id="2vddxzv9gpt2zneewaxp0zfppzpes02fps52" timestamp="1672757863"&gt;172&lt;/key&gt;&lt;/foreign-keys&gt;&lt;ref-type name="Journal Article"&gt;17&lt;/ref-type&gt;&lt;contributors&gt;&lt;authors&gt;&lt;author&gt;Giavarina, D.&lt;/author&gt;&lt;/authors&gt;&lt;/contributors&gt;&lt;auth-address&gt;Clinical Chemistry and Hematology Laboratory, San Bortolo Hospital, Vicenza, Italy.&lt;/auth-address&gt;&lt;titles&gt;&lt;title&gt;Understanding Bland Altman analysis&lt;/title&gt;&lt;secondary-title&gt;Biochem Med (Zagreb)&lt;/secondary-title&gt;&lt;/titles&gt;&lt;periodical&gt;&lt;full-title&gt;Biochem Med (Zagreb)&lt;/full-title&gt;&lt;/periodical&gt;&lt;pages&gt;141-51&lt;/pages&gt;&lt;volume&gt;25&lt;/volume&gt;&lt;number&gt;2&lt;/number&gt;&lt;edition&gt;2015/06/26&lt;/edition&gt;&lt;keywords&gt;&lt;keyword&gt;*Clinical Laboratory Techniques&lt;/keyword&gt;&lt;keyword&gt;*Models, Theoretical&lt;/keyword&gt;&lt;keyword&gt;Statistics as Topic/*methods&lt;/keyword&gt;&lt;keyword&gt;Bland-Altman&lt;/keyword&gt;&lt;keyword&gt;agreement analysis&lt;/keyword&gt;&lt;keyword&gt;correlation of data&lt;/keyword&gt;&lt;keyword&gt;laboratory research&lt;/keyword&gt;&lt;keyword&gt;method comparison&lt;/keyword&gt;&lt;/keywords&gt;&lt;dates&gt;&lt;year&gt;2015&lt;/year&gt;&lt;/dates&gt;&lt;isbn&gt;1330-0962 (Print)&amp;#xD;1846-7482 (Electronic)&amp;#xD;1330-0962 (Linking)&lt;/isbn&gt;&lt;accession-num&gt;26110027&lt;/accession-num&gt;&lt;urls&gt;&lt;related-urls&gt;&lt;url&gt;https://www.ncbi.nlm.nih.gov/pubmed/26110027&lt;/url&gt;&lt;/related-urls&gt;&lt;/urls&gt;&lt;custom2&gt;PMC4470095&lt;/custom2&gt;&lt;electronic-resource-num&gt;10.11613/BM.2015.015&lt;/electronic-resource-num&gt;&lt;/record&gt;&lt;/Cite&gt;&lt;/EndNote&gt;</w:instrText>
      </w:r>
      <w:r w:rsidR="00F81A4B">
        <w:rPr>
          <w:rFonts w:ascii="Arial" w:hAnsi="Arial" w:cs="Arial"/>
          <w:color w:val="000000" w:themeColor="text1"/>
          <w:sz w:val="22"/>
        </w:rPr>
        <w:fldChar w:fldCharType="separate"/>
      </w:r>
      <w:r w:rsidR="00BE014A">
        <w:rPr>
          <w:rFonts w:ascii="Arial" w:hAnsi="Arial" w:cs="Arial"/>
          <w:noProof/>
          <w:color w:val="000000" w:themeColor="text1"/>
          <w:sz w:val="22"/>
        </w:rPr>
        <w:t>(49)</w:t>
      </w:r>
      <w:r w:rsidR="00F81A4B">
        <w:rPr>
          <w:rFonts w:ascii="Arial" w:hAnsi="Arial" w:cs="Arial"/>
          <w:color w:val="000000" w:themeColor="text1"/>
          <w:sz w:val="22"/>
        </w:rPr>
        <w:fldChar w:fldCharType="end"/>
      </w:r>
      <w:r w:rsidR="00215685" w:rsidRPr="00215685">
        <w:rPr>
          <w:rFonts w:ascii="Arial" w:hAnsi="Arial" w:cs="Arial"/>
          <w:color w:val="000000" w:themeColor="text1"/>
          <w:sz w:val="22"/>
        </w:rPr>
        <w:t>.</w:t>
      </w:r>
      <w:r w:rsidR="00190FED">
        <w:rPr>
          <w:rFonts w:ascii="Arial" w:hAnsi="Arial" w:cs="Arial"/>
          <w:color w:val="000000" w:themeColor="text1"/>
          <w:sz w:val="22"/>
        </w:rPr>
        <w:t xml:space="preserve"> </w:t>
      </w:r>
      <w:r w:rsidR="0008465C" w:rsidRPr="000A209C">
        <w:rPr>
          <w:rFonts w:ascii="Arial" w:hAnsi="Arial" w:cs="Arial"/>
          <w:color w:val="000000" w:themeColor="text1"/>
          <w:sz w:val="22"/>
        </w:rPr>
        <w:t>A lower</w:t>
      </w:r>
      <w:r w:rsidRPr="000A209C">
        <w:rPr>
          <w:rFonts w:ascii="Arial" w:hAnsi="Arial" w:cs="Arial"/>
          <w:color w:val="000000" w:themeColor="text1"/>
          <w:sz w:val="22"/>
        </w:rPr>
        <w:t xml:space="preserve"> difference is observed among the three tools: Perseus, Eatomics and LFQ-Analyst</w:t>
      </w:r>
      <w:r w:rsidR="43A6B949" w:rsidRPr="43A6B949">
        <w:rPr>
          <w:rFonts w:ascii="Arial" w:hAnsi="Arial" w:cs="Arial"/>
          <w:color w:val="000000" w:themeColor="text1"/>
          <w:sz w:val="22"/>
        </w:rPr>
        <w:t>,</w:t>
      </w:r>
      <w:r w:rsidRPr="000A209C">
        <w:rPr>
          <w:rFonts w:ascii="Arial" w:hAnsi="Arial" w:cs="Arial"/>
          <w:color w:val="000000" w:themeColor="text1"/>
          <w:sz w:val="22"/>
        </w:rPr>
        <w:t xml:space="preserve"> which can </w:t>
      </w:r>
      <w:r w:rsidR="38416474" w:rsidRPr="38416474">
        <w:rPr>
          <w:rFonts w:ascii="Arial" w:hAnsi="Arial" w:cs="Arial"/>
          <w:color w:val="000000" w:themeColor="text1"/>
          <w:sz w:val="22"/>
        </w:rPr>
        <w:t>imply</w:t>
      </w:r>
      <w:r w:rsidRPr="000A209C">
        <w:rPr>
          <w:rFonts w:ascii="Arial" w:hAnsi="Arial" w:cs="Arial"/>
          <w:color w:val="000000" w:themeColor="text1"/>
          <w:sz w:val="22"/>
        </w:rPr>
        <w:t xml:space="preserve"> the </w:t>
      </w:r>
      <w:r w:rsidR="38416474" w:rsidRPr="38416474">
        <w:rPr>
          <w:rFonts w:ascii="Arial" w:hAnsi="Arial" w:cs="Arial"/>
          <w:color w:val="000000" w:themeColor="text1"/>
          <w:sz w:val="22"/>
        </w:rPr>
        <w:t>results are alternative between them</w:t>
      </w:r>
      <w:r w:rsidRPr="000A209C">
        <w:rPr>
          <w:rFonts w:ascii="Arial" w:hAnsi="Arial" w:cs="Arial"/>
          <w:color w:val="000000" w:themeColor="text1"/>
          <w:sz w:val="22"/>
        </w:rPr>
        <w:t xml:space="preserve">. However, Proteus and prolfqua adjusted p-values </w:t>
      </w:r>
      <w:r w:rsidR="000C265A">
        <w:rPr>
          <w:rFonts w:ascii="Arial" w:hAnsi="Arial" w:cs="Arial"/>
          <w:color w:val="000000" w:themeColor="text1"/>
          <w:sz w:val="22"/>
        </w:rPr>
        <w:t xml:space="preserve">are </w:t>
      </w:r>
      <w:r w:rsidR="00667DAB">
        <w:rPr>
          <w:rFonts w:ascii="Arial" w:hAnsi="Arial" w:cs="Arial"/>
          <w:color w:val="000000" w:themeColor="text1"/>
          <w:sz w:val="22"/>
        </w:rPr>
        <w:t xml:space="preserve">different </w:t>
      </w:r>
      <w:r w:rsidR="004136AB">
        <w:rPr>
          <w:rFonts w:ascii="Arial" w:hAnsi="Arial" w:cs="Arial"/>
          <w:color w:val="000000" w:themeColor="text1"/>
          <w:sz w:val="22"/>
        </w:rPr>
        <w:t>compared</w:t>
      </w:r>
      <w:r w:rsidR="00667DAB">
        <w:rPr>
          <w:rFonts w:ascii="Arial" w:hAnsi="Arial" w:cs="Arial"/>
          <w:color w:val="000000" w:themeColor="text1"/>
          <w:sz w:val="22"/>
        </w:rPr>
        <w:t xml:space="preserve"> with</w:t>
      </w:r>
      <w:r w:rsidRPr="000A209C">
        <w:rPr>
          <w:rFonts w:ascii="Arial" w:hAnsi="Arial" w:cs="Arial"/>
          <w:color w:val="000000" w:themeColor="text1"/>
          <w:sz w:val="22"/>
        </w:rPr>
        <w:t xml:space="preserve"> other tool</w:t>
      </w:r>
      <w:r w:rsidR="00667DAB">
        <w:rPr>
          <w:rFonts w:ascii="Arial" w:hAnsi="Arial" w:cs="Arial"/>
          <w:color w:val="000000" w:themeColor="text1"/>
          <w:sz w:val="22"/>
        </w:rPr>
        <w:t>s</w:t>
      </w:r>
      <w:r w:rsidRPr="000A209C">
        <w:rPr>
          <w:rFonts w:ascii="Arial" w:hAnsi="Arial" w:cs="Arial"/>
          <w:color w:val="000000" w:themeColor="text1"/>
          <w:sz w:val="22"/>
        </w:rPr>
        <w:t xml:space="preserve">. When we compared the estimated log-fold change </w:t>
      </w:r>
      <w:r w:rsidR="008A0210">
        <w:rPr>
          <w:rFonts w:ascii="Arial" w:hAnsi="Arial" w:cs="Arial"/>
          <w:color w:val="000000" w:themeColor="text1"/>
          <w:sz w:val="22"/>
        </w:rPr>
        <w:t>(</w:t>
      </w:r>
      <w:r w:rsidR="008A0210" w:rsidRPr="000A209C">
        <w:rPr>
          <w:rFonts w:ascii="Arial" w:hAnsi="Arial" w:cs="Arial"/>
          <w:color w:val="000000" w:themeColor="text1"/>
          <w:sz w:val="22"/>
        </w:rPr>
        <w:t>log2FC</w:t>
      </w:r>
      <w:r w:rsidR="008A0210">
        <w:rPr>
          <w:rFonts w:ascii="Arial" w:hAnsi="Arial" w:cs="Arial"/>
          <w:color w:val="000000" w:themeColor="text1"/>
          <w:sz w:val="22"/>
        </w:rPr>
        <w:t xml:space="preserve">) </w:t>
      </w:r>
      <w:r w:rsidRPr="000A209C">
        <w:rPr>
          <w:rFonts w:ascii="Arial" w:hAnsi="Arial" w:cs="Arial"/>
          <w:color w:val="000000" w:themeColor="text1"/>
          <w:sz w:val="22"/>
        </w:rPr>
        <w:t>and the expected log-fold change for each tool, all Pearson correlations were higher than 0.85 (</w:t>
      </w:r>
      <w:r w:rsidRPr="000A209C">
        <w:rPr>
          <w:rFonts w:ascii="Arial" w:hAnsi="Arial" w:cs="Arial"/>
          <w:b/>
          <w:bCs/>
          <w:color w:val="000000" w:themeColor="text1"/>
          <w:sz w:val="22"/>
        </w:rPr>
        <w:t>Supplementary Figure 2</w:t>
      </w:r>
      <w:r w:rsidRPr="000A209C">
        <w:rPr>
          <w:rFonts w:ascii="Arial" w:hAnsi="Arial" w:cs="Arial"/>
          <w:color w:val="000000" w:themeColor="text1"/>
          <w:sz w:val="22"/>
        </w:rPr>
        <w:t xml:space="preserve">), </w:t>
      </w:r>
      <w:r w:rsidR="787BDC89" w:rsidRPr="787BDC89">
        <w:rPr>
          <w:rFonts w:ascii="Arial" w:hAnsi="Arial" w:cs="Arial"/>
          <w:color w:val="000000" w:themeColor="text1"/>
          <w:sz w:val="22"/>
        </w:rPr>
        <w:t xml:space="preserve">which means that the log2FC </w:t>
      </w:r>
      <w:r w:rsidR="002C1DC6">
        <w:rPr>
          <w:rFonts w:ascii="Arial" w:hAnsi="Arial" w:cs="Arial"/>
          <w:color w:val="000000" w:themeColor="text1"/>
          <w:sz w:val="22"/>
        </w:rPr>
        <w:t>is</w:t>
      </w:r>
      <w:r w:rsidR="787BDC89" w:rsidRPr="787BDC89">
        <w:rPr>
          <w:rFonts w:ascii="Arial" w:hAnsi="Arial" w:cs="Arial"/>
          <w:color w:val="000000" w:themeColor="text1"/>
          <w:sz w:val="22"/>
        </w:rPr>
        <w:t xml:space="preserve"> consistent with </w:t>
      </w:r>
      <w:r w:rsidR="002C1DC6">
        <w:rPr>
          <w:rFonts w:ascii="Arial" w:hAnsi="Arial" w:cs="Arial"/>
          <w:color w:val="000000" w:themeColor="text1"/>
          <w:sz w:val="22"/>
        </w:rPr>
        <w:t>the expected</w:t>
      </w:r>
      <w:r w:rsidR="787BDC89" w:rsidRPr="787BDC89">
        <w:rPr>
          <w:rFonts w:ascii="Arial" w:hAnsi="Arial" w:cs="Arial"/>
          <w:color w:val="000000" w:themeColor="text1"/>
          <w:sz w:val="22"/>
        </w:rPr>
        <w:t xml:space="preserve"> value within a tool.</w:t>
      </w:r>
      <w:r w:rsidRPr="000A209C">
        <w:rPr>
          <w:rFonts w:ascii="Arial" w:hAnsi="Arial" w:cs="Arial"/>
          <w:color w:val="000000" w:themeColor="text1"/>
          <w:sz w:val="22"/>
        </w:rPr>
        <w:t xml:space="preserve"> It is important to </w:t>
      </w:r>
      <w:r w:rsidR="00BC7F93">
        <w:rPr>
          <w:rFonts w:ascii="Arial" w:hAnsi="Arial" w:cs="Arial"/>
          <w:color w:val="000000" w:themeColor="text1"/>
          <w:sz w:val="22"/>
        </w:rPr>
        <w:t>note</w:t>
      </w:r>
      <w:r w:rsidRPr="000A209C">
        <w:rPr>
          <w:rFonts w:ascii="Arial" w:hAnsi="Arial" w:cs="Arial"/>
          <w:color w:val="000000" w:themeColor="text1"/>
          <w:sz w:val="22"/>
        </w:rPr>
        <w:t xml:space="preserve"> for Perseus </w:t>
      </w:r>
      <w:r w:rsidR="00BC7F93">
        <w:rPr>
          <w:rFonts w:ascii="Arial" w:hAnsi="Arial" w:cs="Arial"/>
          <w:color w:val="000000" w:themeColor="text1"/>
          <w:sz w:val="22"/>
        </w:rPr>
        <w:t>users</w:t>
      </w:r>
      <w:r w:rsidRPr="000A209C">
        <w:rPr>
          <w:rFonts w:ascii="Arial" w:hAnsi="Arial" w:cs="Arial"/>
          <w:color w:val="000000" w:themeColor="text1"/>
          <w:sz w:val="22"/>
        </w:rPr>
        <w:t xml:space="preserve"> that the direct alternatives to the tool (ProVision, Eatomics and LFQ-Analyst) will produce values between 0.7 and 0.8 Pearson correlation compared to Perseus. </w:t>
      </w:r>
    </w:p>
    <w:p w14:paraId="4BBC07CA" w14:textId="6FB69B06" w:rsidR="6A445F82" w:rsidRPr="000A209C" w:rsidRDefault="00EA21BB" w:rsidP="4E150FB2">
      <w:pPr>
        <w:spacing w:before="156" w:after="156"/>
        <w:rPr>
          <w:rFonts w:ascii="Arial" w:hAnsi="Arial" w:cs="Arial"/>
          <w:color w:val="000000" w:themeColor="text1"/>
          <w:sz w:val="22"/>
        </w:rPr>
      </w:pPr>
      <w:r>
        <w:rPr>
          <w:rFonts w:ascii="Arial" w:hAnsi="Arial" w:cs="Arial"/>
          <w:color w:val="000000" w:themeColor="text1"/>
          <w:sz w:val="22"/>
        </w:rPr>
        <w:lastRenderedPageBreak/>
        <w:t>W</w:t>
      </w:r>
      <w:r w:rsidR="4E150FB2" w:rsidRPr="000A209C">
        <w:rPr>
          <w:rFonts w:ascii="Arial" w:hAnsi="Arial" w:cs="Arial"/>
          <w:color w:val="000000" w:themeColor="text1"/>
          <w:sz w:val="22"/>
        </w:rPr>
        <w:t xml:space="preserve">e draw the </w:t>
      </w:r>
      <w:r w:rsidR="00B95110" w:rsidRPr="000A209C">
        <w:rPr>
          <w:rFonts w:ascii="Arial" w:hAnsi="Arial" w:cs="Arial"/>
          <w:color w:val="000000" w:themeColor="text1"/>
          <w:sz w:val="22"/>
        </w:rPr>
        <w:t>box</w:t>
      </w:r>
      <w:r w:rsidR="00B95110">
        <w:rPr>
          <w:rFonts w:ascii="Arial" w:hAnsi="Arial" w:cs="Arial"/>
          <w:color w:val="000000" w:themeColor="text1"/>
          <w:sz w:val="22"/>
        </w:rPr>
        <w:t>plot</w:t>
      </w:r>
      <w:r w:rsidR="4E150FB2" w:rsidRPr="000A209C">
        <w:rPr>
          <w:rFonts w:ascii="Arial" w:hAnsi="Arial" w:cs="Arial"/>
          <w:color w:val="000000" w:themeColor="text1"/>
          <w:sz w:val="22"/>
        </w:rPr>
        <w:t xml:space="preserve"> of estimated log2</w:t>
      </w:r>
      <w:r w:rsidR="00667DAB">
        <w:rPr>
          <w:rFonts w:ascii="Arial" w:hAnsi="Arial" w:cs="Arial"/>
          <w:color w:val="000000" w:themeColor="text1"/>
          <w:sz w:val="22"/>
        </w:rPr>
        <w:t>-</w:t>
      </w:r>
      <w:r w:rsidR="4E150FB2" w:rsidRPr="000A209C">
        <w:rPr>
          <w:rFonts w:ascii="Arial" w:hAnsi="Arial" w:cs="Arial"/>
          <w:color w:val="000000" w:themeColor="text1"/>
          <w:sz w:val="22"/>
        </w:rPr>
        <w:t xml:space="preserve">fold changes produced by each tool for background proteins in </w:t>
      </w:r>
      <w:r w:rsidR="00B12144">
        <w:rPr>
          <w:rFonts w:ascii="Arial" w:hAnsi="Arial" w:cs="Arial"/>
          <w:color w:val="000000" w:themeColor="text1"/>
          <w:sz w:val="22"/>
        </w:rPr>
        <w:t xml:space="preserve">the </w:t>
      </w:r>
      <w:r w:rsidR="0018488D">
        <w:rPr>
          <w:rFonts w:ascii="Arial" w:eastAsiaTheme="minorEastAsia" w:hAnsi="Arial" w:cs="Arial"/>
          <w:color w:val="000000" w:themeColor="text1"/>
          <w:sz w:val="22"/>
        </w:rPr>
        <w:t>UPS spiked dataset</w:t>
      </w:r>
      <w:r w:rsidR="00667DAB">
        <w:rPr>
          <w:rFonts w:ascii="Arial" w:hAnsi="Arial" w:cs="Arial"/>
          <w:color w:val="000000" w:themeColor="text1"/>
          <w:sz w:val="22"/>
        </w:rPr>
        <w:t xml:space="preserve"> </w:t>
      </w:r>
      <w:r w:rsidR="4E150FB2" w:rsidRPr="000A209C">
        <w:rPr>
          <w:rFonts w:ascii="Arial" w:hAnsi="Arial" w:cs="Arial"/>
          <w:color w:val="000000" w:themeColor="text1"/>
          <w:sz w:val="22"/>
        </w:rPr>
        <w:t>(</w:t>
      </w:r>
      <w:r w:rsidR="4E150FB2" w:rsidRPr="000A209C">
        <w:rPr>
          <w:rFonts w:ascii="Arial" w:hAnsi="Arial" w:cs="Arial"/>
          <w:b/>
          <w:bCs/>
          <w:color w:val="000000" w:themeColor="text1"/>
          <w:sz w:val="22"/>
        </w:rPr>
        <w:t>Supplementary Figure 3</w:t>
      </w:r>
      <w:r w:rsidR="4E150FB2" w:rsidRPr="000A209C">
        <w:rPr>
          <w:rFonts w:ascii="Arial" w:hAnsi="Arial" w:cs="Arial"/>
          <w:color w:val="000000" w:themeColor="text1"/>
          <w:sz w:val="22"/>
        </w:rPr>
        <w:t xml:space="preserve">). Perseus </w:t>
      </w:r>
      <w:r w:rsidR="004136AB">
        <w:rPr>
          <w:rFonts w:ascii="Arial" w:hAnsi="Arial" w:cs="Arial"/>
          <w:color w:val="000000" w:themeColor="text1"/>
          <w:sz w:val="22"/>
        </w:rPr>
        <w:t>achieves</w:t>
      </w:r>
      <w:r w:rsidR="4E150FB2" w:rsidRPr="000A209C">
        <w:rPr>
          <w:rFonts w:ascii="Arial" w:hAnsi="Arial" w:cs="Arial"/>
          <w:color w:val="000000" w:themeColor="text1"/>
          <w:sz w:val="22"/>
        </w:rPr>
        <w:t xml:space="preserve"> less </w:t>
      </w:r>
      <w:ins w:id="142" w:author="来宾用户" w:date="2023-03-01T10:36:00Z">
        <w:r w:rsidR="7914A1F2" w:rsidRPr="7914A1F2">
          <w:rPr>
            <w:rFonts w:ascii="Arial" w:hAnsi="Arial" w:cs="Arial"/>
            <w:color w:val="000000" w:themeColor="text1"/>
            <w:sz w:val="22"/>
          </w:rPr>
          <w:t>dispersive</w:t>
        </w:r>
      </w:ins>
      <w:r w:rsidR="4E150FB2" w:rsidRPr="000A209C">
        <w:rPr>
          <w:rFonts w:ascii="Arial" w:hAnsi="Arial" w:cs="Arial"/>
          <w:color w:val="000000" w:themeColor="text1"/>
          <w:sz w:val="22"/>
        </w:rPr>
        <w:t xml:space="preserve"> log2FC values and is </w:t>
      </w:r>
      <w:r w:rsidR="005750F4" w:rsidRPr="000A209C">
        <w:rPr>
          <w:rFonts w:ascii="Arial" w:hAnsi="Arial" w:cs="Arial"/>
          <w:color w:val="000000" w:themeColor="text1"/>
          <w:sz w:val="22"/>
        </w:rPr>
        <w:t>centered</w:t>
      </w:r>
      <w:r w:rsidR="4E150FB2" w:rsidRPr="000A209C">
        <w:rPr>
          <w:rFonts w:ascii="Arial" w:hAnsi="Arial" w:cs="Arial"/>
          <w:color w:val="000000" w:themeColor="text1"/>
          <w:sz w:val="22"/>
        </w:rPr>
        <w:t xml:space="preserve"> on 0</w:t>
      </w:r>
      <w:r w:rsidR="42462841" w:rsidRPr="42462841">
        <w:rPr>
          <w:rFonts w:ascii="Arial" w:hAnsi="Arial" w:cs="Arial"/>
          <w:color w:val="000000" w:themeColor="text1"/>
          <w:sz w:val="22"/>
        </w:rPr>
        <w:t xml:space="preserve"> </w:t>
      </w:r>
      <w:r w:rsidR="03BC451E" w:rsidRPr="03BC451E">
        <w:rPr>
          <w:rFonts w:ascii="Arial" w:hAnsi="Arial" w:cs="Arial"/>
          <w:color w:val="000000" w:themeColor="text1"/>
          <w:sz w:val="22"/>
        </w:rPr>
        <w:t>(–</w:t>
      </w:r>
      <w:r w:rsidR="10D670C9" w:rsidRPr="10D670C9">
        <w:rPr>
          <w:rFonts w:ascii="Arial" w:hAnsi="Arial" w:cs="Arial"/>
          <w:color w:val="000000" w:themeColor="text1"/>
          <w:sz w:val="22"/>
        </w:rPr>
        <w:t xml:space="preserve">0.05 </w:t>
      </w:r>
      <w:r w:rsidR="480F172C" w:rsidRPr="480F172C">
        <w:rPr>
          <w:rFonts w:ascii="Arial" w:hAnsi="Arial" w:cs="Arial"/>
          <w:color w:val="000000" w:themeColor="text1"/>
          <w:sz w:val="22"/>
        </w:rPr>
        <w:t>median</w:t>
      </w:r>
      <w:r w:rsidR="0E3F8862" w:rsidRPr="0E3F8862">
        <w:rPr>
          <w:rFonts w:ascii="Arial" w:hAnsi="Arial" w:cs="Arial"/>
          <w:color w:val="000000" w:themeColor="text1"/>
          <w:sz w:val="22"/>
        </w:rPr>
        <w:t>,</w:t>
      </w:r>
      <w:r w:rsidR="129F3EAC" w:rsidRPr="129F3EAC">
        <w:rPr>
          <w:rFonts w:ascii="Arial" w:hAnsi="Arial" w:cs="Arial"/>
          <w:color w:val="000000" w:themeColor="text1"/>
          <w:sz w:val="22"/>
        </w:rPr>
        <w:t xml:space="preserve"> </w:t>
      </w:r>
      <w:r w:rsidR="03BC451E" w:rsidRPr="03BC451E">
        <w:rPr>
          <w:rFonts w:ascii="Arial" w:hAnsi="Arial" w:cs="Arial"/>
          <w:color w:val="000000" w:themeColor="text1"/>
          <w:sz w:val="22"/>
        </w:rPr>
        <w:t xml:space="preserve">-0.16 </w:t>
      </w:r>
      <w:r w:rsidR="4CE849CB" w:rsidRPr="4CE849CB">
        <w:rPr>
          <w:rFonts w:ascii="Arial" w:hAnsi="Arial" w:cs="Arial"/>
          <w:color w:val="000000" w:themeColor="text1"/>
          <w:sz w:val="22"/>
        </w:rPr>
        <w:t>lower</w:t>
      </w:r>
      <w:r w:rsidR="7AF265E5" w:rsidRPr="7AF265E5">
        <w:rPr>
          <w:rFonts w:ascii="Arial" w:hAnsi="Arial" w:cs="Arial"/>
          <w:color w:val="000000" w:themeColor="text1"/>
          <w:sz w:val="22"/>
        </w:rPr>
        <w:t xml:space="preserve"> quartile</w:t>
      </w:r>
      <w:r w:rsidR="728F46A2" w:rsidRPr="728F46A2">
        <w:rPr>
          <w:rFonts w:ascii="Arial" w:hAnsi="Arial" w:cs="Arial"/>
          <w:color w:val="000000" w:themeColor="text1"/>
          <w:sz w:val="22"/>
        </w:rPr>
        <w:t xml:space="preserve"> and</w:t>
      </w:r>
      <w:r w:rsidR="0E3F8862" w:rsidRPr="0E3F8862">
        <w:rPr>
          <w:rFonts w:ascii="Arial" w:hAnsi="Arial" w:cs="Arial"/>
          <w:color w:val="000000" w:themeColor="text1"/>
          <w:sz w:val="22"/>
        </w:rPr>
        <w:t xml:space="preserve"> </w:t>
      </w:r>
      <w:r w:rsidR="10E6E252" w:rsidRPr="10E6E252">
        <w:rPr>
          <w:rFonts w:ascii="Arial" w:hAnsi="Arial" w:cs="Arial"/>
          <w:color w:val="000000" w:themeColor="text1"/>
          <w:sz w:val="22"/>
        </w:rPr>
        <w:t xml:space="preserve">0.04 </w:t>
      </w:r>
      <w:r w:rsidR="4CE849CB" w:rsidRPr="4CE849CB">
        <w:rPr>
          <w:rFonts w:ascii="Arial" w:hAnsi="Arial" w:cs="Arial"/>
          <w:color w:val="000000" w:themeColor="text1"/>
          <w:sz w:val="22"/>
        </w:rPr>
        <w:t>upper quartile).</w:t>
      </w:r>
      <w:r w:rsidR="4E150FB2" w:rsidRPr="000A209C">
        <w:rPr>
          <w:rFonts w:ascii="Arial" w:hAnsi="Arial" w:cs="Arial"/>
          <w:color w:val="000000" w:themeColor="text1"/>
          <w:sz w:val="22"/>
        </w:rPr>
        <w:t xml:space="preserve"> Proteus and prolfqua </w:t>
      </w:r>
      <w:r w:rsidR="0014565C">
        <w:rPr>
          <w:rFonts w:ascii="Arial" w:hAnsi="Arial" w:cs="Arial"/>
          <w:color w:val="000000" w:themeColor="text1"/>
          <w:sz w:val="22"/>
        </w:rPr>
        <w:t xml:space="preserve">produce </w:t>
      </w:r>
      <w:r w:rsidR="4E150FB2" w:rsidRPr="000A209C">
        <w:rPr>
          <w:rFonts w:ascii="Arial" w:hAnsi="Arial" w:cs="Arial"/>
          <w:color w:val="000000" w:themeColor="text1"/>
          <w:sz w:val="22"/>
        </w:rPr>
        <w:t xml:space="preserve">more </w:t>
      </w:r>
      <w:ins w:id="143" w:author="来宾用户" w:date="2023-03-01T10:36:00Z">
        <w:r w:rsidR="7914A1F2" w:rsidRPr="7914A1F2">
          <w:rPr>
            <w:rFonts w:ascii="Arial" w:hAnsi="Arial" w:cs="Arial"/>
            <w:color w:val="000000" w:themeColor="text1"/>
            <w:sz w:val="22"/>
          </w:rPr>
          <w:t>dispersive</w:t>
        </w:r>
      </w:ins>
      <w:r w:rsidR="4E150FB2" w:rsidRPr="000A209C">
        <w:rPr>
          <w:rFonts w:ascii="Arial" w:hAnsi="Arial" w:cs="Arial"/>
          <w:color w:val="000000" w:themeColor="text1"/>
          <w:sz w:val="22"/>
        </w:rPr>
        <w:t xml:space="preserve"> values</w:t>
      </w:r>
      <w:r w:rsidR="6262258A" w:rsidRPr="6262258A">
        <w:rPr>
          <w:rFonts w:ascii="Arial" w:hAnsi="Arial" w:cs="Arial"/>
          <w:color w:val="000000" w:themeColor="text1"/>
          <w:sz w:val="22"/>
        </w:rPr>
        <w:t xml:space="preserve"> (Proteus: </w:t>
      </w:r>
      <w:r w:rsidR="6254DC2A" w:rsidRPr="6254DC2A">
        <w:rPr>
          <w:rFonts w:ascii="Arial" w:hAnsi="Arial" w:cs="Arial"/>
          <w:color w:val="000000" w:themeColor="text1"/>
          <w:sz w:val="22"/>
        </w:rPr>
        <w:t>0.09</w:t>
      </w:r>
      <w:r w:rsidR="728F46A2" w:rsidRPr="728F46A2">
        <w:rPr>
          <w:rFonts w:ascii="Arial" w:hAnsi="Arial" w:cs="Arial"/>
          <w:color w:val="000000" w:themeColor="text1"/>
          <w:sz w:val="22"/>
        </w:rPr>
        <w:t xml:space="preserve"> median</w:t>
      </w:r>
      <w:r w:rsidR="54DC5E62" w:rsidRPr="54DC5E62">
        <w:rPr>
          <w:rFonts w:ascii="Arial" w:hAnsi="Arial" w:cs="Arial"/>
          <w:color w:val="000000" w:themeColor="text1"/>
          <w:sz w:val="22"/>
        </w:rPr>
        <w:t xml:space="preserve">, </w:t>
      </w:r>
      <w:r w:rsidR="321BBE1D" w:rsidRPr="321BBE1D">
        <w:rPr>
          <w:rFonts w:ascii="Arial" w:hAnsi="Arial" w:cs="Arial"/>
          <w:color w:val="000000" w:themeColor="text1"/>
          <w:sz w:val="22"/>
        </w:rPr>
        <w:t>-0.</w:t>
      </w:r>
      <w:r w:rsidR="49FF52EB" w:rsidRPr="49FF52EB">
        <w:rPr>
          <w:rFonts w:ascii="Arial" w:hAnsi="Arial" w:cs="Arial"/>
          <w:color w:val="000000" w:themeColor="text1"/>
          <w:sz w:val="22"/>
        </w:rPr>
        <w:t>05</w:t>
      </w:r>
      <w:r w:rsidR="321BBE1D" w:rsidRPr="321BBE1D">
        <w:rPr>
          <w:rFonts w:ascii="Arial" w:hAnsi="Arial" w:cs="Arial"/>
          <w:color w:val="000000" w:themeColor="text1"/>
          <w:sz w:val="22"/>
        </w:rPr>
        <w:t xml:space="preserve"> lower quartile and 0.</w:t>
      </w:r>
      <w:r w:rsidR="4D365C35" w:rsidRPr="4D365C35">
        <w:rPr>
          <w:rFonts w:ascii="Arial" w:hAnsi="Arial" w:cs="Arial"/>
          <w:color w:val="000000" w:themeColor="text1"/>
          <w:sz w:val="22"/>
        </w:rPr>
        <w:t>24</w:t>
      </w:r>
      <w:r w:rsidR="321BBE1D" w:rsidRPr="321BBE1D">
        <w:rPr>
          <w:rFonts w:ascii="Arial" w:hAnsi="Arial" w:cs="Arial"/>
          <w:color w:val="000000" w:themeColor="text1"/>
          <w:sz w:val="22"/>
        </w:rPr>
        <w:t xml:space="preserve"> upper quartile</w:t>
      </w:r>
      <w:r w:rsidR="54DC5E62" w:rsidRPr="54DC5E62">
        <w:rPr>
          <w:rFonts w:ascii="Arial" w:hAnsi="Arial" w:cs="Arial"/>
          <w:color w:val="000000" w:themeColor="text1"/>
          <w:sz w:val="22"/>
        </w:rPr>
        <w:t>)</w:t>
      </w:r>
      <w:r w:rsidR="4E150FB2" w:rsidRPr="000A209C">
        <w:rPr>
          <w:rFonts w:ascii="Arial" w:hAnsi="Arial" w:cs="Arial"/>
          <w:color w:val="000000" w:themeColor="text1"/>
          <w:sz w:val="22"/>
        </w:rPr>
        <w:t xml:space="preserve"> and the latter had worse log2FC (-0.13 median</w:t>
      </w:r>
      <w:r w:rsidR="10E6E252" w:rsidRPr="10E6E252">
        <w:rPr>
          <w:rFonts w:ascii="Arial" w:hAnsi="Arial" w:cs="Arial"/>
          <w:color w:val="000000" w:themeColor="text1"/>
          <w:sz w:val="22"/>
        </w:rPr>
        <w:t xml:space="preserve">, </w:t>
      </w:r>
      <w:r w:rsidR="3F553943" w:rsidRPr="3F553943">
        <w:rPr>
          <w:rFonts w:ascii="Arial" w:hAnsi="Arial" w:cs="Arial"/>
          <w:color w:val="000000" w:themeColor="text1"/>
          <w:sz w:val="22"/>
        </w:rPr>
        <w:t>-0.</w:t>
      </w:r>
      <w:r w:rsidR="4077F1F6" w:rsidRPr="4077F1F6">
        <w:rPr>
          <w:rFonts w:ascii="Arial" w:hAnsi="Arial" w:cs="Arial"/>
          <w:color w:val="000000" w:themeColor="text1"/>
          <w:sz w:val="22"/>
        </w:rPr>
        <w:t>26</w:t>
      </w:r>
      <w:r w:rsidR="3F553943" w:rsidRPr="3F553943">
        <w:rPr>
          <w:rFonts w:ascii="Arial" w:hAnsi="Arial" w:cs="Arial"/>
          <w:color w:val="000000" w:themeColor="text1"/>
          <w:sz w:val="22"/>
        </w:rPr>
        <w:t xml:space="preserve"> lower quartile</w:t>
      </w:r>
      <w:r w:rsidR="728F46A2" w:rsidRPr="728F46A2">
        <w:rPr>
          <w:rFonts w:ascii="Arial" w:hAnsi="Arial" w:cs="Arial"/>
          <w:color w:val="000000" w:themeColor="text1"/>
          <w:sz w:val="22"/>
        </w:rPr>
        <w:t xml:space="preserve"> and</w:t>
      </w:r>
      <w:r w:rsidR="3F553943" w:rsidRPr="3F553943">
        <w:rPr>
          <w:rFonts w:ascii="Arial" w:hAnsi="Arial" w:cs="Arial"/>
          <w:color w:val="000000" w:themeColor="text1"/>
          <w:sz w:val="22"/>
        </w:rPr>
        <w:t xml:space="preserve"> 0.</w:t>
      </w:r>
      <w:r w:rsidR="3155C2F5" w:rsidRPr="3155C2F5">
        <w:rPr>
          <w:rFonts w:ascii="Arial" w:hAnsi="Arial" w:cs="Arial"/>
          <w:color w:val="000000" w:themeColor="text1"/>
          <w:sz w:val="22"/>
        </w:rPr>
        <w:t>03</w:t>
      </w:r>
      <w:r w:rsidR="3F553943" w:rsidRPr="3F553943">
        <w:rPr>
          <w:rFonts w:ascii="Arial" w:hAnsi="Arial" w:cs="Arial"/>
          <w:color w:val="000000" w:themeColor="text1"/>
          <w:sz w:val="22"/>
        </w:rPr>
        <w:t xml:space="preserve"> upper quartile</w:t>
      </w:r>
      <w:r w:rsidR="4E150FB2" w:rsidRPr="000A209C">
        <w:rPr>
          <w:rFonts w:ascii="Arial" w:hAnsi="Arial" w:cs="Arial"/>
          <w:color w:val="000000" w:themeColor="text1"/>
          <w:sz w:val="22"/>
        </w:rPr>
        <w:t>), as did ProStaR (-0.18 median</w:t>
      </w:r>
      <w:r w:rsidR="6C1F6DA6" w:rsidRPr="6C1F6DA6">
        <w:rPr>
          <w:rFonts w:ascii="Arial" w:hAnsi="Arial" w:cs="Arial"/>
          <w:color w:val="000000" w:themeColor="text1"/>
          <w:sz w:val="22"/>
        </w:rPr>
        <w:t xml:space="preserve">, </w:t>
      </w:r>
      <w:r w:rsidR="50B28F3F" w:rsidRPr="50B28F3F">
        <w:rPr>
          <w:rFonts w:ascii="Arial" w:hAnsi="Arial" w:cs="Arial"/>
          <w:color w:val="000000" w:themeColor="text1"/>
          <w:sz w:val="22"/>
        </w:rPr>
        <w:t>-0.</w:t>
      </w:r>
      <w:r w:rsidR="4266CCEF" w:rsidRPr="4266CCEF">
        <w:rPr>
          <w:rFonts w:ascii="Arial" w:hAnsi="Arial" w:cs="Arial"/>
          <w:color w:val="000000" w:themeColor="text1"/>
          <w:sz w:val="22"/>
        </w:rPr>
        <w:t>31</w:t>
      </w:r>
      <w:r w:rsidR="50B28F3F" w:rsidRPr="50B28F3F">
        <w:rPr>
          <w:rFonts w:ascii="Arial" w:hAnsi="Arial" w:cs="Arial"/>
          <w:color w:val="000000" w:themeColor="text1"/>
          <w:sz w:val="22"/>
        </w:rPr>
        <w:t xml:space="preserve"> lower quartile</w:t>
      </w:r>
      <w:r w:rsidR="728F46A2" w:rsidRPr="728F46A2">
        <w:rPr>
          <w:rFonts w:ascii="Arial" w:hAnsi="Arial" w:cs="Arial"/>
          <w:color w:val="000000" w:themeColor="text1"/>
          <w:sz w:val="22"/>
        </w:rPr>
        <w:t xml:space="preserve"> and</w:t>
      </w:r>
      <w:r w:rsidR="50B28F3F" w:rsidRPr="50B28F3F">
        <w:rPr>
          <w:rFonts w:ascii="Arial" w:hAnsi="Arial" w:cs="Arial"/>
          <w:color w:val="000000" w:themeColor="text1"/>
          <w:sz w:val="22"/>
        </w:rPr>
        <w:t xml:space="preserve"> </w:t>
      </w:r>
      <w:r w:rsidR="5E99A67E" w:rsidRPr="5E99A67E">
        <w:rPr>
          <w:rFonts w:ascii="Arial" w:hAnsi="Arial" w:cs="Arial"/>
          <w:color w:val="000000" w:themeColor="text1"/>
          <w:sz w:val="22"/>
        </w:rPr>
        <w:t>-</w:t>
      </w:r>
      <w:r w:rsidR="50B28F3F" w:rsidRPr="50B28F3F">
        <w:rPr>
          <w:rFonts w:ascii="Arial" w:hAnsi="Arial" w:cs="Arial"/>
          <w:color w:val="000000" w:themeColor="text1"/>
          <w:sz w:val="22"/>
        </w:rPr>
        <w:t>0.</w:t>
      </w:r>
      <w:r w:rsidR="4266CCEF" w:rsidRPr="4266CCEF">
        <w:rPr>
          <w:rFonts w:ascii="Arial" w:hAnsi="Arial" w:cs="Arial"/>
          <w:color w:val="000000" w:themeColor="text1"/>
          <w:sz w:val="22"/>
        </w:rPr>
        <w:t>05</w:t>
      </w:r>
      <w:r w:rsidR="50B28F3F" w:rsidRPr="50B28F3F">
        <w:rPr>
          <w:rFonts w:ascii="Arial" w:hAnsi="Arial" w:cs="Arial"/>
          <w:color w:val="000000" w:themeColor="text1"/>
          <w:sz w:val="22"/>
        </w:rPr>
        <w:t xml:space="preserve"> upper quartile).</w:t>
      </w:r>
    </w:p>
    <w:p w14:paraId="714E65FA" w14:textId="513654D8" w:rsidR="5CE95AF8" w:rsidRDefault="3ECDF959" w:rsidP="465C5097">
      <w:pPr>
        <w:spacing w:before="156" w:after="156"/>
        <w:rPr>
          <w:rFonts w:ascii="Arial" w:hAnsi="Arial" w:cs="Arial"/>
          <w:color w:val="000000" w:themeColor="text1"/>
          <w:sz w:val="22"/>
        </w:rPr>
      </w:pPr>
      <w:ins w:id="144" w:author="来宾用户" w:date="2023-02-24T11:15:00Z">
        <w:r w:rsidRPr="3ECDF959">
          <w:rPr>
            <w:rFonts w:ascii="Arial" w:hAnsi="Arial" w:cs="Arial"/>
            <w:color w:val="000000" w:themeColor="text1"/>
            <w:sz w:val="22"/>
          </w:rPr>
          <w:t xml:space="preserve">For </w:t>
        </w:r>
      </w:ins>
      <w:ins w:id="145" w:author="Yasset Perez" w:date="2023-03-05T11:18:00Z">
        <w:r w:rsidR="00A76B1A">
          <w:rPr>
            <w:rFonts w:ascii="Arial" w:hAnsi="Arial" w:cs="Arial"/>
            <w:color w:val="000000" w:themeColor="text1"/>
            <w:sz w:val="22"/>
          </w:rPr>
          <w:t xml:space="preserve">the </w:t>
        </w:r>
      </w:ins>
      <w:ins w:id="146" w:author="来宾用户" w:date="2023-02-24T11:15:00Z">
        <w:r w:rsidRPr="3ECDF959">
          <w:rPr>
            <w:rFonts w:ascii="Arial" w:hAnsi="Arial" w:cs="Arial"/>
            <w:color w:val="000000" w:themeColor="text1"/>
            <w:sz w:val="22"/>
          </w:rPr>
          <w:t>large-scale mix dataset</w:t>
        </w:r>
      </w:ins>
      <w:ins w:id="147" w:author="来宾用户" w:date="2023-02-24T11:16:00Z">
        <w:r w:rsidRPr="3ECDF959">
          <w:rPr>
            <w:rFonts w:ascii="Arial" w:hAnsi="Arial" w:cs="Arial"/>
            <w:color w:val="000000" w:themeColor="text1"/>
            <w:sz w:val="22"/>
          </w:rPr>
          <w:t xml:space="preserve">, </w:t>
        </w:r>
      </w:ins>
      <w:r w:rsidR="5CE95AF8" w:rsidRPr="000A209C">
        <w:rPr>
          <w:rFonts w:ascii="Arial" w:hAnsi="Arial" w:cs="Arial"/>
          <w:color w:val="000000" w:themeColor="text1"/>
          <w:sz w:val="22"/>
        </w:rPr>
        <w:t>prolfqua detected most of the true positive proteins (544</w:t>
      </w:r>
      <w:r w:rsidR="465C5097" w:rsidRPr="465C5097">
        <w:rPr>
          <w:rFonts w:ascii="Arial" w:hAnsi="Arial" w:cs="Arial"/>
          <w:color w:val="000000" w:themeColor="text1"/>
          <w:sz w:val="22"/>
        </w:rPr>
        <w:t xml:space="preserve"> and 703) in both 4:1 fold</w:t>
      </w:r>
      <w:ins w:id="148" w:author="来宾用户" w:date="2023-02-24T11:16:00Z">
        <w:r w:rsidR="465C5097" w:rsidRPr="465C5097">
          <w:rPr>
            <w:rFonts w:ascii="Arial" w:hAnsi="Arial" w:cs="Arial"/>
            <w:color w:val="000000" w:themeColor="text1"/>
            <w:sz w:val="22"/>
          </w:rPr>
          <w:t xml:space="preserve"> </w:t>
        </w:r>
        <w:r w:rsidRPr="3ECDF959">
          <w:rPr>
            <w:rFonts w:ascii="Arial" w:hAnsi="Arial" w:cs="Arial"/>
            <w:color w:val="000000" w:themeColor="text1"/>
            <w:sz w:val="22"/>
          </w:rPr>
          <w:t>dataset</w:t>
        </w:r>
      </w:ins>
      <w:r w:rsidRPr="3ECDF959">
        <w:rPr>
          <w:rFonts w:ascii="Arial" w:hAnsi="Arial" w:cs="Arial"/>
          <w:color w:val="000000" w:themeColor="text1"/>
          <w:sz w:val="22"/>
        </w:rPr>
        <w:t xml:space="preserve"> </w:t>
      </w:r>
      <w:r w:rsidR="465C5097" w:rsidRPr="465C5097">
        <w:rPr>
          <w:rFonts w:ascii="Arial" w:hAnsi="Arial" w:cs="Arial"/>
          <w:color w:val="000000" w:themeColor="text1"/>
          <w:sz w:val="22"/>
        </w:rPr>
        <w:t>and 10:1 fold</w:t>
      </w:r>
      <w:ins w:id="149" w:author="来宾用户" w:date="2023-02-24T11:16:00Z">
        <w:r w:rsidRPr="3ECDF959">
          <w:rPr>
            <w:rFonts w:ascii="Arial" w:hAnsi="Arial" w:cs="Arial"/>
            <w:color w:val="000000" w:themeColor="text1"/>
            <w:sz w:val="22"/>
          </w:rPr>
          <w:t xml:space="preserve"> dataset</w:t>
        </w:r>
      </w:ins>
      <w:r w:rsidRPr="3ECDF959">
        <w:rPr>
          <w:rFonts w:ascii="Arial" w:hAnsi="Arial" w:cs="Arial"/>
          <w:color w:val="000000" w:themeColor="text1"/>
          <w:sz w:val="22"/>
        </w:rPr>
        <w:t>,</w:t>
      </w:r>
      <w:r w:rsidR="5CE95AF8" w:rsidRPr="000A209C">
        <w:rPr>
          <w:rFonts w:ascii="Arial" w:hAnsi="Arial" w:cs="Arial"/>
          <w:color w:val="000000" w:themeColor="text1"/>
          <w:sz w:val="22"/>
        </w:rPr>
        <w:t xml:space="preserve"> but Perseus achieved better PPV </w:t>
      </w:r>
      <w:r w:rsidR="465C5097" w:rsidRPr="465C5097">
        <w:rPr>
          <w:rFonts w:ascii="Arial" w:hAnsi="Arial" w:cs="Arial"/>
          <w:color w:val="000000" w:themeColor="text1"/>
          <w:sz w:val="22"/>
        </w:rPr>
        <w:t>in the former and LFQ-Analyst achieved better PPV in the latter</w:t>
      </w:r>
      <w:r w:rsidR="5CE95AF8" w:rsidRPr="000A209C">
        <w:rPr>
          <w:rFonts w:ascii="Arial" w:hAnsi="Arial" w:cs="Arial"/>
          <w:color w:val="000000" w:themeColor="text1"/>
          <w:sz w:val="22"/>
        </w:rPr>
        <w:t xml:space="preserve">. </w:t>
      </w:r>
      <w:ins w:id="150" w:author="来宾用户" w:date="2023-02-24T11:21:00Z">
        <w:r w:rsidRPr="3ECDF959">
          <w:rPr>
            <w:rFonts w:ascii="Arial" w:hAnsi="Arial" w:cs="Arial"/>
            <w:color w:val="000000" w:themeColor="text1"/>
            <w:sz w:val="22"/>
          </w:rPr>
          <w:t xml:space="preserve">In the former dataset (4:1 fold), ProStaR achieved the lowest 55% NPV but Eatomics </w:t>
        </w:r>
      </w:ins>
      <w:ins w:id="151" w:author="来宾用户" w:date="2023-02-24T11:22:00Z">
        <w:r w:rsidRPr="3ECDF959">
          <w:rPr>
            <w:rFonts w:ascii="Arial" w:hAnsi="Arial" w:cs="Arial"/>
            <w:color w:val="000000" w:themeColor="text1"/>
            <w:sz w:val="22"/>
          </w:rPr>
          <w:t>returned the lowest 43 TP proteins.</w:t>
        </w:r>
      </w:ins>
      <w:r w:rsidRPr="3ECDF959">
        <w:rPr>
          <w:rFonts w:ascii="Arial" w:hAnsi="Arial" w:cs="Arial"/>
          <w:color w:val="000000" w:themeColor="text1"/>
          <w:sz w:val="22"/>
        </w:rPr>
        <w:t xml:space="preserve"> </w:t>
      </w:r>
      <w:r w:rsidR="465C5097" w:rsidRPr="465C5097">
        <w:rPr>
          <w:rFonts w:ascii="Arial" w:hAnsi="Arial" w:cs="Arial"/>
          <w:color w:val="000000" w:themeColor="text1"/>
          <w:sz w:val="22"/>
        </w:rPr>
        <w:t>In</w:t>
      </w:r>
      <w:r w:rsidR="43A6B949" w:rsidRPr="43A6B949">
        <w:rPr>
          <w:rFonts w:ascii="Arial" w:hAnsi="Arial" w:cs="Arial"/>
          <w:color w:val="000000" w:themeColor="text1"/>
          <w:sz w:val="22"/>
        </w:rPr>
        <w:t xml:space="preserve"> the latter dataset (</w:t>
      </w:r>
      <w:r w:rsidR="465C5097" w:rsidRPr="465C5097">
        <w:rPr>
          <w:rFonts w:ascii="Arial" w:hAnsi="Arial" w:cs="Arial"/>
          <w:color w:val="000000" w:themeColor="text1"/>
          <w:sz w:val="22"/>
        </w:rPr>
        <w:t xml:space="preserve">10:1 fold), </w:t>
      </w:r>
      <w:ins w:id="152" w:author="来宾用户" w:date="2023-02-24T11:25:00Z">
        <w:r w:rsidRPr="3ECDF959">
          <w:rPr>
            <w:rFonts w:ascii="Arial" w:hAnsi="Arial" w:cs="Arial"/>
            <w:color w:val="000000" w:themeColor="text1"/>
            <w:sz w:val="22"/>
          </w:rPr>
          <w:t>Eatomics</w:t>
        </w:r>
      </w:ins>
      <w:r w:rsidR="465C5097" w:rsidRPr="465C5097">
        <w:rPr>
          <w:rFonts w:ascii="Arial" w:hAnsi="Arial" w:cs="Arial"/>
          <w:color w:val="000000" w:themeColor="text1"/>
          <w:sz w:val="22"/>
        </w:rPr>
        <w:t xml:space="preserve"> achieved the </w:t>
      </w:r>
      <w:r w:rsidR="43A6B949" w:rsidRPr="43A6B949">
        <w:rPr>
          <w:rFonts w:ascii="Arial" w:hAnsi="Arial" w:cs="Arial"/>
          <w:color w:val="000000" w:themeColor="text1"/>
          <w:sz w:val="22"/>
        </w:rPr>
        <w:t>lowest</w:t>
      </w:r>
      <w:r w:rsidR="465C5097" w:rsidRPr="465C5097">
        <w:rPr>
          <w:rFonts w:ascii="Arial" w:hAnsi="Arial" w:cs="Arial"/>
          <w:color w:val="000000" w:themeColor="text1"/>
          <w:sz w:val="22"/>
        </w:rPr>
        <w:t xml:space="preserve"> </w:t>
      </w:r>
      <w:ins w:id="153" w:author="来宾用户" w:date="2023-02-24T11:25:00Z">
        <w:r w:rsidRPr="3ECDF959">
          <w:rPr>
            <w:rFonts w:ascii="Arial" w:hAnsi="Arial" w:cs="Arial"/>
            <w:color w:val="000000" w:themeColor="text1"/>
            <w:sz w:val="22"/>
          </w:rPr>
          <w:t>3</w:t>
        </w:r>
      </w:ins>
      <w:r w:rsidR="465C5097" w:rsidRPr="465C5097">
        <w:rPr>
          <w:rFonts w:ascii="Arial" w:hAnsi="Arial" w:cs="Arial"/>
          <w:color w:val="000000" w:themeColor="text1"/>
          <w:sz w:val="22"/>
        </w:rPr>
        <w:t>3% PPV even though it had a 99.</w:t>
      </w:r>
      <w:ins w:id="154" w:author="来宾用户" w:date="2023-02-24T11:25:00Z">
        <w:r w:rsidRPr="3ECDF959">
          <w:rPr>
            <w:rFonts w:ascii="Arial" w:hAnsi="Arial" w:cs="Arial"/>
            <w:color w:val="000000" w:themeColor="text1"/>
            <w:sz w:val="22"/>
          </w:rPr>
          <w:t>8</w:t>
        </w:r>
      </w:ins>
      <w:r w:rsidRPr="3ECDF959">
        <w:rPr>
          <w:rFonts w:ascii="Arial" w:hAnsi="Arial" w:cs="Arial"/>
          <w:color w:val="000000" w:themeColor="text1"/>
          <w:sz w:val="22"/>
        </w:rPr>
        <w:t xml:space="preserve">% NPV, </w:t>
      </w:r>
      <w:ins w:id="155" w:author="来宾用户" w:date="2023-02-24T11:25:00Z">
        <w:r w:rsidRPr="3ECDF959">
          <w:rPr>
            <w:rFonts w:ascii="Arial" w:hAnsi="Arial" w:cs="Arial"/>
            <w:color w:val="000000" w:themeColor="text1"/>
            <w:sz w:val="22"/>
          </w:rPr>
          <w:t xml:space="preserve">and </w:t>
        </w:r>
      </w:ins>
      <w:ins w:id="156" w:author="来宾用户" w:date="2023-02-24T11:26:00Z">
        <w:r w:rsidRPr="3ECDF959">
          <w:rPr>
            <w:rFonts w:ascii="Arial" w:hAnsi="Arial" w:cs="Arial"/>
            <w:color w:val="000000" w:themeColor="text1"/>
            <w:sz w:val="22"/>
          </w:rPr>
          <w:t>it returned the lowest 49 TP proteins</w:t>
        </w:r>
      </w:ins>
      <w:r w:rsidR="465C5097" w:rsidRPr="465C5097">
        <w:rPr>
          <w:rFonts w:ascii="Arial" w:hAnsi="Arial" w:cs="Arial"/>
          <w:color w:val="000000" w:themeColor="text1"/>
          <w:sz w:val="22"/>
        </w:rPr>
        <w:t xml:space="preserve">. </w:t>
      </w:r>
      <w:r w:rsidR="5CE95AF8" w:rsidRPr="000A209C">
        <w:rPr>
          <w:rFonts w:ascii="Arial" w:hAnsi="Arial" w:cs="Arial"/>
          <w:color w:val="000000" w:themeColor="text1"/>
          <w:sz w:val="22"/>
        </w:rPr>
        <w:t xml:space="preserve">Similarly, different combinations of parameters for the same tool produce different results. For example, </w:t>
      </w:r>
      <w:r w:rsidR="465C5097" w:rsidRPr="465C5097">
        <w:rPr>
          <w:rFonts w:ascii="Arial" w:hAnsi="Arial" w:cs="Arial"/>
          <w:color w:val="000000" w:themeColor="text1"/>
          <w:sz w:val="22"/>
        </w:rPr>
        <w:t>when enabling the KNN imputation, LFQ-Analyst achieved the highest PPV (64%) while it recognized true positive proteins (335) are the lowest</w:t>
      </w:r>
      <w:ins w:id="157" w:author="来宾用户" w:date="2023-02-24T11:27:00Z">
        <w:r w:rsidRPr="3ECDF959">
          <w:rPr>
            <w:rFonts w:ascii="Arial" w:hAnsi="Arial" w:cs="Arial"/>
            <w:color w:val="000000" w:themeColor="text1"/>
            <w:sz w:val="22"/>
          </w:rPr>
          <w:t xml:space="preserve"> (</w:t>
        </w:r>
        <w:r w:rsidRPr="00D748F3">
          <w:rPr>
            <w:rFonts w:ascii="Arial" w:hAnsi="Arial" w:cs="Arial"/>
            <w:b/>
            <w:bCs/>
            <w:color w:val="000000" w:themeColor="text1"/>
            <w:sz w:val="22"/>
          </w:rPr>
          <w:t>Supplementary Table 4</w:t>
        </w:r>
        <w:r w:rsidRPr="3ECDF959">
          <w:rPr>
            <w:rFonts w:ascii="Arial" w:hAnsi="Arial" w:cs="Arial"/>
            <w:color w:val="000000" w:themeColor="text1"/>
            <w:sz w:val="22"/>
          </w:rPr>
          <w:t>)</w:t>
        </w:r>
      </w:ins>
      <w:r w:rsidRPr="3ECDF959">
        <w:rPr>
          <w:rFonts w:ascii="Arial" w:hAnsi="Arial" w:cs="Arial"/>
          <w:color w:val="000000" w:themeColor="text1"/>
          <w:sz w:val="22"/>
        </w:rPr>
        <w:t>.</w:t>
      </w:r>
    </w:p>
    <w:p w14:paraId="74D0866F" w14:textId="77777777" w:rsidR="00280FA5" w:rsidRPr="000A209C" w:rsidDel="00B12144" w:rsidRDefault="00280FA5" w:rsidP="465C5097">
      <w:pPr>
        <w:spacing w:before="156" w:after="156"/>
        <w:rPr>
          <w:rFonts w:ascii="Arial" w:hAnsi="Arial" w:cs="Arial"/>
          <w:color w:val="000000" w:themeColor="text1"/>
          <w:sz w:val="22"/>
        </w:rPr>
      </w:pPr>
    </w:p>
    <w:p w14:paraId="37FFAB9F" w14:textId="03EAB590" w:rsidR="3A743E17" w:rsidRPr="000A209C" w:rsidRDefault="009512C0" w:rsidP="3A743E17">
      <w:pPr>
        <w:spacing w:before="156" w:after="156"/>
        <w:rPr>
          <w:rFonts w:ascii="Arial" w:eastAsia="Arial" w:hAnsi="Arial" w:cs="Arial"/>
          <w:b/>
          <w:bCs/>
          <w:color w:val="000000" w:themeColor="text1"/>
          <w:sz w:val="22"/>
        </w:rPr>
      </w:pPr>
      <w:r w:rsidRPr="000A209C">
        <w:rPr>
          <w:rFonts w:ascii="Arial" w:eastAsia="Arial" w:hAnsi="Arial" w:cs="Arial"/>
          <w:b/>
          <w:bCs/>
          <w:color w:val="000000" w:themeColor="text1"/>
          <w:sz w:val="22"/>
        </w:rPr>
        <w:t>4.</w:t>
      </w:r>
      <w:r w:rsidR="61D9AE1A" w:rsidRPr="000A209C">
        <w:rPr>
          <w:rFonts w:ascii="Arial" w:eastAsia="Arial" w:hAnsi="Arial" w:cs="Arial"/>
          <w:b/>
          <w:bCs/>
          <w:color w:val="000000" w:themeColor="text1"/>
          <w:sz w:val="22"/>
        </w:rPr>
        <w:t>2</w:t>
      </w:r>
      <w:r w:rsidRPr="000A209C">
        <w:rPr>
          <w:rFonts w:ascii="Arial" w:eastAsia="Arial" w:hAnsi="Arial" w:cs="Arial"/>
          <w:b/>
          <w:bCs/>
          <w:color w:val="000000" w:themeColor="text1"/>
          <w:sz w:val="22"/>
        </w:rPr>
        <w:t xml:space="preserve"> Peptide</w:t>
      </w:r>
      <w:r w:rsidR="0015110D" w:rsidRPr="000A209C">
        <w:rPr>
          <w:rFonts w:ascii="Arial" w:eastAsia="Arial" w:hAnsi="Arial" w:cs="Arial"/>
          <w:b/>
          <w:bCs/>
          <w:color w:val="000000" w:themeColor="text1"/>
          <w:sz w:val="22"/>
        </w:rPr>
        <w:t>-based analysis</w:t>
      </w:r>
    </w:p>
    <w:p w14:paraId="60136F74" w14:textId="6C3669D3" w:rsidR="00851E59" w:rsidRDefault="5CE95AF8" w:rsidP="5CE95AF8">
      <w:pPr>
        <w:spacing w:before="156" w:after="156"/>
        <w:rPr>
          <w:rFonts w:ascii="Arial" w:eastAsiaTheme="minorEastAsia" w:hAnsi="Arial" w:cs="Arial"/>
          <w:color w:val="000000" w:themeColor="text1"/>
          <w:sz w:val="22"/>
        </w:rPr>
      </w:pPr>
      <w:r w:rsidRPr="000A209C">
        <w:rPr>
          <w:rFonts w:ascii="Arial" w:eastAsiaTheme="minorEastAsia" w:hAnsi="Arial" w:cs="Arial"/>
          <w:color w:val="000000" w:themeColor="text1"/>
          <w:sz w:val="22"/>
        </w:rPr>
        <w:t xml:space="preserve">In addition to exploring the performance of these packages </w:t>
      </w:r>
      <w:r w:rsidR="00DE4FA6">
        <w:rPr>
          <w:rFonts w:ascii="Arial" w:eastAsiaTheme="minorEastAsia" w:hAnsi="Arial" w:cs="Arial"/>
          <w:color w:val="000000" w:themeColor="text1"/>
          <w:sz w:val="22"/>
        </w:rPr>
        <w:t>in</w:t>
      </w:r>
      <w:r w:rsidR="43A6B949" w:rsidRPr="43A6B949">
        <w:rPr>
          <w:rFonts w:ascii="Arial" w:eastAsiaTheme="minorEastAsia" w:hAnsi="Arial" w:cs="Arial"/>
          <w:color w:val="000000" w:themeColor="text1"/>
          <w:sz w:val="22"/>
        </w:rPr>
        <w:t xml:space="preserve"> analyzing</w:t>
      </w:r>
      <w:r w:rsidRPr="000A209C">
        <w:rPr>
          <w:rFonts w:ascii="Arial" w:eastAsiaTheme="minorEastAsia" w:hAnsi="Arial" w:cs="Arial"/>
          <w:color w:val="000000" w:themeColor="text1"/>
          <w:sz w:val="22"/>
        </w:rPr>
        <w:t xml:space="preserve"> MaxQuant protein results, we </w:t>
      </w:r>
      <w:r w:rsidR="008867AB">
        <w:rPr>
          <w:rFonts w:ascii="Arial" w:eastAsiaTheme="minorEastAsia" w:hAnsi="Arial" w:cs="Arial"/>
          <w:color w:val="000000" w:themeColor="text1"/>
          <w:sz w:val="22"/>
        </w:rPr>
        <w:t>also explored</w:t>
      </w:r>
      <w:r w:rsidRPr="000A209C">
        <w:rPr>
          <w:rFonts w:ascii="Arial" w:eastAsiaTheme="minorEastAsia" w:hAnsi="Arial" w:cs="Arial"/>
          <w:color w:val="000000" w:themeColor="text1"/>
          <w:sz w:val="22"/>
        </w:rPr>
        <w:t xml:space="preserve"> </w:t>
      </w:r>
      <w:r w:rsidR="00DB26D1">
        <w:rPr>
          <w:rFonts w:ascii="Arial" w:eastAsiaTheme="minorEastAsia" w:hAnsi="Arial" w:cs="Arial"/>
          <w:color w:val="000000" w:themeColor="text1"/>
          <w:sz w:val="22"/>
        </w:rPr>
        <w:t>R-package</w:t>
      </w:r>
      <w:r w:rsidRPr="000A209C">
        <w:rPr>
          <w:rFonts w:ascii="Arial" w:eastAsiaTheme="minorEastAsia" w:hAnsi="Arial" w:cs="Arial"/>
          <w:color w:val="000000" w:themeColor="text1"/>
          <w:sz w:val="22"/>
        </w:rPr>
        <w:t xml:space="preserve"> alternatives to analyze peptide-intensity </w:t>
      </w:r>
      <w:r w:rsidR="43A6B949" w:rsidRPr="43A6B949">
        <w:rPr>
          <w:rFonts w:ascii="Arial" w:eastAsiaTheme="minorEastAsia" w:hAnsi="Arial" w:cs="Arial"/>
          <w:color w:val="000000" w:themeColor="text1"/>
          <w:sz w:val="22"/>
        </w:rPr>
        <w:t>data</w:t>
      </w:r>
      <w:r w:rsidRPr="000A209C">
        <w:rPr>
          <w:rFonts w:ascii="Arial" w:eastAsiaTheme="minorEastAsia" w:hAnsi="Arial" w:cs="Arial"/>
          <w:color w:val="000000" w:themeColor="text1"/>
          <w:sz w:val="22"/>
        </w:rPr>
        <w:t xml:space="preserve">. </w:t>
      </w:r>
      <w:r w:rsidR="001D2361">
        <w:rPr>
          <w:rFonts w:ascii="Arial" w:eastAsiaTheme="minorEastAsia" w:hAnsi="Arial" w:cs="Arial"/>
          <w:color w:val="000000" w:themeColor="text1"/>
          <w:sz w:val="22"/>
        </w:rPr>
        <w:t>F</w:t>
      </w:r>
      <w:r w:rsidR="7576DC60" w:rsidRPr="7576DC60">
        <w:rPr>
          <w:rFonts w:ascii="Arial" w:eastAsiaTheme="minorEastAsia" w:hAnsi="Arial" w:cs="Arial"/>
          <w:color w:val="000000" w:themeColor="text1"/>
          <w:sz w:val="22"/>
        </w:rPr>
        <w:t>ive</w:t>
      </w:r>
      <w:r w:rsidRPr="000A209C">
        <w:rPr>
          <w:rFonts w:ascii="Arial" w:eastAsiaTheme="minorEastAsia" w:hAnsi="Arial" w:cs="Arial"/>
          <w:color w:val="000000" w:themeColor="text1"/>
          <w:sz w:val="22"/>
        </w:rPr>
        <w:t xml:space="preserve"> </w:t>
      </w:r>
      <w:r w:rsidR="001D2361">
        <w:rPr>
          <w:rFonts w:ascii="Arial" w:eastAsiaTheme="minorEastAsia" w:hAnsi="Arial" w:cs="Arial"/>
          <w:color w:val="000000" w:themeColor="text1"/>
          <w:sz w:val="22"/>
        </w:rPr>
        <w:t xml:space="preserve">packages </w:t>
      </w:r>
      <w:r w:rsidRPr="000A209C">
        <w:rPr>
          <w:rFonts w:ascii="Arial" w:eastAsiaTheme="minorEastAsia" w:hAnsi="Arial" w:cs="Arial"/>
          <w:color w:val="000000" w:themeColor="text1"/>
          <w:sz w:val="22"/>
        </w:rPr>
        <w:t>(MSstats, Proteus, prolfqua, ProStaR</w:t>
      </w:r>
      <w:r w:rsidR="7576DC60" w:rsidRPr="7576DC60">
        <w:rPr>
          <w:rFonts w:ascii="Arial" w:eastAsiaTheme="minorEastAsia" w:hAnsi="Arial" w:cs="Arial"/>
          <w:color w:val="000000" w:themeColor="text1"/>
          <w:sz w:val="22"/>
        </w:rPr>
        <w:t xml:space="preserve">, </w:t>
      </w:r>
      <w:r w:rsidR="3ECDF959" w:rsidRPr="3ECDF959">
        <w:rPr>
          <w:rFonts w:ascii="Arial" w:eastAsiaTheme="minorEastAsia" w:hAnsi="Arial" w:cs="Arial"/>
          <w:color w:val="000000" w:themeColor="text1"/>
          <w:sz w:val="22"/>
        </w:rPr>
        <w:t>msqrob</w:t>
      </w:r>
      <w:ins w:id="158" w:author="来宾用户" w:date="2023-02-24T13:55:00Z">
        <w:r w:rsidR="3ECDF959" w:rsidRPr="3ECDF959">
          <w:rPr>
            <w:rFonts w:ascii="Arial" w:eastAsiaTheme="minorEastAsia" w:hAnsi="Arial" w:cs="Arial"/>
            <w:color w:val="000000" w:themeColor="text1"/>
            <w:sz w:val="22"/>
          </w:rPr>
          <w:t>2</w:t>
        </w:r>
      </w:ins>
      <w:r w:rsidRPr="000A209C">
        <w:rPr>
          <w:rFonts w:ascii="Arial" w:eastAsiaTheme="minorEastAsia" w:hAnsi="Arial" w:cs="Arial"/>
          <w:color w:val="000000" w:themeColor="text1"/>
          <w:sz w:val="22"/>
        </w:rPr>
        <w:t xml:space="preserve">) support the data analysis </w:t>
      </w:r>
      <w:r w:rsidR="00A21B88">
        <w:rPr>
          <w:rFonts w:ascii="Arial" w:eastAsiaTheme="minorEastAsia" w:hAnsi="Arial" w:cs="Arial"/>
          <w:color w:val="000000" w:themeColor="text1"/>
          <w:sz w:val="22"/>
        </w:rPr>
        <w:t xml:space="preserve">from </w:t>
      </w:r>
      <w:r w:rsidRPr="000A209C">
        <w:rPr>
          <w:rFonts w:ascii="Arial" w:eastAsiaTheme="minorEastAsia" w:hAnsi="Arial" w:cs="Arial"/>
          <w:color w:val="000000" w:themeColor="text1"/>
          <w:sz w:val="22"/>
        </w:rPr>
        <w:t xml:space="preserve">peptide-level </w:t>
      </w:r>
      <w:r w:rsidR="00A21B88">
        <w:rPr>
          <w:rFonts w:ascii="Arial" w:eastAsiaTheme="minorEastAsia" w:hAnsi="Arial" w:cs="Arial"/>
          <w:color w:val="000000" w:themeColor="text1"/>
          <w:sz w:val="22"/>
        </w:rPr>
        <w:t>intensity tables</w:t>
      </w:r>
      <w:r w:rsidRPr="000A209C">
        <w:rPr>
          <w:rFonts w:ascii="Arial" w:eastAsiaTheme="minorEastAsia" w:hAnsi="Arial" w:cs="Arial"/>
          <w:color w:val="000000" w:themeColor="text1"/>
          <w:sz w:val="22"/>
        </w:rPr>
        <w:t xml:space="preserve"> (</w:t>
      </w:r>
      <w:r w:rsidRPr="000A209C">
        <w:rPr>
          <w:rFonts w:ascii="Arial" w:eastAsiaTheme="minorEastAsia" w:hAnsi="Arial" w:cs="Arial"/>
          <w:b/>
          <w:bCs/>
          <w:color w:val="000000" w:themeColor="text1"/>
          <w:sz w:val="22"/>
        </w:rPr>
        <w:t>Table 1</w:t>
      </w:r>
      <w:r w:rsidRPr="000A209C">
        <w:rPr>
          <w:rFonts w:ascii="Arial" w:eastAsiaTheme="minorEastAsia" w:hAnsi="Arial" w:cs="Arial"/>
          <w:color w:val="000000" w:themeColor="text1"/>
          <w:sz w:val="22"/>
        </w:rPr>
        <w:t xml:space="preserve">). We explored </w:t>
      </w:r>
      <w:r w:rsidR="74BFF100" w:rsidRPr="74BFF100">
        <w:rPr>
          <w:rFonts w:ascii="Arial" w:eastAsiaTheme="minorEastAsia" w:hAnsi="Arial" w:cs="Arial"/>
          <w:color w:val="000000" w:themeColor="text1"/>
          <w:sz w:val="22"/>
        </w:rPr>
        <w:t xml:space="preserve">MSstats, Proteus and </w:t>
      </w:r>
      <w:r w:rsidR="3ECDF959" w:rsidRPr="3ECDF959">
        <w:rPr>
          <w:rFonts w:ascii="Arial" w:eastAsiaTheme="minorEastAsia" w:hAnsi="Arial" w:cs="Arial"/>
          <w:color w:val="000000" w:themeColor="text1"/>
          <w:sz w:val="22"/>
        </w:rPr>
        <w:t>msqrob</w:t>
      </w:r>
      <w:ins w:id="159" w:author="来宾用户" w:date="2023-02-24T13:55:00Z">
        <w:r w:rsidR="3ECDF959" w:rsidRPr="3ECDF959">
          <w:rPr>
            <w:rFonts w:ascii="Arial" w:eastAsiaTheme="minorEastAsia" w:hAnsi="Arial" w:cs="Arial"/>
            <w:color w:val="000000" w:themeColor="text1"/>
            <w:sz w:val="22"/>
          </w:rPr>
          <w:t>2</w:t>
        </w:r>
      </w:ins>
      <w:r w:rsidR="74BFF100" w:rsidRPr="74BFF100">
        <w:rPr>
          <w:rFonts w:ascii="Arial" w:eastAsiaTheme="minorEastAsia" w:hAnsi="Arial" w:cs="Arial"/>
          <w:color w:val="000000" w:themeColor="text1"/>
          <w:sz w:val="22"/>
        </w:rPr>
        <w:t xml:space="preserve"> with peptide-intensity results from </w:t>
      </w:r>
      <w:r w:rsidR="7CA2BA36" w:rsidRPr="7CA2BA36">
        <w:rPr>
          <w:rFonts w:ascii="Arial" w:eastAsiaTheme="minorEastAsia" w:hAnsi="Arial" w:cs="Arial"/>
          <w:color w:val="000000" w:themeColor="text1"/>
          <w:sz w:val="22"/>
        </w:rPr>
        <w:t xml:space="preserve">quantms and </w:t>
      </w:r>
      <w:r w:rsidR="74BFF100" w:rsidRPr="74BFF100">
        <w:rPr>
          <w:rFonts w:ascii="Arial" w:eastAsiaTheme="minorEastAsia" w:hAnsi="Arial" w:cs="Arial"/>
          <w:color w:val="000000" w:themeColor="text1"/>
          <w:sz w:val="22"/>
        </w:rPr>
        <w:t>MaxQuant.</w:t>
      </w:r>
      <w:r w:rsidRPr="000A209C">
        <w:rPr>
          <w:rFonts w:ascii="Arial" w:eastAsiaTheme="minorEastAsia" w:hAnsi="Arial" w:cs="Arial"/>
          <w:color w:val="000000" w:themeColor="text1"/>
          <w:sz w:val="22"/>
        </w:rPr>
        <w:t xml:space="preserve"> </w:t>
      </w:r>
      <w:r w:rsidR="00F6085E">
        <w:rPr>
          <w:rFonts w:ascii="Arial" w:eastAsiaTheme="minorEastAsia" w:hAnsi="Arial" w:cs="Arial"/>
          <w:color w:val="000000" w:themeColor="text1"/>
          <w:sz w:val="22"/>
        </w:rPr>
        <w:t>P</w:t>
      </w:r>
      <w:r w:rsidRPr="000A209C">
        <w:rPr>
          <w:rFonts w:ascii="Arial" w:eastAsiaTheme="minorEastAsia" w:hAnsi="Arial" w:cs="Arial"/>
          <w:color w:val="000000" w:themeColor="text1"/>
          <w:sz w:val="22"/>
        </w:rPr>
        <w:t xml:space="preserve">revious </w:t>
      </w:r>
      <w:r w:rsidR="00D53F31">
        <w:rPr>
          <w:rFonts w:ascii="Arial" w:eastAsiaTheme="minorEastAsia" w:hAnsi="Arial" w:cs="Arial"/>
          <w:color w:val="000000" w:themeColor="text1"/>
          <w:sz w:val="22"/>
        </w:rPr>
        <w:t>benchmarks</w:t>
      </w:r>
      <w:r w:rsidRPr="000A209C">
        <w:rPr>
          <w:rFonts w:ascii="Arial" w:eastAsiaTheme="minorEastAsia" w:hAnsi="Arial" w:cs="Arial"/>
          <w:color w:val="000000" w:themeColor="text1"/>
          <w:sz w:val="22"/>
        </w:rPr>
        <w:t xml:space="preserve"> </w:t>
      </w:r>
      <w:r w:rsidR="00D53F31">
        <w:rPr>
          <w:rFonts w:ascii="Arial" w:eastAsiaTheme="minorEastAsia" w:hAnsi="Arial" w:cs="Arial"/>
          <w:color w:val="000000" w:themeColor="text1"/>
          <w:sz w:val="22"/>
        </w:rPr>
        <w:t>have</w:t>
      </w:r>
      <w:r w:rsidRPr="000A209C">
        <w:rPr>
          <w:rFonts w:ascii="Arial" w:eastAsiaTheme="minorEastAsia" w:hAnsi="Arial" w:cs="Arial"/>
          <w:color w:val="000000" w:themeColor="text1"/>
          <w:sz w:val="22"/>
        </w:rPr>
        <w:t xml:space="preserve"> been performed</w:t>
      </w:r>
      <w:r w:rsidR="00F6085E">
        <w:rPr>
          <w:rFonts w:ascii="Arial" w:eastAsiaTheme="minorEastAsia" w:hAnsi="Arial" w:cs="Arial"/>
          <w:color w:val="000000" w:themeColor="text1"/>
          <w:sz w:val="22"/>
        </w:rPr>
        <w:t xml:space="preserve"> </w:t>
      </w:r>
      <w:r w:rsidR="00687FCC">
        <w:rPr>
          <w:rFonts w:ascii="Arial" w:eastAsiaTheme="minorEastAsia" w:hAnsi="Arial" w:cs="Arial"/>
          <w:color w:val="000000" w:themeColor="text1"/>
          <w:sz w:val="22"/>
        </w:rPr>
        <w:t xml:space="preserve">only </w:t>
      </w:r>
      <w:r w:rsidR="00F6085E">
        <w:rPr>
          <w:rFonts w:ascii="Arial" w:eastAsiaTheme="minorEastAsia" w:hAnsi="Arial" w:cs="Arial"/>
          <w:color w:val="000000" w:themeColor="text1"/>
          <w:sz w:val="22"/>
        </w:rPr>
        <w:t>using MaxQuant</w:t>
      </w:r>
      <w:r w:rsidR="00402E05">
        <w:rPr>
          <w:rFonts w:ascii="Arial" w:eastAsiaTheme="minorEastAsia" w:hAnsi="Arial" w:cs="Arial"/>
          <w:color w:val="000000" w:themeColor="text1"/>
          <w:sz w:val="22"/>
        </w:rPr>
        <w:t xml:space="preserve">, making </w:t>
      </w:r>
      <w:r w:rsidR="00AA65E5">
        <w:rPr>
          <w:rFonts w:ascii="Arial" w:eastAsiaTheme="minorEastAsia" w:hAnsi="Arial" w:cs="Arial"/>
          <w:color w:val="000000" w:themeColor="text1"/>
          <w:sz w:val="22"/>
        </w:rPr>
        <w:t xml:space="preserve">it </w:t>
      </w:r>
      <w:r w:rsidR="00402E05">
        <w:rPr>
          <w:rFonts w:ascii="Arial" w:eastAsiaTheme="minorEastAsia" w:hAnsi="Arial" w:cs="Arial"/>
          <w:color w:val="000000" w:themeColor="text1"/>
          <w:sz w:val="22"/>
        </w:rPr>
        <w:t xml:space="preserve">difficult to </w:t>
      </w:r>
      <w:r w:rsidR="009F76EA">
        <w:rPr>
          <w:rFonts w:ascii="Arial" w:eastAsiaTheme="minorEastAsia" w:hAnsi="Arial" w:cs="Arial"/>
          <w:color w:val="000000" w:themeColor="text1"/>
          <w:sz w:val="22"/>
        </w:rPr>
        <w:t xml:space="preserve">carry the </w:t>
      </w:r>
      <w:r w:rsidR="00EA69D9">
        <w:rPr>
          <w:rFonts w:ascii="Arial" w:eastAsiaTheme="minorEastAsia" w:hAnsi="Arial" w:cs="Arial"/>
          <w:color w:val="000000" w:themeColor="text1"/>
          <w:sz w:val="22"/>
        </w:rPr>
        <w:t xml:space="preserve">same </w:t>
      </w:r>
      <w:r w:rsidR="00AA65E5">
        <w:rPr>
          <w:rFonts w:ascii="Arial" w:eastAsiaTheme="minorEastAsia" w:hAnsi="Arial" w:cs="Arial"/>
          <w:color w:val="000000" w:themeColor="text1"/>
          <w:sz w:val="22"/>
        </w:rPr>
        <w:t>conclusions</w:t>
      </w:r>
      <w:r w:rsidR="00402E05">
        <w:rPr>
          <w:rFonts w:ascii="Arial" w:eastAsiaTheme="minorEastAsia" w:hAnsi="Arial" w:cs="Arial"/>
          <w:color w:val="000000" w:themeColor="text1"/>
          <w:sz w:val="22"/>
        </w:rPr>
        <w:t xml:space="preserve"> to other </w:t>
      </w:r>
      <w:r w:rsidR="00AA65E5">
        <w:rPr>
          <w:rFonts w:ascii="Arial" w:eastAsiaTheme="minorEastAsia" w:hAnsi="Arial" w:cs="Arial"/>
          <w:color w:val="000000" w:themeColor="text1"/>
          <w:sz w:val="22"/>
        </w:rPr>
        <w:t xml:space="preserve">quantification tools. </w:t>
      </w:r>
      <w:r w:rsidRPr="000A209C">
        <w:rPr>
          <w:rFonts w:ascii="Arial" w:eastAsiaTheme="minorEastAsia" w:hAnsi="Arial" w:cs="Arial"/>
          <w:color w:val="000000" w:themeColor="text1"/>
          <w:sz w:val="22"/>
        </w:rPr>
        <w:t xml:space="preserve">quantms is a new cloud-based, open-source workflow that enables large-scale proteomics data analysis and generates </w:t>
      </w:r>
      <w:r w:rsidR="00424008" w:rsidRPr="000A209C">
        <w:rPr>
          <w:rFonts w:ascii="Arial" w:eastAsiaTheme="minorEastAsia" w:hAnsi="Arial" w:cs="Arial"/>
          <w:color w:val="000000" w:themeColor="text1"/>
          <w:sz w:val="22"/>
        </w:rPr>
        <w:t>peptide-level</w:t>
      </w:r>
      <w:r w:rsidRPr="000A209C">
        <w:rPr>
          <w:rFonts w:ascii="Arial" w:eastAsiaTheme="minorEastAsia" w:hAnsi="Arial" w:cs="Arial"/>
          <w:color w:val="000000" w:themeColor="text1"/>
          <w:sz w:val="22"/>
        </w:rPr>
        <w:t xml:space="preserve"> quantification and could benefit from this evaluation.</w:t>
      </w:r>
      <w:r w:rsidR="00EA69D9">
        <w:rPr>
          <w:rFonts w:ascii="Arial" w:eastAsiaTheme="minorEastAsia" w:hAnsi="Arial" w:cs="Arial"/>
          <w:color w:val="000000" w:themeColor="text1"/>
          <w:sz w:val="22"/>
        </w:rPr>
        <w:t xml:space="preserve"> </w:t>
      </w:r>
      <w:r w:rsidR="00B12838" w:rsidRPr="00DE4FA6">
        <w:rPr>
          <w:rFonts w:ascii="Arial" w:eastAsiaTheme="minorEastAsia" w:hAnsi="Arial" w:cs="Arial"/>
          <w:color w:val="000000" w:themeColor="text1"/>
          <w:sz w:val="22"/>
        </w:rPr>
        <w:t xml:space="preserve">The protein quantities have been generated by </w:t>
      </w:r>
      <w:r w:rsidR="00B12838">
        <w:rPr>
          <w:rFonts w:ascii="Arial" w:eastAsiaTheme="minorEastAsia" w:hAnsi="Arial" w:cs="Arial"/>
          <w:color w:val="000000" w:themeColor="text1"/>
          <w:sz w:val="22"/>
        </w:rPr>
        <w:t xml:space="preserve">each R-package </w:t>
      </w:r>
      <w:r w:rsidR="00BD28E6">
        <w:rPr>
          <w:rFonts w:ascii="Arial" w:eastAsiaTheme="minorEastAsia" w:hAnsi="Arial" w:cs="Arial"/>
          <w:color w:val="000000" w:themeColor="text1"/>
          <w:sz w:val="22"/>
        </w:rPr>
        <w:t>or tool</w:t>
      </w:r>
      <w:r w:rsidR="00B12838" w:rsidRPr="00DE4FA6">
        <w:rPr>
          <w:rFonts w:ascii="Arial" w:eastAsiaTheme="minorEastAsia" w:hAnsi="Arial" w:cs="Arial"/>
          <w:color w:val="000000" w:themeColor="text1"/>
          <w:sz w:val="22"/>
        </w:rPr>
        <w:t xml:space="preserve"> starting from the </w:t>
      </w:r>
      <w:r w:rsidR="007E0EDF">
        <w:rPr>
          <w:rFonts w:ascii="Arial" w:eastAsiaTheme="minorEastAsia" w:hAnsi="Arial" w:cs="Arial"/>
          <w:color w:val="000000" w:themeColor="text1"/>
          <w:sz w:val="22"/>
        </w:rPr>
        <w:t xml:space="preserve">peptide intensity </w:t>
      </w:r>
      <w:r w:rsidR="00B12838" w:rsidRPr="00DE4FA6">
        <w:rPr>
          <w:rFonts w:ascii="Arial" w:eastAsiaTheme="minorEastAsia" w:hAnsi="Arial" w:cs="Arial"/>
          <w:color w:val="000000" w:themeColor="text1"/>
          <w:sz w:val="22"/>
        </w:rPr>
        <w:t>table</w:t>
      </w:r>
      <w:r w:rsidR="007E0EDF">
        <w:rPr>
          <w:rFonts w:ascii="Arial" w:eastAsiaTheme="minorEastAsia" w:hAnsi="Arial" w:cs="Arial"/>
          <w:color w:val="000000" w:themeColor="text1"/>
          <w:sz w:val="22"/>
        </w:rPr>
        <w:t xml:space="preserve"> from</w:t>
      </w:r>
      <w:r w:rsidR="00B12838" w:rsidRPr="00DE4FA6">
        <w:rPr>
          <w:rFonts w:ascii="Arial" w:eastAsiaTheme="minorEastAsia" w:hAnsi="Arial" w:cs="Arial"/>
          <w:color w:val="000000" w:themeColor="text1"/>
          <w:sz w:val="22"/>
        </w:rPr>
        <w:t xml:space="preserve"> quantms</w:t>
      </w:r>
      <w:ins w:id="160" w:author="来宾用户" w:date="2023-02-23T14:15:00Z">
        <w:r w:rsidR="3ECDF959" w:rsidRPr="3ECDF959">
          <w:rPr>
            <w:rFonts w:ascii="Arial" w:eastAsiaTheme="minorEastAsia" w:hAnsi="Arial" w:cs="Arial"/>
            <w:color w:val="000000" w:themeColor="text1"/>
            <w:sz w:val="22"/>
          </w:rPr>
          <w:t xml:space="preserve">, and the </w:t>
        </w:r>
      </w:ins>
      <w:ins w:id="161" w:author="来宾用户" w:date="2023-02-23T14:16:00Z">
        <w:r w:rsidR="3ECDF959" w:rsidRPr="3ECDF959">
          <w:rPr>
            <w:rFonts w:ascii="Arial" w:eastAsiaTheme="minorEastAsia" w:hAnsi="Arial" w:cs="Arial"/>
            <w:color w:val="000000" w:themeColor="text1"/>
            <w:sz w:val="22"/>
          </w:rPr>
          <w:t>uploaded</w:t>
        </w:r>
      </w:ins>
      <w:ins w:id="162" w:author="来宾用户" w:date="2023-02-23T14:15:00Z">
        <w:r w:rsidR="3ECDF959" w:rsidRPr="3ECDF959">
          <w:rPr>
            <w:rFonts w:ascii="Arial" w:eastAsiaTheme="minorEastAsia" w:hAnsi="Arial" w:cs="Arial"/>
            <w:color w:val="000000" w:themeColor="text1"/>
            <w:sz w:val="22"/>
          </w:rPr>
          <w:t xml:space="preserve"> </w:t>
        </w:r>
      </w:ins>
      <w:ins w:id="163" w:author="来宾用户" w:date="2023-02-23T14:16:00Z">
        <w:r w:rsidR="3ECDF959" w:rsidRPr="3ECDF959">
          <w:rPr>
            <w:rFonts w:ascii="Arial" w:eastAsiaTheme="minorEastAsia" w:hAnsi="Arial" w:cs="Arial"/>
            <w:color w:val="000000" w:themeColor="text1"/>
            <w:sz w:val="22"/>
          </w:rPr>
          <w:t xml:space="preserve">tables by each tool could be viewed in </w:t>
        </w:r>
        <w:r w:rsidR="3ECDF959" w:rsidRPr="00D748F3">
          <w:rPr>
            <w:rFonts w:ascii="Arial" w:eastAsiaTheme="minorEastAsia" w:hAnsi="Arial" w:cs="Arial"/>
            <w:b/>
            <w:bCs/>
            <w:color w:val="000000" w:themeColor="text1"/>
            <w:sz w:val="22"/>
          </w:rPr>
          <w:t>Supplementary Table 2</w:t>
        </w:r>
        <w:r w:rsidR="3ECDF959" w:rsidRPr="3ECDF959">
          <w:rPr>
            <w:rFonts w:ascii="Arial" w:eastAsiaTheme="minorEastAsia" w:hAnsi="Arial" w:cs="Arial"/>
            <w:color w:val="000000" w:themeColor="text1"/>
            <w:sz w:val="22"/>
          </w:rPr>
          <w:t>.</w:t>
        </w:r>
      </w:ins>
      <w:r w:rsidR="3ECDF959" w:rsidRPr="3ECDF959">
        <w:rPr>
          <w:rFonts w:ascii="Arial" w:eastAsiaTheme="minorEastAsia" w:hAnsi="Arial" w:cs="Arial"/>
          <w:color w:val="000000" w:themeColor="text1"/>
          <w:sz w:val="22"/>
        </w:rPr>
        <w:t xml:space="preserve"> </w:t>
      </w:r>
    </w:p>
    <w:p w14:paraId="158B609F" w14:textId="16215BEC" w:rsidR="002900C5" w:rsidRDefault="0CEE43BF" w:rsidP="5CE95AF8">
      <w:pPr>
        <w:spacing w:before="156" w:after="156"/>
        <w:rPr>
          <w:ins w:id="164" w:author="Yasset Perez" w:date="2023-03-05T11:18:00Z"/>
          <w:rFonts w:ascii="Arial" w:eastAsiaTheme="minorEastAsia" w:hAnsi="Arial" w:cs="Arial"/>
          <w:color w:val="000000" w:themeColor="text1"/>
          <w:sz w:val="22"/>
        </w:rPr>
      </w:pPr>
      <w:r w:rsidRPr="0CEE43BF">
        <w:rPr>
          <w:rFonts w:ascii="Arial" w:eastAsiaTheme="minorEastAsia" w:hAnsi="Arial" w:cs="Arial"/>
          <w:color w:val="000000" w:themeColor="text1"/>
          <w:sz w:val="22"/>
        </w:rPr>
        <w:t xml:space="preserve">MSstats </w:t>
      </w:r>
      <w:r w:rsidR="00851E59">
        <w:rPr>
          <w:rFonts w:ascii="Arial" w:eastAsiaTheme="minorEastAsia" w:hAnsi="Arial" w:cs="Arial"/>
          <w:color w:val="000000" w:themeColor="text1"/>
          <w:sz w:val="22"/>
        </w:rPr>
        <w:t xml:space="preserve">summarize the peptide intensities into protein </w:t>
      </w:r>
      <w:r w:rsidR="0090778A">
        <w:rPr>
          <w:rFonts w:ascii="Arial" w:eastAsiaTheme="minorEastAsia" w:hAnsi="Arial" w:cs="Arial"/>
          <w:color w:val="000000" w:themeColor="text1"/>
          <w:sz w:val="22"/>
        </w:rPr>
        <w:t>intensities</w:t>
      </w:r>
      <w:r w:rsidRPr="0CEE43BF">
        <w:rPr>
          <w:rFonts w:ascii="Arial" w:eastAsiaTheme="minorEastAsia" w:hAnsi="Arial" w:cs="Arial"/>
          <w:color w:val="000000" w:themeColor="text1"/>
          <w:sz w:val="22"/>
        </w:rPr>
        <w:t xml:space="preserve">, and linear </w:t>
      </w:r>
      <w:r w:rsidR="00314252">
        <w:rPr>
          <w:rFonts w:ascii="Arial" w:eastAsiaTheme="minorEastAsia" w:hAnsi="Arial" w:cs="Arial"/>
          <w:color w:val="000000" w:themeColor="text1"/>
          <w:sz w:val="22"/>
        </w:rPr>
        <w:t>modelling</w:t>
      </w:r>
      <w:r w:rsidRPr="0CEE43BF">
        <w:rPr>
          <w:rFonts w:ascii="Arial" w:eastAsiaTheme="minorEastAsia" w:hAnsi="Arial" w:cs="Arial"/>
          <w:color w:val="000000" w:themeColor="text1"/>
          <w:sz w:val="22"/>
        </w:rPr>
        <w:t xml:space="preserve"> or Tukey’s median polish is then performed </w:t>
      </w:r>
      <w:r w:rsidR="00851E59">
        <w:rPr>
          <w:rFonts w:ascii="Arial" w:eastAsiaTheme="minorEastAsia" w:hAnsi="Arial" w:cs="Arial"/>
          <w:color w:val="000000" w:themeColor="text1"/>
          <w:sz w:val="22"/>
        </w:rPr>
        <w:t>at</w:t>
      </w:r>
      <w:r w:rsidRPr="0CEE43BF">
        <w:rPr>
          <w:rFonts w:ascii="Arial" w:eastAsiaTheme="minorEastAsia" w:hAnsi="Arial" w:cs="Arial"/>
          <w:color w:val="000000" w:themeColor="text1"/>
          <w:sz w:val="22"/>
        </w:rPr>
        <w:t xml:space="preserve"> the protein level</w:t>
      </w:r>
      <w:r w:rsidR="0090778A">
        <w:rPr>
          <w:rFonts w:ascii="Arial" w:eastAsiaTheme="minorEastAsia" w:hAnsi="Arial" w:cs="Arial"/>
          <w:color w:val="000000" w:themeColor="text1"/>
          <w:sz w:val="22"/>
        </w:rPr>
        <w:t xml:space="preserve"> </w:t>
      </w:r>
      <w:r w:rsidR="00452DAC">
        <w:rPr>
          <w:rFonts w:ascii="Arial" w:eastAsiaTheme="minorEastAsia" w:hAnsi="Arial" w:cs="Arial"/>
          <w:color w:val="000000" w:themeColor="text1"/>
          <w:sz w:val="22"/>
        </w:rPr>
        <w:fldChar w:fldCharType="begin">
          <w:fldData xml:space="preserve">PEVuZE5vdGU+PENpdGU+PEF1dGhvcj5DaG9pPC9BdXRob3I+PFllYXI+MjAxNDwvWWVhcj48UmVj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</w:fldData>
        </w:fldChar>
      </w:r>
      <w:r w:rsidR="00452DAC">
        <w:rPr>
          <w:rFonts w:ascii="Arial" w:eastAsiaTheme="minorEastAsia" w:hAnsi="Arial" w:cs="Arial"/>
          <w:color w:val="000000" w:themeColor="text1"/>
          <w:sz w:val="22"/>
        </w:rPr>
        <w:instrText xml:space="preserve"> ADDIN EN.CITE </w:instrText>
      </w:r>
      <w:r w:rsidR="00452DAC">
        <w:rPr>
          <w:rFonts w:ascii="Arial" w:eastAsiaTheme="minorEastAsia" w:hAnsi="Arial" w:cs="Arial"/>
          <w:color w:val="000000" w:themeColor="text1"/>
          <w:sz w:val="22"/>
        </w:rPr>
        <w:fldChar w:fldCharType="begin">
          <w:fldData xml:space="preserve">PEVuZE5vdGU+PENpdGU+PEF1dGhvcj5DaG9pPC9BdXRob3I+PFllYXI+MjAxNDwvWWVhcj48UmVj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</w:fldData>
        </w:fldChar>
      </w:r>
      <w:r w:rsidR="00452DAC">
        <w:rPr>
          <w:rFonts w:ascii="Arial" w:eastAsiaTheme="minorEastAsia" w:hAnsi="Arial" w:cs="Arial"/>
          <w:color w:val="000000" w:themeColor="text1"/>
          <w:sz w:val="22"/>
        </w:rPr>
        <w:instrText xml:space="preserve"> ADDIN EN.CITE.DATA </w:instrText>
      </w:r>
      <w:r w:rsidR="00452DAC">
        <w:rPr>
          <w:rFonts w:ascii="Arial" w:eastAsiaTheme="minorEastAsia" w:hAnsi="Arial" w:cs="Arial"/>
          <w:color w:val="000000" w:themeColor="text1"/>
          <w:sz w:val="22"/>
        </w:rPr>
      </w:r>
      <w:r w:rsidR="00452DAC">
        <w:rPr>
          <w:rFonts w:ascii="Arial" w:eastAsiaTheme="minorEastAsia" w:hAnsi="Arial" w:cs="Arial"/>
          <w:color w:val="000000" w:themeColor="text1"/>
          <w:sz w:val="22"/>
        </w:rPr>
        <w:fldChar w:fldCharType="end"/>
      </w:r>
      <w:r w:rsidR="00452DAC">
        <w:rPr>
          <w:rFonts w:ascii="Arial" w:eastAsiaTheme="minorEastAsia" w:hAnsi="Arial" w:cs="Arial"/>
          <w:color w:val="000000" w:themeColor="text1"/>
          <w:sz w:val="22"/>
        </w:rPr>
      </w:r>
      <w:r w:rsidR="00452DAC">
        <w:rPr>
          <w:rFonts w:ascii="Arial" w:eastAsiaTheme="minorEastAsia" w:hAnsi="Arial" w:cs="Arial"/>
          <w:color w:val="000000" w:themeColor="text1"/>
          <w:sz w:val="22"/>
        </w:rPr>
        <w:fldChar w:fldCharType="separate"/>
      </w:r>
      <w:r w:rsidR="00452DAC">
        <w:rPr>
          <w:rFonts w:ascii="Arial" w:eastAsiaTheme="minorEastAsia" w:hAnsi="Arial" w:cs="Arial"/>
          <w:noProof/>
          <w:color w:val="000000" w:themeColor="text1"/>
          <w:sz w:val="22"/>
        </w:rPr>
        <w:t>(20)</w:t>
      </w:r>
      <w:r w:rsidR="00452DAC">
        <w:rPr>
          <w:rFonts w:ascii="Arial" w:eastAsiaTheme="minorEastAsia" w:hAnsi="Arial" w:cs="Arial"/>
          <w:color w:val="000000" w:themeColor="text1"/>
          <w:sz w:val="22"/>
        </w:rPr>
        <w:fldChar w:fldCharType="end"/>
      </w:r>
      <w:r w:rsidRPr="0CEE43BF">
        <w:rPr>
          <w:rFonts w:ascii="Arial" w:eastAsiaTheme="minorEastAsia" w:hAnsi="Arial" w:cs="Arial"/>
          <w:color w:val="000000" w:themeColor="text1"/>
          <w:sz w:val="22"/>
        </w:rPr>
        <w:t xml:space="preserve">. Similarly, </w:t>
      </w:r>
      <w:r w:rsidR="00F4649F">
        <w:rPr>
          <w:rFonts w:ascii="Arial" w:eastAsiaTheme="minorEastAsia" w:hAnsi="Arial" w:cs="Arial"/>
          <w:color w:val="000000" w:themeColor="text1"/>
          <w:sz w:val="22"/>
        </w:rPr>
        <w:t xml:space="preserve">the </w:t>
      </w:r>
      <w:r w:rsidRPr="0CEE43BF">
        <w:rPr>
          <w:rFonts w:ascii="Arial" w:eastAsiaTheme="minorEastAsia" w:hAnsi="Arial" w:cs="Arial"/>
          <w:color w:val="000000" w:themeColor="text1"/>
          <w:sz w:val="22"/>
        </w:rPr>
        <w:t xml:space="preserve">Proteus </w:t>
      </w:r>
      <w:r w:rsidR="00975D83">
        <w:rPr>
          <w:rFonts w:ascii="Arial" w:eastAsiaTheme="minorEastAsia" w:hAnsi="Arial" w:cs="Arial"/>
          <w:color w:val="000000" w:themeColor="text1"/>
          <w:sz w:val="22"/>
        </w:rPr>
        <w:t>approach</w:t>
      </w:r>
      <w:r w:rsidRPr="0CEE43BF">
        <w:rPr>
          <w:rFonts w:ascii="Arial" w:eastAsiaTheme="minorEastAsia" w:hAnsi="Arial" w:cs="Arial"/>
          <w:color w:val="000000" w:themeColor="text1"/>
          <w:sz w:val="22"/>
        </w:rPr>
        <w:t xml:space="preserve"> </w:t>
      </w:r>
      <w:r w:rsidR="004C06EE">
        <w:rPr>
          <w:rFonts w:ascii="Arial" w:eastAsiaTheme="minorEastAsia" w:hAnsi="Arial" w:cs="Arial"/>
          <w:color w:val="000000" w:themeColor="text1"/>
          <w:sz w:val="22"/>
        </w:rPr>
        <w:t>computes</w:t>
      </w:r>
      <w:r w:rsidR="00040855">
        <w:rPr>
          <w:rFonts w:ascii="Arial" w:eastAsiaTheme="minorEastAsia" w:hAnsi="Arial" w:cs="Arial"/>
          <w:color w:val="000000" w:themeColor="text1"/>
          <w:sz w:val="22"/>
        </w:rPr>
        <w:t xml:space="preserve"> the </w:t>
      </w:r>
      <w:r w:rsidRPr="0CEE43BF">
        <w:rPr>
          <w:rFonts w:ascii="Arial" w:eastAsiaTheme="minorEastAsia" w:hAnsi="Arial" w:cs="Arial"/>
          <w:color w:val="000000" w:themeColor="text1"/>
          <w:sz w:val="22"/>
        </w:rPr>
        <w:t xml:space="preserve">protein-level intensities by </w:t>
      </w:r>
      <w:r w:rsidR="005E2FDF">
        <w:rPr>
          <w:rFonts w:ascii="Arial" w:eastAsiaTheme="minorEastAsia" w:hAnsi="Arial" w:cs="Arial"/>
          <w:color w:val="000000" w:themeColor="text1"/>
          <w:sz w:val="22"/>
        </w:rPr>
        <w:t xml:space="preserve">calculating the </w:t>
      </w:r>
      <w:r w:rsidRPr="0CEE43BF">
        <w:rPr>
          <w:rFonts w:ascii="Arial" w:eastAsiaTheme="minorEastAsia" w:hAnsi="Arial" w:cs="Arial"/>
          <w:color w:val="000000" w:themeColor="text1"/>
          <w:sz w:val="22"/>
        </w:rPr>
        <w:t xml:space="preserve">mean </w:t>
      </w:r>
      <w:r w:rsidR="005E2FDF">
        <w:rPr>
          <w:rFonts w:ascii="Arial" w:eastAsiaTheme="minorEastAsia" w:hAnsi="Arial" w:cs="Arial"/>
          <w:color w:val="000000" w:themeColor="text1"/>
          <w:sz w:val="22"/>
        </w:rPr>
        <w:t xml:space="preserve">of the </w:t>
      </w:r>
      <w:r w:rsidRPr="0CEE43BF">
        <w:rPr>
          <w:rFonts w:ascii="Arial" w:eastAsiaTheme="minorEastAsia" w:hAnsi="Arial" w:cs="Arial"/>
          <w:color w:val="000000" w:themeColor="text1"/>
          <w:sz w:val="22"/>
        </w:rPr>
        <w:t>three most intense peptides</w:t>
      </w:r>
      <w:r w:rsidR="00B00849">
        <w:rPr>
          <w:rFonts w:ascii="Arial" w:eastAsiaTheme="minorEastAsia" w:hAnsi="Arial" w:cs="Arial"/>
          <w:color w:val="000000" w:themeColor="text1"/>
          <w:sz w:val="22"/>
        </w:rPr>
        <w:t>.</w:t>
      </w:r>
      <w:r w:rsidR="00CB1B62">
        <w:rPr>
          <w:rFonts w:ascii="Arial" w:eastAsiaTheme="minorEastAsia" w:hAnsi="Arial" w:cs="Arial"/>
          <w:color w:val="000000" w:themeColor="text1"/>
          <w:sz w:val="22"/>
        </w:rPr>
        <w:t xml:space="preserve"> </w:t>
      </w:r>
      <w:r w:rsidR="00B00849">
        <w:rPr>
          <w:rFonts w:ascii="Arial" w:eastAsiaTheme="minorEastAsia" w:hAnsi="Arial" w:cs="Arial"/>
          <w:color w:val="000000" w:themeColor="text1"/>
          <w:sz w:val="22"/>
        </w:rPr>
        <w:t xml:space="preserve">Then, </w:t>
      </w:r>
      <w:r w:rsidR="00B00849" w:rsidRPr="00B00849">
        <w:rPr>
          <w:rFonts w:ascii="Arial" w:eastAsiaTheme="minorEastAsia" w:hAnsi="Arial" w:cs="Arial"/>
          <w:color w:val="000000" w:themeColor="text1"/>
          <w:sz w:val="22"/>
        </w:rPr>
        <w:t>limma</w:t>
      </w:r>
      <w:r w:rsidR="00DE7BA3">
        <w:rPr>
          <w:rFonts w:ascii="Arial" w:eastAsiaTheme="minorEastAsia" w:hAnsi="Arial" w:cs="Arial"/>
          <w:color w:val="000000" w:themeColor="text1"/>
          <w:sz w:val="22"/>
        </w:rPr>
        <w:t xml:space="preserve"> - </w:t>
      </w:r>
      <w:r w:rsidR="006E0D06" w:rsidRPr="00B00849">
        <w:rPr>
          <w:rFonts w:ascii="Arial" w:eastAsiaTheme="minorEastAsia" w:hAnsi="Arial" w:cs="Arial"/>
          <w:color w:val="000000" w:themeColor="text1"/>
          <w:sz w:val="22"/>
        </w:rPr>
        <w:t>which offers robust treatment of missing data</w:t>
      </w:r>
      <w:r w:rsidR="00DE7BA3">
        <w:rPr>
          <w:rFonts w:ascii="Arial" w:eastAsiaTheme="minorEastAsia" w:hAnsi="Arial" w:cs="Arial"/>
          <w:color w:val="000000" w:themeColor="text1"/>
          <w:sz w:val="22"/>
        </w:rPr>
        <w:t xml:space="preserve"> -</w:t>
      </w:r>
      <w:r w:rsidR="00B00849">
        <w:rPr>
          <w:rFonts w:ascii="Arial" w:eastAsiaTheme="minorEastAsia" w:hAnsi="Arial" w:cs="Arial"/>
          <w:color w:val="000000" w:themeColor="text1"/>
          <w:sz w:val="22"/>
        </w:rPr>
        <w:t xml:space="preserve"> is </w:t>
      </w:r>
      <w:r w:rsidR="006E0D06">
        <w:rPr>
          <w:rFonts w:ascii="Arial" w:eastAsiaTheme="minorEastAsia" w:hAnsi="Arial" w:cs="Arial"/>
          <w:color w:val="000000" w:themeColor="text1"/>
          <w:sz w:val="22"/>
        </w:rPr>
        <w:t>used to perform the differential expression analysis.</w:t>
      </w:r>
      <w:ins w:id="165" w:author="来宾用户" w:date="2023-02-24T01:40:00Z">
        <w:r w:rsidRPr="0CEE43BF">
          <w:rPr>
            <w:rFonts w:ascii="Arial" w:eastAsiaTheme="minorEastAsia" w:hAnsi="Arial" w:cs="Arial"/>
            <w:color w:val="000000" w:themeColor="text1"/>
            <w:sz w:val="22"/>
          </w:rPr>
          <w:t xml:space="preserve"> </w:t>
        </w:r>
        <w:r w:rsidR="3ECDF959" w:rsidRPr="3ECDF959">
          <w:rPr>
            <w:rFonts w:ascii="Arial" w:eastAsiaTheme="minorEastAsia" w:hAnsi="Arial" w:cs="Arial"/>
            <w:color w:val="000000" w:themeColor="text1"/>
            <w:sz w:val="22"/>
          </w:rPr>
          <w:t>Furthermore, msqrob</w:t>
        </w:r>
      </w:ins>
      <w:ins w:id="166" w:author="来宾用户" w:date="2023-02-24T13:55:00Z">
        <w:r w:rsidR="3ECDF959" w:rsidRPr="3ECDF959">
          <w:rPr>
            <w:rFonts w:ascii="Arial" w:eastAsiaTheme="minorEastAsia" w:hAnsi="Arial" w:cs="Arial"/>
            <w:color w:val="000000" w:themeColor="text1"/>
            <w:sz w:val="22"/>
          </w:rPr>
          <w:t>2</w:t>
        </w:r>
      </w:ins>
      <w:ins w:id="167" w:author="来宾用户" w:date="2023-02-24T02:12:00Z">
        <w:r w:rsidR="3ECDF959" w:rsidRPr="3ECDF959">
          <w:rPr>
            <w:rFonts w:ascii="Arial" w:eastAsiaTheme="minorEastAsia" w:hAnsi="Arial" w:cs="Arial"/>
            <w:color w:val="000000" w:themeColor="text1"/>
            <w:sz w:val="22"/>
          </w:rPr>
          <w:t xml:space="preserve"> aggregates peptide intensities to protein expression values by the robust </w:t>
        </w:r>
      </w:ins>
      <w:ins w:id="168" w:author="Yasset Perez" w:date="2023-02-26T17:27:00Z">
        <w:r w:rsidR="00F84E1E" w:rsidRPr="3ECDF959">
          <w:rPr>
            <w:rFonts w:ascii="Arial" w:eastAsiaTheme="minorEastAsia" w:hAnsi="Arial" w:cs="Arial"/>
            <w:color w:val="000000" w:themeColor="text1"/>
            <w:sz w:val="22"/>
          </w:rPr>
          <w:t>summarization</w:t>
        </w:r>
      </w:ins>
      <w:ins w:id="169" w:author="来宾用户" w:date="2023-02-24T02:12:00Z">
        <w:r w:rsidR="3ECDF959" w:rsidRPr="3ECDF959">
          <w:rPr>
            <w:rFonts w:ascii="Arial" w:eastAsiaTheme="minorEastAsia" w:hAnsi="Arial" w:cs="Arial"/>
            <w:color w:val="000000" w:themeColor="text1"/>
            <w:sz w:val="22"/>
          </w:rPr>
          <w:t xml:space="preserve"> method in </w:t>
        </w:r>
      </w:ins>
      <w:ins w:id="170" w:author="Yasset Perez" w:date="2023-03-05T19:48:00Z">
        <w:r w:rsidR="00F57658">
          <w:rPr>
            <w:rFonts w:ascii="Arial" w:eastAsiaTheme="minorEastAsia" w:hAnsi="Arial" w:cs="Arial"/>
            <w:color w:val="000000" w:themeColor="text1"/>
            <w:sz w:val="22"/>
          </w:rPr>
          <w:t xml:space="preserve">the </w:t>
        </w:r>
      </w:ins>
      <w:ins w:id="171" w:author="来宾用户" w:date="2023-02-24T02:12:00Z">
        <w:r w:rsidR="3ECDF959" w:rsidRPr="3ECDF959">
          <w:rPr>
            <w:rFonts w:ascii="Arial" w:eastAsiaTheme="minorEastAsia" w:hAnsi="Arial" w:cs="Arial"/>
            <w:color w:val="000000" w:themeColor="text1"/>
            <w:sz w:val="22"/>
          </w:rPr>
          <w:t>QFeatures package.</w:t>
        </w:r>
      </w:ins>
      <w:r w:rsidRPr="3ECDF959">
        <w:rPr>
          <w:rFonts w:ascii="Arial" w:eastAsiaTheme="minorEastAsia" w:hAnsi="Arial" w:cs="Arial"/>
          <w:color w:val="000000" w:themeColor="text1"/>
          <w:sz w:val="22"/>
        </w:rPr>
        <w:t xml:space="preserve"> </w:t>
      </w:r>
      <w:r w:rsidR="5CE95AF8" w:rsidRPr="000A209C">
        <w:rPr>
          <w:rFonts w:ascii="Arial" w:eastAsiaTheme="minorEastAsia" w:hAnsi="Arial" w:cs="Arial"/>
          <w:color w:val="000000" w:themeColor="text1"/>
          <w:sz w:val="22"/>
        </w:rPr>
        <w:t>We did not evaluate prolfqua</w:t>
      </w:r>
      <w:r w:rsidR="00F4649F">
        <w:rPr>
          <w:rFonts w:ascii="Arial" w:eastAsiaTheme="minorEastAsia" w:hAnsi="Arial" w:cs="Arial"/>
          <w:color w:val="000000" w:themeColor="text1"/>
          <w:sz w:val="22"/>
        </w:rPr>
        <w:t xml:space="preserve"> and </w:t>
      </w:r>
      <w:r w:rsidR="5CE95AF8" w:rsidRPr="000A209C">
        <w:rPr>
          <w:rFonts w:ascii="Arial" w:eastAsiaTheme="minorEastAsia" w:hAnsi="Arial" w:cs="Arial"/>
          <w:color w:val="000000" w:themeColor="text1"/>
          <w:sz w:val="22"/>
        </w:rPr>
        <w:t>ProStaR</w:t>
      </w:r>
      <w:r w:rsidR="7576DC60" w:rsidRPr="7576DC60">
        <w:rPr>
          <w:rFonts w:ascii="Arial" w:eastAsiaTheme="minorEastAsia" w:hAnsi="Arial" w:cs="Arial"/>
          <w:color w:val="000000" w:themeColor="text1"/>
          <w:sz w:val="22"/>
        </w:rPr>
        <w:t xml:space="preserve"> </w:t>
      </w:r>
      <w:r w:rsidR="5CE95AF8" w:rsidRPr="000A209C">
        <w:rPr>
          <w:rFonts w:ascii="Arial" w:eastAsiaTheme="minorEastAsia" w:hAnsi="Arial" w:cs="Arial"/>
          <w:color w:val="000000" w:themeColor="text1"/>
          <w:sz w:val="22"/>
        </w:rPr>
        <w:t xml:space="preserve">because </w:t>
      </w:r>
      <w:ins w:id="172" w:author="来宾用户" w:date="2023-02-24T11:08:00Z">
        <w:r w:rsidR="5CE95AF8" w:rsidRPr="3ECDF959">
          <w:rPr>
            <w:rFonts w:ascii="Arial" w:eastAsiaTheme="minorEastAsia" w:hAnsi="Arial" w:cs="Arial"/>
            <w:color w:val="000000" w:themeColor="text1"/>
            <w:sz w:val="22"/>
          </w:rPr>
          <w:t xml:space="preserve">they </w:t>
        </w:r>
      </w:ins>
      <w:ins w:id="173" w:author="Yasset Perez" w:date="2023-03-05T11:18:00Z">
        <w:r w:rsidR="002900C5" w:rsidRPr="3ECDF959">
          <w:rPr>
            <w:rFonts w:ascii="Arial" w:eastAsiaTheme="minorEastAsia" w:hAnsi="Arial" w:cs="Arial"/>
            <w:color w:val="000000" w:themeColor="text1"/>
            <w:sz w:val="22"/>
          </w:rPr>
          <w:t>lack</w:t>
        </w:r>
      </w:ins>
      <w:ins w:id="174" w:author="来宾用户" w:date="2023-02-24T11:09:00Z">
        <w:r w:rsidR="5CE95AF8" w:rsidRPr="3ECDF959">
          <w:rPr>
            <w:rFonts w:ascii="Arial" w:eastAsiaTheme="minorEastAsia" w:hAnsi="Arial" w:cs="Arial"/>
            <w:color w:val="000000" w:themeColor="text1"/>
            <w:sz w:val="22"/>
          </w:rPr>
          <w:t xml:space="preserve"> </w:t>
        </w:r>
      </w:ins>
      <w:ins w:id="175" w:author="Yasset Perez" w:date="2023-03-05T11:18:00Z">
        <w:r w:rsidR="002900C5">
          <w:rPr>
            <w:rFonts w:ascii="Arial" w:eastAsiaTheme="minorEastAsia" w:hAnsi="Arial" w:cs="Arial"/>
            <w:color w:val="000000" w:themeColor="text1"/>
            <w:sz w:val="22"/>
          </w:rPr>
          <w:t xml:space="preserve">the </w:t>
        </w:r>
      </w:ins>
      <w:ins w:id="176" w:author="来宾用户" w:date="2023-02-24T11:09:00Z">
        <w:r w:rsidR="5CE95AF8" w:rsidRPr="3ECDF959">
          <w:rPr>
            <w:rFonts w:ascii="Arial" w:eastAsiaTheme="minorEastAsia" w:hAnsi="Arial" w:cs="Arial"/>
            <w:color w:val="000000" w:themeColor="text1"/>
            <w:sz w:val="22"/>
          </w:rPr>
          <w:t xml:space="preserve">support of the mzTab or MSstats file </w:t>
        </w:r>
      </w:ins>
      <w:ins w:id="177" w:author="Yasset Perez" w:date="2023-03-05T11:18:00Z">
        <w:r w:rsidR="002900C5">
          <w:rPr>
            <w:rFonts w:ascii="Arial" w:eastAsiaTheme="minorEastAsia" w:hAnsi="Arial" w:cs="Arial"/>
            <w:color w:val="000000" w:themeColor="text1"/>
            <w:sz w:val="22"/>
          </w:rPr>
          <w:t>format</w:t>
        </w:r>
      </w:ins>
      <w:r w:rsidR="5CE95AF8" w:rsidRPr="000A209C">
        <w:rPr>
          <w:rFonts w:ascii="Arial" w:eastAsiaTheme="minorEastAsia" w:hAnsi="Arial" w:cs="Arial"/>
          <w:color w:val="000000" w:themeColor="text1"/>
          <w:sz w:val="22"/>
        </w:rPr>
        <w:t xml:space="preserve">. </w:t>
      </w:r>
      <w:r w:rsidR="009D7142">
        <w:rPr>
          <w:rFonts w:ascii="Arial" w:eastAsiaTheme="minorEastAsia" w:hAnsi="Arial" w:cs="Arial"/>
          <w:color w:val="000000" w:themeColor="text1"/>
          <w:sz w:val="22"/>
        </w:rPr>
        <w:t xml:space="preserve">Table 3 shows the </w:t>
      </w:r>
      <w:r w:rsidR="00125944">
        <w:rPr>
          <w:rFonts w:ascii="Arial" w:eastAsiaTheme="minorEastAsia" w:hAnsi="Arial" w:cs="Arial"/>
          <w:color w:val="000000" w:themeColor="text1"/>
          <w:sz w:val="22"/>
        </w:rPr>
        <w:t>benchmark</w:t>
      </w:r>
      <w:r w:rsidR="00B64CD7">
        <w:rPr>
          <w:rFonts w:ascii="Arial" w:eastAsiaTheme="minorEastAsia" w:hAnsi="Arial" w:cs="Arial"/>
          <w:color w:val="000000" w:themeColor="text1"/>
          <w:sz w:val="22"/>
        </w:rPr>
        <w:t xml:space="preserve"> of all </w:t>
      </w:r>
      <w:r w:rsidR="00EF7C1D">
        <w:rPr>
          <w:rFonts w:ascii="Arial" w:eastAsiaTheme="minorEastAsia" w:hAnsi="Arial" w:cs="Arial"/>
          <w:color w:val="000000" w:themeColor="text1"/>
          <w:sz w:val="22"/>
        </w:rPr>
        <w:t xml:space="preserve">combinations of parameters, quantification tool (MaxQuant, </w:t>
      </w:r>
      <w:r w:rsidR="00EF7C1D">
        <w:rPr>
          <w:rFonts w:ascii="Arial" w:eastAsiaTheme="minorEastAsia" w:hAnsi="Arial" w:cs="Arial"/>
          <w:color w:val="000000" w:themeColor="text1"/>
          <w:sz w:val="22"/>
        </w:rPr>
        <w:lastRenderedPageBreak/>
        <w:t>quantms) and DE package</w:t>
      </w:r>
      <w:r w:rsidR="009D7142">
        <w:rPr>
          <w:rFonts w:ascii="Arial" w:eastAsiaTheme="minorEastAsia" w:hAnsi="Arial" w:cs="Arial"/>
          <w:color w:val="000000" w:themeColor="text1"/>
          <w:sz w:val="22"/>
        </w:rPr>
        <w:t>.</w:t>
      </w:r>
      <w:r w:rsidR="00BC12C1">
        <w:rPr>
          <w:rFonts w:ascii="Arial" w:eastAsiaTheme="minorEastAsia" w:hAnsi="Arial" w:cs="Arial"/>
          <w:color w:val="000000" w:themeColor="text1"/>
          <w:sz w:val="22"/>
        </w:rPr>
        <w:t xml:space="preserve"> </w:t>
      </w:r>
    </w:p>
    <w:p w14:paraId="6D1324CF" w14:textId="77777777" w:rsidR="00B64CD7" w:rsidRDefault="00B64CD7" w:rsidP="5CE95AF8">
      <w:pPr>
        <w:spacing w:before="156" w:after="156"/>
        <w:rPr>
          <w:rFonts w:ascii="Arial" w:hAnsi="Arial" w:cs="Arial"/>
          <w:b/>
          <w:bCs/>
          <w:color w:val="000000" w:themeColor="text1"/>
          <w:sz w:val="18"/>
          <w:szCs w:val="18"/>
        </w:rPr>
      </w:pPr>
    </w:p>
    <w:p w14:paraId="712B2222" w14:textId="11D395AC" w:rsidR="3541D3F7" w:rsidRPr="00F93241" w:rsidRDefault="005E53CB" w:rsidP="5CE95AF8">
      <w:pPr>
        <w:spacing w:before="156" w:after="156"/>
        <w:rPr>
          <w:rFonts w:ascii="Arial" w:eastAsia="Arial" w:hAnsi="Arial" w:cs="Arial"/>
          <w:color w:val="000000" w:themeColor="text1"/>
          <w:sz w:val="18"/>
          <w:szCs w:val="18"/>
          <w:lang w:val="en-GB"/>
        </w:rPr>
      </w:pPr>
      <w:r w:rsidRPr="00D02BF3">
        <w:rPr>
          <w:rFonts w:ascii="Arial" w:hAnsi="Arial" w:cs="Arial"/>
          <w:b/>
          <w:bCs/>
          <w:color w:val="000000" w:themeColor="text1"/>
          <w:sz w:val="18"/>
          <w:szCs w:val="18"/>
        </w:rPr>
        <w:t xml:space="preserve">Table 3: </w:t>
      </w:r>
      <w:r w:rsidR="43A6B949" w:rsidRPr="43A6B949">
        <w:rPr>
          <w:rFonts w:ascii="Arial" w:eastAsia="Arial" w:hAnsi="Arial" w:cs="Arial"/>
          <w:color w:val="000000" w:themeColor="text1"/>
          <w:sz w:val="18"/>
          <w:szCs w:val="18"/>
          <w:lang w:val="en-GB"/>
        </w:rPr>
        <w:t xml:space="preserve">PPVs and NPVs for different combinations of parameters and methods (Imputation and Normalization) on </w:t>
      </w:r>
      <w:r w:rsidR="000139F6">
        <w:rPr>
          <w:rFonts w:ascii="Arial" w:eastAsia="Arial" w:hAnsi="Arial" w:cs="Arial"/>
          <w:color w:val="000000" w:themeColor="text1"/>
          <w:sz w:val="18"/>
          <w:szCs w:val="18"/>
          <w:lang w:val="en-GB"/>
        </w:rPr>
        <w:t xml:space="preserve">the </w:t>
      </w:r>
      <w:r w:rsidR="43A6B949" w:rsidRPr="43A6B949">
        <w:rPr>
          <w:rFonts w:ascii="Arial" w:eastAsia="Arial" w:hAnsi="Arial" w:cs="Arial"/>
          <w:color w:val="000000" w:themeColor="text1"/>
          <w:sz w:val="18"/>
          <w:szCs w:val="18"/>
          <w:lang w:val="en-GB"/>
        </w:rPr>
        <w:t xml:space="preserve">peptide level. *: No shared peptides, &gt;2 unique peptides per protein. </w:t>
      </w:r>
      <w:r w:rsidR="000139F6">
        <w:rPr>
          <w:rFonts w:ascii="Arial" w:eastAsia="Arial" w:hAnsi="Arial" w:cs="Arial"/>
          <w:color w:val="000000" w:themeColor="text1"/>
          <w:sz w:val="18"/>
          <w:szCs w:val="18"/>
          <w:lang w:val="en-GB"/>
        </w:rPr>
        <w:t>O</w:t>
      </w:r>
      <w:r w:rsidR="43A6B949" w:rsidRPr="43A6B949">
        <w:rPr>
          <w:rFonts w:ascii="Arial" w:eastAsia="Arial" w:hAnsi="Arial" w:cs="Arial"/>
          <w:color w:val="000000" w:themeColor="text1"/>
          <w:sz w:val="18"/>
          <w:szCs w:val="18"/>
          <w:lang w:val="en-GB"/>
        </w:rPr>
        <w:t>nly the best combination for each tool is presented</w:t>
      </w:r>
      <w:r w:rsidR="21E324A5" w:rsidRPr="21E324A5">
        <w:rPr>
          <w:rFonts w:ascii="Arial" w:eastAsia="Arial" w:hAnsi="Arial" w:cs="Arial"/>
          <w:color w:val="000000" w:themeColor="text1"/>
          <w:sz w:val="18"/>
          <w:szCs w:val="18"/>
          <w:lang w:val="en-GB"/>
        </w:rPr>
        <w:t xml:space="preserve">, </w:t>
      </w:r>
      <w:r w:rsidR="21E324A5" w:rsidRPr="006C52CA">
        <w:rPr>
          <w:rFonts w:ascii="Arial" w:hAnsi="Arial" w:cs="Arial"/>
          <w:b/>
          <w:bCs/>
          <w:color w:val="000000" w:themeColor="text1"/>
          <w:sz w:val="18"/>
          <w:szCs w:val="18"/>
        </w:rPr>
        <w:t>Supplementary Table 5</w:t>
      </w:r>
      <w:r w:rsidR="21E324A5" w:rsidRPr="21E324A5">
        <w:rPr>
          <w:rFonts w:ascii="Arial" w:hAnsi="Arial" w:cs="Arial"/>
          <w:color w:val="000000" w:themeColor="text1"/>
          <w:sz w:val="18"/>
          <w:szCs w:val="18"/>
        </w:rPr>
        <w:t xml:space="preserve"> contains all combinations’ results.</w:t>
      </w:r>
    </w:p>
    <w:tbl>
      <w:tblPr>
        <w:tblStyle w:val="TableGrid"/>
        <w:tblW w:w="9154" w:type="dxa"/>
        <w:jc w:val="center"/>
        <w:tblLayout w:type="fixed"/>
        <w:tblLook w:val="06A0" w:firstRow="1" w:lastRow="0" w:firstColumn="1" w:lastColumn="0" w:noHBand="1" w:noVBand="1"/>
      </w:tblPr>
      <w:tblGrid>
        <w:gridCol w:w="1129"/>
        <w:gridCol w:w="993"/>
        <w:gridCol w:w="850"/>
        <w:gridCol w:w="709"/>
        <w:gridCol w:w="992"/>
        <w:gridCol w:w="854"/>
        <w:gridCol w:w="705"/>
        <w:gridCol w:w="1146"/>
        <w:gridCol w:w="981"/>
        <w:gridCol w:w="795"/>
      </w:tblGrid>
      <w:tr w:rsidR="009A0B49" w:rsidRPr="009A0B49" w14:paraId="7781911C" w14:textId="77777777" w:rsidTr="00D748F3">
        <w:trPr>
          <w:trHeight w:val="2019"/>
          <w:jc w:val="center"/>
        </w:trPr>
        <w:tc>
          <w:tcPr>
            <w:tcW w:w="1129" w:type="dxa"/>
          </w:tcPr>
          <w:p w14:paraId="67294E76" w14:textId="7D2E9654" w:rsidR="137C37C1" w:rsidRPr="00BB1C47" w:rsidRDefault="1F4F313A" w:rsidP="00F93241">
            <w:pPr>
              <w:spacing w:before="156" w:after="156"/>
              <w:ind w:left="57" w:right="57"/>
              <w:jc w:val="center"/>
              <w:rPr>
                <w:rFonts w:ascii="Arial" w:eastAsiaTheme="minorEastAsia" w:hAnsi="Arial" w:cs="Arial"/>
                <w:b/>
                <w:color w:val="000000" w:themeColor="text1"/>
                <w:sz w:val="16"/>
                <w:szCs w:val="16"/>
              </w:rPr>
            </w:pPr>
            <w:r w:rsidRPr="00BB1C47">
              <w:rPr>
                <w:rFonts w:ascii="Arial" w:eastAsiaTheme="minorEastAsia" w:hAnsi="Arial" w:cs="Arial"/>
                <w:b/>
                <w:bCs/>
                <w:color w:val="000000" w:themeColor="text1"/>
                <w:sz w:val="16"/>
                <w:szCs w:val="16"/>
              </w:rPr>
              <w:t>Source</w:t>
            </w:r>
          </w:p>
        </w:tc>
        <w:tc>
          <w:tcPr>
            <w:tcW w:w="993" w:type="dxa"/>
          </w:tcPr>
          <w:p w14:paraId="74635275" w14:textId="44FDDC84" w:rsidR="137C37C1" w:rsidRPr="00BB1C47" w:rsidRDefault="7BD547B4" w:rsidP="00F93241">
            <w:pPr>
              <w:spacing w:before="156" w:after="156"/>
              <w:ind w:left="57" w:right="57"/>
              <w:jc w:val="center"/>
              <w:rPr>
                <w:rFonts w:ascii="Arial" w:eastAsiaTheme="minorEastAsia" w:hAnsi="Arial" w:cs="Arial"/>
                <w:b/>
                <w:bCs/>
                <w:color w:val="000000" w:themeColor="text1"/>
                <w:sz w:val="16"/>
                <w:szCs w:val="16"/>
              </w:rPr>
            </w:pPr>
            <w:r w:rsidRPr="00BB1C47">
              <w:rPr>
                <w:rFonts w:ascii="Arial" w:eastAsiaTheme="minorEastAsia" w:hAnsi="Arial" w:cs="Arial"/>
                <w:b/>
                <w:color w:val="000000" w:themeColor="text1"/>
                <w:sz w:val="16"/>
                <w:szCs w:val="16"/>
              </w:rPr>
              <w:t>Tool</w:t>
            </w:r>
          </w:p>
          <w:p w14:paraId="648FFFC6" w14:textId="5B9F8763" w:rsidR="137C37C1" w:rsidRPr="00BB1C47" w:rsidRDefault="38416474" w:rsidP="00F93241">
            <w:pPr>
              <w:spacing w:before="156" w:after="156"/>
              <w:ind w:left="57" w:right="57"/>
              <w:jc w:val="center"/>
              <w:rPr>
                <w:rFonts w:ascii="Arial" w:eastAsiaTheme="minorEastAsia" w:hAnsi="Arial" w:cs="Arial"/>
                <w:b/>
                <w:color w:val="000000" w:themeColor="text1"/>
                <w:sz w:val="16"/>
                <w:szCs w:val="16"/>
              </w:rPr>
            </w:pPr>
            <w:r w:rsidRPr="00BB1C47">
              <w:rPr>
                <w:rFonts w:ascii="Arial" w:eastAsia="Arial" w:hAnsi="Arial" w:cs="Arial"/>
                <w:color w:val="000000" w:themeColor="text1"/>
                <w:sz w:val="16"/>
                <w:szCs w:val="16"/>
              </w:rPr>
              <w:t>(Imputation – Normalization)</w:t>
            </w:r>
            <w:r w:rsidR="00F93241">
              <w:rPr>
                <w:rFonts w:ascii="Arial" w:eastAsia="Arial" w:hAnsi="Arial" w:cs="Arial"/>
                <w:color w:val="000000" w:themeColor="text1"/>
                <w:sz w:val="16"/>
                <w:szCs w:val="16"/>
              </w:rPr>
              <w:t xml:space="preserve"> </w:t>
            </w:r>
          </w:p>
        </w:tc>
        <w:tc>
          <w:tcPr>
            <w:tcW w:w="1559" w:type="dxa"/>
            <w:gridSpan w:val="2"/>
          </w:tcPr>
          <w:p w14:paraId="29B67EB5" w14:textId="5874CA29" w:rsidR="7BD547B4" w:rsidRPr="00BB1C47" w:rsidRDefault="00E8064C" w:rsidP="00F93241">
            <w:pPr>
              <w:spacing w:before="156" w:after="156"/>
              <w:ind w:left="57" w:right="57"/>
              <w:jc w:val="center"/>
              <w:rPr>
                <w:rFonts w:ascii="Arial" w:eastAsia="Arial" w:hAnsi="Arial" w:cs="Arial"/>
                <w:b/>
                <w:color w:val="000000" w:themeColor="text1"/>
                <w:sz w:val="16"/>
                <w:szCs w:val="16"/>
              </w:rPr>
            </w:pPr>
            <w:r w:rsidRPr="00BB1C47">
              <w:rPr>
                <w:rFonts w:ascii="Arial" w:eastAsia="Arial" w:hAnsi="Arial" w:cs="Arial"/>
                <w:b/>
                <w:color w:val="000000" w:themeColor="text1"/>
                <w:sz w:val="16"/>
                <w:szCs w:val="16"/>
              </w:rPr>
              <w:t>UPS spiked</w:t>
            </w:r>
          </w:p>
          <w:p w14:paraId="00E97414" w14:textId="56484EE9" w:rsidR="137C37C1" w:rsidRPr="00BB1C47" w:rsidRDefault="7BD547B4" w:rsidP="00F93241">
            <w:pPr>
              <w:spacing w:before="156" w:after="156"/>
              <w:ind w:left="57" w:right="57"/>
              <w:jc w:val="center"/>
              <w:rPr>
                <w:rFonts w:ascii="Arial" w:eastAsia="Arial" w:hAnsi="Arial" w:cs="Arial"/>
                <w:b/>
                <w:color w:val="000000" w:themeColor="text1"/>
                <w:sz w:val="16"/>
                <w:szCs w:val="16"/>
              </w:rPr>
            </w:pPr>
            <w:r w:rsidRPr="00BB1C47">
              <w:rPr>
                <w:rFonts w:ascii="Arial" w:eastAsia="Arial" w:hAnsi="Arial" w:cs="Arial"/>
                <w:b/>
                <w:color w:val="000000" w:themeColor="text1"/>
                <w:sz w:val="16"/>
                <w:szCs w:val="16"/>
              </w:rPr>
              <w:t>dataset</w:t>
            </w:r>
          </w:p>
        </w:tc>
        <w:tc>
          <w:tcPr>
            <w:tcW w:w="992" w:type="dxa"/>
          </w:tcPr>
          <w:p w14:paraId="24F8F0A6" w14:textId="77777777" w:rsidR="006B02E0" w:rsidRPr="00BB1C47" w:rsidRDefault="38568ED1" w:rsidP="00F93241">
            <w:pPr>
              <w:spacing w:before="156" w:after="156"/>
              <w:ind w:left="57" w:right="57"/>
              <w:jc w:val="center"/>
              <w:rPr>
                <w:rFonts w:ascii="Arial" w:eastAsiaTheme="minorEastAsia" w:hAnsi="Arial" w:cs="Arial"/>
                <w:b/>
                <w:bCs/>
                <w:color w:val="000000" w:themeColor="text1"/>
                <w:sz w:val="16"/>
                <w:szCs w:val="16"/>
              </w:rPr>
            </w:pPr>
            <w:r w:rsidRPr="00BB1C47">
              <w:rPr>
                <w:rFonts w:ascii="Arial" w:eastAsiaTheme="minorEastAsia" w:hAnsi="Arial" w:cs="Arial"/>
                <w:b/>
                <w:bCs/>
                <w:color w:val="000000" w:themeColor="text1"/>
                <w:sz w:val="16"/>
                <w:szCs w:val="16"/>
              </w:rPr>
              <w:t>Tool</w:t>
            </w:r>
          </w:p>
          <w:p w14:paraId="1F195C34" w14:textId="4E2D02CB" w:rsidR="38568ED1" w:rsidRPr="00BB1C47" w:rsidRDefault="38568ED1" w:rsidP="00F93241">
            <w:pPr>
              <w:spacing w:before="156" w:after="156"/>
              <w:ind w:left="57" w:right="57"/>
              <w:jc w:val="center"/>
              <w:rPr>
                <w:rFonts w:ascii="Arial" w:eastAsiaTheme="minorEastAsia" w:hAnsi="Arial" w:cs="Arial"/>
                <w:b/>
                <w:bCs/>
                <w:color w:val="000000" w:themeColor="text1"/>
                <w:sz w:val="16"/>
                <w:szCs w:val="16"/>
              </w:rPr>
            </w:pPr>
            <w:r w:rsidRPr="00BB1C47">
              <w:rPr>
                <w:rFonts w:ascii="Arial" w:eastAsia="Arial" w:hAnsi="Arial" w:cs="Arial"/>
                <w:color w:val="000000" w:themeColor="text1"/>
                <w:sz w:val="16"/>
                <w:szCs w:val="16"/>
              </w:rPr>
              <w:t>(Imputation – Normalization)</w:t>
            </w:r>
          </w:p>
        </w:tc>
        <w:tc>
          <w:tcPr>
            <w:tcW w:w="1559" w:type="dxa"/>
            <w:gridSpan w:val="2"/>
          </w:tcPr>
          <w:p w14:paraId="6DE8A6AD" w14:textId="0C6B0C7F" w:rsidR="7BD547B4" w:rsidRPr="00BB1C47" w:rsidRDefault="00D53F31" w:rsidP="00F93241">
            <w:pPr>
              <w:spacing w:before="156" w:after="156"/>
              <w:ind w:left="57" w:right="57"/>
              <w:jc w:val="center"/>
              <w:rPr>
                <w:rFonts w:ascii="Arial" w:eastAsia="Arial" w:hAnsi="Arial" w:cs="Arial"/>
                <w:b/>
                <w:color w:val="000000" w:themeColor="text1"/>
                <w:sz w:val="16"/>
                <w:szCs w:val="16"/>
              </w:rPr>
            </w:pPr>
            <w:r w:rsidRPr="00BB1C47">
              <w:rPr>
                <w:rFonts w:ascii="Arial" w:eastAsia="Arial" w:hAnsi="Arial" w:cs="Arial"/>
                <w:b/>
                <w:color w:val="000000" w:themeColor="text1"/>
                <w:sz w:val="16"/>
                <w:szCs w:val="16"/>
              </w:rPr>
              <w:t>Large-scale</w:t>
            </w:r>
          </w:p>
          <w:p w14:paraId="0889B810" w14:textId="77777777" w:rsidR="7BD547B4" w:rsidRPr="00BB1C47" w:rsidRDefault="7BD547B4" w:rsidP="00F93241">
            <w:pPr>
              <w:spacing w:before="156" w:after="156"/>
              <w:ind w:left="57" w:right="57"/>
              <w:jc w:val="center"/>
              <w:rPr>
                <w:rFonts w:ascii="Arial" w:eastAsia="Arial" w:hAnsi="Arial" w:cs="Arial"/>
                <w:b/>
                <w:color w:val="000000" w:themeColor="text1"/>
                <w:sz w:val="16"/>
                <w:szCs w:val="16"/>
              </w:rPr>
            </w:pPr>
            <w:r w:rsidRPr="00BB1C47">
              <w:rPr>
                <w:rFonts w:ascii="Arial" w:eastAsia="Arial" w:hAnsi="Arial" w:cs="Arial"/>
                <w:b/>
                <w:color w:val="000000" w:themeColor="text1"/>
                <w:sz w:val="16"/>
                <w:szCs w:val="16"/>
              </w:rPr>
              <w:t>dataset</w:t>
            </w:r>
          </w:p>
          <w:p w14:paraId="18B0CA78" w14:textId="68C742A9" w:rsidR="137C37C1" w:rsidRPr="00BB1C47" w:rsidRDefault="7BD547B4" w:rsidP="00F93241">
            <w:pPr>
              <w:spacing w:before="156" w:after="156"/>
              <w:ind w:left="57" w:right="57"/>
              <w:jc w:val="center"/>
              <w:rPr>
                <w:rFonts w:ascii="Arial" w:eastAsia="Arial" w:hAnsi="Arial" w:cs="Arial"/>
                <w:b/>
                <w:color w:val="000000" w:themeColor="text1"/>
                <w:sz w:val="16"/>
                <w:szCs w:val="16"/>
              </w:rPr>
            </w:pPr>
            <w:r w:rsidRPr="00BB1C47">
              <w:rPr>
                <w:rFonts w:ascii="Arial" w:eastAsia="Arial" w:hAnsi="Arial" w:cs="Arial"/>
                <w:b/>
                <w:color w:val="000000" w:themeColor="text1"/>
                <w:sz w:val="16"/>
                <w:szCs w:val="16"/>
              </w:rPr>
              <w:t>(4:1 fold)</w:t>
            </w:r>
          </w:p>
        </w:tc>
        <w:tc>
          <w:tcPr>
            <w:tcW w:w="1146" w:type="dxa"/>
          </w:tcPr>
          <w:p w14:paraId="24ACFE5B" w14:textId="4E163915" w:rsidR="38568ED1" w:rsidRPr="00BB1C47" w:rsidRDefault="38568ED1" w:rsidP="00F93241">
            <w:pPr>
              <w:spacing w:before="156" w:after="156"/>
              <w:ind w:left="57" w:right="57"/>
              <w:jc w:val="center"/>
              <w:rPr>
                <w:rFonts w:ascii="Arial" w:eastAsiaTheme="minorEastAsia" w:hAnsi="Arial" w:cs="Arial"/>
                <w:b/>
                <w:bCs/>
                <w:color w:val="000000" w:themeColor="text1"/>
                <w:sz w:val="16"/>
                <w:szCs w:val="16"/>
              </w:rPr>
            </w:pPr>
            <w:r w:rsidRPr="00BB1C47">
              <w:rPr>
                <w:rFonts w:ascii="Arial" w:eastAsiaTheme="minorEastAsia" w:hAnsi="Arial" w:cs="Arial"/>
                <w:b/>
                <w:bCs/>
                <w:color w:val="000000" w:themeColor="text1"/>
                <w:sz w:val="16"/>
                <w:szCs w:val="16"/>
              </w:rPr>
              <w:t>Tool</w:t>
            </w:r>
            <w:r w:rsidR="00CA1EF3" w:rsidRPr="00BB1C47">
              <w:rPr>
                <w:rFonts w:ascii="Arial" w:eastAsiaTheme="minorEastAsia" w:hAnsi="Arial" w:cs="Arial"/>
                <w:b/>
                <w:bCs/>
                <w:color w:val="000000" w:themeColor="text1"/>
                <w:sz w:val="16"/>
                <w:szCs w:val="16"/>
              </w:rPr>
              <w:t xml:space="preserve"> </w:t>
            </w:r>
            <w:r w:rsidRPr="00BB1C47">
              <w:rPr>
                <w:rFonts w:ascii="Arial" w:eastAsia="Arial" w:hAnsi="Arial" w:cs="Arial"/>
                <w:color w:val="000000" w:themeColor="text1"/>
                <w:sz w:val="16"/>
                <w:szCs w:val="16"/>
              </w:rPr>
              <w:t>(Imputation – Normalization)</w:t>
            </w:r>
          </w:p>
        </w:tc>
        <w:tc>
          <w:tcPr>
            <w:tcW w:w="1776" w:type="dxa"/>
            <w:gridSpan w:val="2"/>
          </w:tcPr>
          <w:p w14:paraId="1715B2D1" w14:textId="01CB1FA2" w:rsidR="7BD547B4" w:rsidRPr="00BB1C47" w:rsidRDefault="00D53F31" w:rsidP="00F93241">
            <w:pPr>
              <w:spacing w:before="156" w:after="156"/>
              <w:ind w:left="57" w:right="57"/>
              <w:jc w:val="center"/>
              <w:rPr>
                <w:rFonts w:ascii="Arial" w:eastAsia="Arial" w:hAnsi="Arial" w:cs="Arial"/>
                <w:b/>
                <w:color w:val="000000" w:themeColor="text1"/>
                <w:sz w:val="16"/>
                <w:szCs w:val="16"/>
              </w:rPr>
            </w:pPr>
            <w:r w:rsidRPr="00BB1C47">
              <w:rPr>
                <w:rFonts w:ascii="Arial" w:eastAsia="Arial" w:hAnsi="Arial" w:cs="Arial"/>
                <w:b/>
                <w:color w:val="000000" w:themeColor="text1"/>
                <w:sz w:val="16"/>
                <w:szCs w:val="16"/>
              </w:rPr>
              <w:t>Large-scale</w:t>
            </w:r>
          </w:p>
          <w:p w14:paraId="038ADCC9" w14:textId="77777777" w:rsidR="7BD547B4" w:rsidRPr="00BB1C47" w:rsidRDefault="7BD547B4" w:rsidP="00F93241">
            <w:pPr>
              <w:spacing w:before="156" w:after="156"/>
              <w:ind w:left="57" w:right="57"/>
              <w:jc w:val="center"/>
              <w:rPr>
                <w:rFonts w:ascii="Arial" w:eastAsia="Arial" w:hAnsi="Arial" w:cs="Arial"/>
                <w:b/>
                <w:color w:val="000000" w:themeColor="text1"/>
                <w:sz w:val="16"/>
                <w:szCs w:val="16"/>
              </w:rPr>
            </w:pPr>
            <w:r w:rsidRPr="00BB1C47">
              <w:rPr>
                <w:rFonts w:ascii="Arial" w:eastAsia="Arial" w:hAnsi="Arial" w:cs="Arial"/>
                <w:b/>
                <w:color w:val="000000" w:themeColor="text1"/>
                <w:sz w:val="16"/>
                <w:szCs w:val="16"/>
              </w:rPr>
              <w:t>dataset</w:t>
            </w:r>
          </w:p>
          <w:p w14:paraId="0229EA57" w14:textId="7C5C2387" w:rsidR="137C37C1" w:rsidRPr="00BB1C47" w:rsidRDefault="7BD547B4" w:rsidP="00F93241">
            <w:pPr>
              <w:spacing w:before="156" w:after="156"/>
              <w:ind w:left="57" w:right="57"/>
              <w:jc w:val="center"/>
              <w:rPr>
                <w:rFonts w:ascii="Arial" w:eastAsia="Arial" w:hAnsi="Arial" w:cs="Arial"/>
                <w:b/>
                <w:color w:val="000000" w:themeColor="text1"/>
                <w:sz w:val="16"/>
                <w:szCs w:val="16"/>
              </w:rPr>
            </w:pPr>
            <w:r w:rsidRPr="00BB1C47">
              <w:rPr>
                <w:rFonts w:ascii="Arial" w:eastAsia="Arial" w:hAnsi="Arial" w:cs="Arial"/>
                <w:b/>
                <w:color w:val="000000" w:themeColor="text1"/>
                <w:sz w:val="16"/>
                <w:szCs w:val="16"/>
              </w:rPr>
              <w:t>(10:1 fold)</w:t>
            </w:r>
          </w:p>
        </w:tc>
      </w:tr>
      <w:tr w:rsidR="00210283" w:rsidRPr="00210283" w14:paraId="2B4DA42D" w14:textId="77777777" w:rsidTr="00D748F3">
        <w:trPr>
          <w:trHeight w:val="300"/>
          <w:jc w:val="center"/>
        </w:trPr>
        <w:tc>
          <w:tcPr>
            <w:tcW w:w="1129" w:type="dxa"/>
          </w:tcPr>
          <w:p w14:paraId="39E431CB" w14:textId="77777777" w:rsidR="137C37C1" w:rsidRPr="007A1B1C" w:rsidRDefault="137C37C1" w:rsidP="137C37C1">
            <w:pPr>
              <w:spacing w:before="156" w:after="156"/>
              <w:rPr>
                <w:rFonts w:ascii="Arial" w:hAnsi="Arial" w:cs="Arial"/>
                <w:color w:val="000000" w:themeColor="text1"/>
                <w:sz w:val="16"/>
                <w:szCs w:val="16"/>
              </w:rPr>
            </w:pPr>
          </w:p>
        </w:tc>
        <w:tc>
          <w:tcPr>
            <w:tcW w:w="993" w:type="dxa"/>
          </w:tcPr>
          <w:p w14:paraId="6DB88EE0" w14:textId="77777777" w:rsidR="137C37C1" w:rsidRPr="007A1B1C" w:rsidRDefault="137C37C1" w:rsidP="137C37C1">
            <w:pPr>
              <w:spacing w:before="156" w:after="156"/>
              <w:jc w:val="center"/>
              <w:rPr>
                <w:rFonts w:ascii="Arial" w:eastAsia="Arial" w:hAnsi="Arial" w:cs="Arial"/>
                <w:color w:val="000000" w:themeColor="text1"/>
                <w:sz w:val="16"/>
                <w:szCs w:val="16"/>
              </w:rPr>
            </w:pPr>
          </w:p>
        </w:tc>
        <w:tc>
          <w:tcPr>
            <w:tcW w:w="850" w:type="dxa"/>
          </w:tcPr>
          <w:p w14:paraId="4C5CE98C" w14:textId="77777777" w:rsidR="137C37C1" w:rsidRPr="007A1B1C" w:rsidRDefault="137C37C1" w:rsidP="137C37C1">
            <w:pPr>
              <w:spacing w:before="156" w:after="156"/>
              <w:jc w:val="center"/>
              <w:rPr>
                <w:rFonts w:ascii="Arial" w:hAnsi="Arial" w:cs="Arial"/>
                <w:b/>
                <w:color w:val="000000" w:themeColor="text1"/>
                <w:sz w:val="16"/>
                <w:szCs w:val="16"/>
              </w:rPr>
            </w:pPr>
            <w:r w:rsidRPr="007A1B1C">
              <w:rPr>
                <w:rFonts w:ascii="Arial" w:eastAsia="Arial" w:hAnsi="Arial" w:cs="Arial"/>
                <w:b/>
                <w:color w:val="000000" w:themeColor="text1"/>
                <w:sz w:val="16"/>
                <w:szCs w:val="16"/>
              </w:rPr>
              <w:t>PPV</w:t>
            </w:r>
          </w:p>
        </w:tc>
        <w:tc>
          <w:tcPr>
            <w:tcW w:w="709" w:type="dxa"/>
          </w:tcPr>
          <w:p w14:paraId="03DA1785" w14:textId="77777777" w:rsidR="137C37C1" w:rsidRPr="007A1B1C" w:rsidRDefault="137C37C1" w:rsidP="137C37C1">
            <w:pPr>
              <w:spacing w:before="156" w:after="156"/>
              <w:jc w:val="center"/>
              <w:rPr>
                <w:rFonts w:ascii="Arial" w:hAnsi="Arial" w:cs="Arial"/>
                <w:b/>
                <w:color w:val="000000" w:themeColor="text1"/>
                <w:sz w:val="16"/>
                <w:szCs w:val="16"/>
              </w:rPr>
            </w:pPr>
            <w:r w:rsidRPr="007A1B1C">
              <w:rPr>
                <w:rFonts w:ascii="Arial" w:eastAsia="Arial" w:hAnsi="Arial" w:cs="Arial"/>
                <w:b/>
                <w:color w:val="000000" w:themeColor="text1"/>
                <w:sz w:val="16"/>
                <w:szCs w:val="16"/>
              </w:rPr>
              <w:t>NPV</w:t>
            </w:r>
          </w:p>
        </w:tc>
        <w:tc>
          <w:tcPr>
            <w:tcW w:w="992" w:type="dxa"/>
          </w:tcPr>
          <w:p w14:paraId="77FF4AA0" w14:textId="77777777" w:rsidR="38568ED1" w:rsidRPr="007A1B1C" w:rsidRDefault="38568ED1" w:rsidP="38568ED1">
            <w:pPr>
              <w:spacing w:before="156" w:after="156"/>
              <w:jc w:val="center"/>
              <w:rPr>
                <w:rFonts w:ascii="Arial" w:eastAsia="Arial" w:hAnsi="Arial" w:cs="Arial"/>
                <w:color w:val="000000" w:themeColor="text1"/>
                <w:sz w:val="16"/>
                <w:szCs w:val="16"/>
              </w:rPr>
            </w:pPr>
          </w:p>
        </w:tc>
        <w:tc>
          <w:tcPr>
            <w:tcW w:w="854" w:type="dxa"/>
          </w:tcPr>
          <w:p w14:paraId="7770480D" w14:textId="77777777" w:rsidR="137C37C1" w:rsidRPr="007A1B1C" w:rsidRDefault="137C37C1" w:rsidP="137C37C1">
            <w:pPr>
              <w:spacing w:before="156" w:after="156"/>
              <w:jc w:val="center"/>
              <w:rPr>
                <w:rFonts w:ascii="Arial" w:eastAsia="Arial" w:hAnsi="Arial" w:cs="Arial"/>
                <w:b/>
                <w:color w:val="000000" w:themeColor="text1"/>
                <w:sz w:val="16"/>
                <w:szCs w:val="16"/>
              </w:rPr>
            </w:pPr>
            <w:r w:rsidRPr="007A1B1C">
              <w:rPr>
                <w:rFonts w:ascii="Arial" w:eastAsia="Arial" w:hAnsi="Arial" w:cs="Arial"/>
                <w:b/>
                <w:color w:val="000000" w:themeColor="text1"/>
                <w:sz w:val="16"/>
                <w:szCs w:val="16"/>
              </w:rPr>
              <w:t>PPV</w:t>
            </w:r>
          </w:p>
        </w:tc>
        <w:tc>
          <w:tcPr>
            <w:tcW w:w="705" w:type="dxa"/>
          </w:tcPr>
          <w:p w14:paraId="5967B72E" w14:textId="77777777" w:rsidR="137C37C1" w:rsidRPr="007A1B1C" w:rsidRDefault="137C37C1" w:rsidP="137C37C1">
            <w:pPr>
              <w:spacing w:before="156" w:after="156"/>
              <w:jc w:val="center"/>
              <w:rPr>
                <w:rFonts w:ascii="Arial" w:eastAsia="Arial" w:hAnsi="Arial" w:cs="Arial"/>
                <w:b/>
                <w:color w:val="000000" w:themeColor="text1"/>
                <w:sz w:val="16"/>
                <w:szCs w:val="16"/>
              </w:rPr>
            </w:pPr>
            <w:r w:rsidRPr="007A1B1C">
              <w:rPr>
                <w:rFonts w:ascii="Arial" w:eastAsia="Arial" w:hAnsi="Arial" w:cs="Arial"/>
                <w:b/>
                <w:color w:val="000000" w:themeColor="text1"/>
                <w:sz w:val="16"/>
                <w:szCs w:val="16"/>
              </w:rPr>
              <w:t>NPV</w:t>
            </w:r>
          </w:p>
        </w:tc>
        <w:tc>
          <w:tcPr>
            <w:tcW w:w="1146" w:type="dxa"/>
          </w:tcPr>
          <w:p w14:paraId="5A482BF2" w14:textId="77777777" w:rsidR="38568ED1" w:rsidRPr="007A1B1C" w:rsidRDefault="38568ED1" w:rsidP="38568ED1">
            <w:pPr>
              <w:spacing w:before="156" w:after="156"/>
              <w:jc w:val="center"/>
              <w:rPr>
                <w:rFonts w:ascii="Arial" w:eastAsia="Arial" w:hAnsi="Arial" w:cs="Arial"/>
                <w:color w:val="000000" w:themeColor="text1"/>
                <w:sz w:val="16"/>
                <w:szCs w:val="16"/>
              </w:rPr>
            </w:pPr>
          </w:p>
        </w:tc>
        <w:tc>
          <w:tcPr>
            <w:tcW w:w="981" w:type="dxa"/>
          </w:tcPr>
          <w:p w14:paraId="7B2BA867" w14:textId="77777777" w:rsidR="137C37C1" w:rsidRPr="007A1B1C" w:rsidRDefault="137C37C1" w:rsidP="137C37C1">
            <w:pPr>
              <w:spacing w:before="156" w:after="156"/>
              <w:jc w:val="center"/>
              <w:rPr>
                <w:rFonts w:ascii="Arial" w:eastAsia="Arial" w:hAnsi="Arial" w:cs="Arial"/>
                <w:b/>
                <w:color w:val="000000" w:themeColor="text1"/>
                <w:sz w:val="16"/>
                <w:szCs w:val="16"/>
              </w:rPr>
            </w:pPr>
            <w:r w:rsidRPr="007A1B1C">
              <w:rPr>
                <w:rFonts w:ascii="Arial" w:eastAsia="Arial" w:hAnsi="Arial" w:cs="Arial"/>
                <w:b/>
                <w:color w:val="000000" w:themeColor="text1"/>
                <w:sz w:val="16"/>
                <w:szCs w:val="16"/>
              </w:rPr>
              <w:t>PPV</w:t>
            </w:r>
          </w:p>
        </w:tc>
        <w:tc>
          <w:tcPr>
            <w:tcW w:w="795" w:type="dxa"/>
          </w:tcPr>
          <w:p w14:paraId="2298AB1A" w14:textId="77777777" w:rsidR="137C37C1" w:rsidRPr="007A1B1C" w:rsidRDefault="137C37C1" w:rsidP="137C37C1">
            <w:pPr>
              <w:spacing w:before="156" w:after="156"/>
              <w:jc w:val="center"/>
              <w:rPr>
                <w:rFonts w:ascii="Arial" w:eastAsia="Arial" w:hAnsi="Arial" w:cs="Arial"/>
                <w:b/>
                <w:color w:val="000000" w:themeColor="text1"/>
                <w:sz w:val="16"/>
                <w:szCs w:val="16"/>
              </w:rPr>
            </w:pPr>
            <w:r w:rsidRPr="007A1B1C">
              <w:rPr>
                <w:rFonts w:ascii="Arial" w:eastAsia="Arial" w:hAnsi="Arial" w:cs="Arial"/>
                <w:b/>
                <w:color w:val="000000" w:themeColor="text1"/>
                <w:sz w:val="16"/>
                <w:szCs w:val="16"/>
              </w:rPr>
              <w:t>NPV</w:t>
            </w:r>
          </w:p>
        </w:tc>
      </w:tr>
      <w:tr w:rsidR="00210283" w:rsidRPr="00210283" w14:paraId="7E8AF644" w14:textId="77777777" w:rsidTr="00D748F3">
        <w:trPr>
          <w:trHeight w:val="300"/>
          <w:jc w:val="center"/>
        </w:trPr>
        <w:tc>
          <w:tcPr>
            <w:tcW w:w="1129" w:type="dxa"/>
            <w:vMerge w:val="restart"/>
            <w:vAlign w:val="center"/>
          </w:tcPr>
          <w:p w14:paraId="3ED0407C" w14:textId="77777777" w:rsidR="137C37C1" w:rsidRPr="00B0099C" w:rsidRDefault="137C37C1" w:rsidP="003961C4">
            <w:pPr>
              <w:spacing w:before="156" w:after="156"/>
              <w:jc w:val="center"/>
              <w:rPr>
                <w:rFonts w:ascii="Arial" w:eastAsia="Arial" w:hAnsi="Arial" w:cs="Arial"/>
                <w:b/>
                <w:color w:val="000000" w:themeColor="text1"/>
                <w:sz w:val="16"/>
                <w:szCs w:val="16"/>
              </w:rPr>
            </w:pPr>
            <w:r w:rsidRPr="00B0099C">
              <w:rPr>
                <w:rFonts w:ascii="Arial" w:eastAsia="Arial" w:hAnsi="Arial" w:cs="Arial"/>
                <w:b/>
                <w:color w:val="000000" w:themeColor="text1"/>
                <w:sz w:val="16"/>
                <w:szCs w:val="16"/>
              </w:rPr>
              <w:t>quantms</w:t>
            </w:r>
          </w:p>
        </w:tc>
        <w:tc>
          <w:tcPr>
            <w:tcW w:w="993" w:type="dxa"/>
            <w:vAlign w:val="center"/>
          </w:tcPr>
          <w:p w14:paraId="4B4F48C4" w14:textId="77777777" w:rsidR="002C604C" w:rsidRPr="00B0099C" w:rsidRDefault="137C37C1" w:rsidP="003961C4">
            <w:pPr>
              <w:spacing w:before="156" w:after="156"/>
              <w:jc w:val="center"/>
              <w:rPr>
                <w:rFonts w:ascii="Arial" w:eastAsia="Arial" w:hAnsi="Arial" w:cs="Arial"/>
                <w:b/>
                <w:color w:val="000000" w:themeColor="text1"/>
                <w:sz w:val="16"/>
                <w:szCs w:val="16"/>
              </w:rPr>
            </w:pPr>
            <w:r w:rsidRPr="00B0099C">
              <w:rPr>
                <w:rFonts w:ascii="Arial" w:eastAsia="Arial" w:hAnsi="Arial" w:cs="Arial"/>
                <w:b/>
                <w:color w:val="000000" w:themeColor="text1"/>
                <w:sz w:val="16"/>
                <w:szCs w:val="16"/>
              </w:rPr>
              <w:t>MSstats</w:t>
            </w:r>
          </w:p>
          <w:p w14:paraId="558F767A" w14:textId="67232BAC" w:rsidR="137C37C1" w:rsidRPr="00B0099C" w:rsidRDefault="38416474" w:rsidP="003961C4">
            <w:pPr>
              <w:spacing w:before="156" w:after="156"/>
              <w:jc w:val="center"/>
              <w:rPr>
                <w:rFonts w:ascii="Arial" w:eastAsia="Arial" w:hAnsi="Arial" w:cs="Arial"/>
                <w:b/>
                <w:color w:val="000000" w:themeColor="text1"/>
                <w:sz w:val="16"/>
                <w:szCs w:val="16"/>
              </w:rPr>
            </w:pPr>
            <w:r w:rsidRPr="00B0099C">
              <w:rPr>
                <w:rFonts w:ascii="Arial" w:eastAsia="Arial" w:hAnsi="Arial" w:cs="Arial"/>
                <w:b/>
                <w:bCs/>
                <w:color w:val="000000" w:themeColor="text1"/>
                <w:sz w:val="16"/>
                <w:szCs w:val="16"/>
              </w:rPr>
              <w:t>(</w:t>
            </w:r>
            <w:r w:rsidR="0CBEA6D7" w:rsidRPr="00B0099C">
              <w:rPr>
                <w:rFonts w:ascii="Arial" w:eastAsia="Arial" w:hAnsi="Arial" w:cs="Arial"/>
                <w:b/>
                <w:bCs/>
                <w:color w:val="000000" w:themeColor="text1"/>
                <w:sz w:val="16"/>
                <w:szCs w:val="16"/>
              </w:rPr>
              <w:t>NaN</w:t>
            </w:r>
            <w:r w:rsidR="70BA51C1" w:rsidRPr="00B0099C">
              <w:rPr>
                <w:rFonts w:ascii="Arial" w:eastAsia="Arial" w:hAnsi="Arial" w:cs="Arial"/>
                <w:b/>
                <w:bCs/>
                <w:color w:val="000000" w:themeColor="text1"/>
                <w:sz w:val="16"/>
                <w:szCs w:val="16"/>
              </w:rPr>
              <w:t>-Q</w:t>
            </w:r>
            <w:r w:rsidRPr="00B0099C">
              <w:rPr>
                <w:rFonts w:ascii="Arial" w:eastAsia="Arial" w:hAnsi="Arial" w:cs="Arial"/>
                <w:b/>
                <w:bCs/>
                <w:color w:val="000000" w:themeColor="text1"/>
                <w:sz w:val="16"/>
                <w:szCs w:val="16"/>
              </w:rPr>
              <w:t>)</w:t>
            </w:r>
          </w:p>
        </w:tc>
        <w:tc>
          <w:tcPr>
            <w:tcW w:w="850" w:type="dxa"/>
            <w:vAlign w:val="center"/>
          </w:tcPr>
          <w:p w14:paraId="4C4FBDC0" w14:textId="03535A24" w:rsidR="002C604C" w:rsidRPr="00B0099C" w:rsidRDefault="137C37C1" w:rsidP="003961C4">
            <w:pPr>
              <w:spacing w:before="156" w:after="156"/>
              <w:jc w:val="center"/>
              <w:rPr>
                <w:rFonts w:ascii="Arial" w:eastAsia="Arial" w:hAnsi="Arial" w:cs="Arial"/>
                <w:color w:val="000000" w:themeColor="text1"/>
                <w:sz w:val="16"/>
                <w:szCs w:val="16"/>
              </w:rPr>
            </w:pPr>
            <w:r w:rsidRPr="00B0099C">
              <w:rPr>
                <w:rFonts w:ascii="Arial" w:eastAsia="Arial" w:hAnsi="Arial" w:cs="Arial"/>
                <w:color w:val="000000" w:themeColor="text1"/>
                <w:sz w:val="16"/>
                <w:szCs w:val="16"/>
              </w:rPr>
              <w:t>0.</w:t>
            </w:r>
            <w:r w:rsidR="70BA51C1" w:rsidRPr="00B0099C">
              <w:rPr>
                <w:rFonts w:ascii="Arial" w:eastAsia="Arial" w:hAnsi="Arial" w:cs="Arial"/>
                <w:color w:val="000000" w:themeColor="text1"/>
                <w:sz w:val="16"/>
                <w:szCs w:val="16"/>
              </w:rPr>
              <w:t>91</w:t>
            </w:r>
          </w:p>
          <w:p w14:paraId="5FDFC890" w14:textId="037EAB01" w:rsidR="137C37C1" w:rsidRPr="00B0099C" w:rsidRDefault="70BA51C1" w:rsidP="003961C4">
            <w:pPr>
              <w:spacing w:before="156" w:after="156"/>
              <w:jc w:val="center"/>
              <w:rPr>
                <w:rFonts w:ascii="Arial" w:eastAsia="Arial" w:hAnsi="Arial" w:cs="Arial"/>
                <w:color w:val="000000" w:themeColor="text1"/>
                <w:sz w:val="16"/>
                <w:szCs w:val="16"/>
              </w:rPr>
            </w:pPr>
            <w:r w:rsidRPr="00B0099C">
              <w:rPr>
                <w:rFonts w:ascii="Arial" w:eastAsia="Arial" w:hAnsi="Arial" w:cs="Arial"/>
                <w:color w:val="000000" w:themeColor="text1"/>
                <w:sz w:val="16"/>
                <w:szCs w:val="16"/>
              </w:rPr>
              <w:t>(30</w:t>
            </w:r>
            <w:r w:rsidR="137C37C1" w:rsidRPr="00B0099C">
              <w:rPr>
                <w:rFonts w:ascii="Arial" w:eastAsia="Arial" w:hAnsi="Arial" w:cs="Arial"/>
                <w:color w:val="000000" w:themeColor="text1"/>
                <w:sz w:val="16"/>
                <w:szCs w:val="16"/>
              </w:rPr>
              <w:t xml:space="preserve"> TP</w:t>
            </w:r>
            <w:ins w:id="178" w:author="来宾用户" w:date="2023-02-24T11:46:00Z">
              <w:r w:rsidR="3ECDF959" w:rsidRPr="3ECDF959">
                <w:rPr>
                  <w:rFonts w:ascii="Arial" w:eastAsia="Arial" w:hAnsi="Arial" w:cs="Arial"/>
                  <w:color w:val="000000" w:themeColor="text1"/>
                  <w:sz w:val="16"/>
                  <w:szCs w:val="16"/>
                </w:rPr>
                <w:t>, total 1896</w:t>
              </w:r>
            </w:ins>
            <w:r w:rsidR="137C37C1" w:rsidRPr="00B0099C">
              <w:rPr>
                <w:rFonts w:ascii="Arial" w:eastAsia="Arial" w:hAnsi="Arial" w:cs="Arial"/>
                <w:color w:val="000000" w:themeColor="text1"/>
                <w:sz w:val="16"/>
                <w:szCs w:val="16"/>
              </w:rPr>
              <w:t>)</w:t>
            </w:r>
          </w:p>
        </w:tc>
        <w:tc>
          <w:tcPr>
            <w:tcW w:w="709" w:type="dxa"/>
            <w:vAlign w:val="center"/>
          </w:tcPr>
          <w:p w14:paraId="29395D02" w14:textId="426F0444" w:rsidR="137C37C1" w:rsidRPr="00B0099C" w:rsidRDefault="137C37C1" w:rsidP="3ECDF959">
            <w:pPr>
              <w:spacing w:before="156" w:after="156"/>
              <w:jc w:val="center"/>
              <w:rPr>
                <w:ins w:id="179" w:author="来宾用户" w:date="2023-02-24T11:46:00Z"/>
                <w:rFonts w:ascii="Arial" w:eastAsia="Arial" w:hAnsi="Arial" w:cs="Arial"/>
                <w:color w:val="000000" w:themeColor="text1"/>
                <w:sz w:val="16"/>
                <w:szCs w:val="16"/>
              </w:rPr>
            </w:pPr>
            <w:r w:rsidRPr="00B0099C">
              <w:rPr>
                <w:rFonts w:ascii="Arial" w:eastAsia="Arial" w:hAnsi="Arial" w:cs="Arial"/>
                <w:color w:val="000000" w:themeColor="text1"/>
                <w:sz w:val="16"/>
                <w:szCs w:val="16"/>
              </w:rPr>
              <w:t>0.</w:t>
            </w:r>
            <w:r w:rsidR="70BA51C1" w:rsidRPr="00B0099C">
              <w:rPr>
                <w:rFonts w:ascii="Arial" w:eastAsia="Arial" w:hAnsi="Arial" w:cs="Arial"/>
                <w:color w:val="000000" w:themeColor="text1"/>
                <w:sz w:val="16"/>
                <w:szCs w:val="16"/>
              </w:rPr>
              <w:t>995</w:t>
            </w:r>
          </w:p>
          <w:p w14:paraId="30F5F746" w14:textId="68639017" w:rsidR="137C37C1" w:rsidRPr="00B0099C" w:rsidRDefault="3ECDF959" w:rsidP="003961C4">
            <w:pPr>
              <w:spacing w:before="156" w:after="156"/>
              <w:jc w:val="center"/>
              <w:rPr>
                <w:rFonts w:ascii="Arial" w:eastAsia="Arial" w:hAnsi="Arial" w:cs="Arial"/>
                <w:color w:val="000000" w:themeColor="text1"/>
                <w:sz w:val="16"/>
                <w:szCs w:val="16"/>
              </w:rPr>
            </w:pPr>
            <w:ins w:id="180" w:author="来宾用户" w:date="2023-02-24T11:46:00Z">
              <w:r w:rsidRPr="3ECDF959">
                <w:rPr>
                  <w:rFonts w:ascii="Arial" w:eastAsia="Arial" w:hAnsi="Arial" w:cs="Arial"/>
                  <w:color w:val="000000" w:themeColor="text1"/>
                  <w:sz w:val="16"/>
                  <w:szCs w:val="16"/>
                </w:rPr>
                <w:t>(10 FN)</w:t>
              </w:r>
            </w:ins>
          </w:p>
        </w:tc>
        <w:tc>
          <w:tcPr>
            <w:tcW w:w="992" w:type="dxa"/>
            <w:vAlign w:val="center"/>
          </w:tcPr>
          <w:p w14:paraId="108B0A09" w14:textId="77777777" w:rsidR="00E74BD5" w:rsidRPr="00B0099C" w:rsidRDefault="38568ED1" w:rsidP="003961C4">
            <w:pPr>
              <w:spacing w:before="156" w:after="156"/>
              <w:jc w:val="center"/>
              <w:rPr>
                <w:rFonts w:ascii="Arial" w:eastAsia="Arial" w:hAnsi="Arial" w:cs="Arial"/>
                <w:b/>
                <w:bCs/>
                <w:color w:val="000000" w:themeColor="text1"/>
                <w:sz w:val="16"/>
                <w:szCs w:val="16"/>
              </w:rPr>
            </w:pPr>
            <w:r w:rsidRPr="00B0099C">
              <w:rPr>
                <w:rFonts w:ascii="Arial" w:eastAsia="Arial" w:hAnsi="Arial" w:cs="Arial"/>
                <w:b/>
                <w:bCs/>
                <w:color w:val="000000" w:themeColor="text1"/>
                <w:sz w:val="16"/>
                <w:szCs w:val="16"/>
              </w:rPr>
              <w:t>MSstats</w:t>
            </w:r>
          </w:p>
          <w:p w14:paraId="30182F07" w14:textId="3C9AD767" w:rsidR="38568ED1" w:rsidRPr="00B0099C" w:rsidRDefault="38568ED1" w:rsidP="003961C4">
            <w:pPr>
              <w:spacing w:before="156" w:after="156"/>
              <w:jc w:val="center"/>
              <w:rPr>
                <w:rFonts w:ascii="Arial" w:eastAsia="Arial" w:hAnsi="Arial" w:cs="Arial"/>
                <w:b/>
                <w:bCs/>
                <w:color w:val="000000" w:themeColor="text1"/>
                <w:sz w:val="16"/>
                <w:szCs w:val="16"/>
              </w:rPr>
            </w:pPr>
            <w:r w:rsidRPr="00B0099C">
              <w:rPr>
                <w:rFonts w:ascii="Arial" w:eastAsia="Arial" w:hAnsi="Arial" w:cs="Arial"/>
                <w:b/>
                <w:bCs/>
                <w:color w:val="000000" w:themeColor="text1"/>
                <w:sz w:val="16"/>
                <w:szCs w:val="16"/>
              </w:rPr>
              <w:t>(NaN-</w:t>
            </w:r>
            <w:ins w:id="181" w:author="来宾用户" w:date="2023-02-24T11:45:00Z">
              <w:r w:rsidR="3ECDF959" w:rsidRPr="3ECDF959">
                <w:rPr>
                  <w:rFonts w:ascii="Arial" w:eastAsia="Arial" w:hAnsi="Arial" w:cs="Arial"/>
                  <w:b/>
                  <w:bCs/>
                  <w:color w:val="000000" w:themeColor="text1"/>
                  <w:sz w:val="16"/>
                  <w:szCs w:val="16"/>
                </w:rPr>
                <w:t>NN</w:t>
              </w:r>
            </w:ins>
            <w:r w:rsidRPr="00B0099C">
              <w:rPr>
                <w:rFonts w:ascii="Arial" w:eastAsia="Arial" w:hAnsi="Arial" w:cs="Arial"/>
                <w:b/>
                <w:bCs/>
                <w:color w:val="000000" w:themeColor="text1"/>
                <w:sz w:val="16"/>
                <w:szCs w:val="16"/>
              </w:rPr>
              <w:t>)</w:t>
            </w:r>
          </w:p>
        </w:tc>
        <w:tc>
          <w:tcPr>
            <w:tcW w:w="854" w:type="dxa"/>
            <w:vAlign w:val="center"/>
          </w:tcPr>
          <w:p w14:paraId="6B57954F" w14:textId="215BB388" w:rsidR="00BB1C47" w:rsidRPr="00B0099C" w:rsidRDefault="38568ED1" w:rsidP="003961C4">
            <w:pPr>
              <w:spacing w:before="156" w:after="156"/>
              <w:jc w:val="center"/>
              <w:rPr>
                <w:rFonts w:ascii="Arial" w:eastAsia="Arial" w:hAnsi="Arial" w:cs="Arial"/>
                <w:color w:val="000000" w:themeColor="text1"/>
                <w:sz w:val="16"/>
                <w:szCs w:val="16"/>
              </w:rPr>
            </w:pPr>
            <w:r w:rsidRPr="00B0099C">
              <w:rPr>
                <w:rFonts w:ascii="Arial" w:eastAsia="Arial" w:hAnsi="Arial" w:cs="Arial"/>
                <w:color w:val="000000" w:themeColor="text1"/>
                <w:sz w:val="16"/>
                <w:szCs w:val="16"/>
              </w:rPr>
              <w:t xml:space="preserve">0.86 </w:t>
            </w:r>
          </w:p>
          <w:p w14:paraId="1536D815" w14:textId="1A959F16" w:rsidR="137C37C1" w:rsidRPr="00B0099C" w:rsidRDefault="46A8A317" w:rsidP="003961C4">
            <w:pPr>
              <w:spacing w:before="156" w:after="156"/>
              <w:jc w:val="center"/>
              <w:rPr>
                <w:rFonts w:ascii="Arial" w:eastAsia="Arial" w:hAnsi="Arial" w:cs="Arial"/>
                <w:color w:val="000000" w:themeColor="text1"/>
                <w:sz w:val="16"/>
                <w:szCs w:val="16"/>
              </w:rPr>
            </w:pPr>
            <w:r w:rsidRPr="46A8A317">
              <w:rPr>
                <w:rFonts w:ascii="Arial" w:eastAsia="Arial" w:hAnsi="Arial" w:cs="Arial"/>
                <w:color w:val="000000" w:themeColor="text1"/>
                <w:sz w:val="16"/>
                <w:szCs w:val="16"/>
              </w:rPr>
              <w:t>(5</w:t>
            </w:r>
            <w:ins w:id="182" w:author="来宾用户" w:date="2023-02-24T11:45:00Z">
              <w:r w:rsidRPr="46A8A317">
                <w:rPr>
                  <w:rFonts w:ascii="Arial" w:eastAsia="Arial" w:hAnsi="Arial" w:cs="Arial"/>
                  <w:color w:val="000000" w:themeColor="text1"/>
                  <w:sz w:val="16"/>
                  <w:szCs w:val="16"/>
                </w:rPr>
                <w:t>54</w:t>
              </w:r>
            </w:ins>
            <w:r w:rsidRPr="46A8A317">
              <w:rPr>
                <w:rFonts w:ascii="Arial" w:eastAsia="Arial" w:hAnsi="Arial" w:cs="Arial"/>
                <w:color w:val="000000" w:themeColor="text1"/>
                <w:sz w:val="16"/>
                <w:szCs w:val="16"/>
              </w:rPr>
              <w:t xml:space="preserve"> TP</w:t>
            </w:r>
            <w:ins w:id="183" w:author="来宾用户" w:date="2023-02-24T11:46:00Z">
              <w:r w:rsidRPr="46A8A317">
                <w:rPr>
                  <w:rFonts w:ascii="Arial" w:eastAsia="Arial" w:hAnsi="Arial" w:cs="Arial"/>
                  <w:color w:val="000000" w:themeColor="text1"/>
                  <w:sz w:val="16"/>
                  <w:szCs w:val="16"/>
                </w:rPr>
                <w:t>, total 2740</w:t>
              </w:r>
            </w:ins>
            <w:r w:rsidRPr="46A8A317">
              <w:rPr>
                <w:rFonts w:ascii="Arial" w:eastAsia="Arial" w:hAnsi="Arial" w:cs="Arial"/>
                <w:color w:val="000000" w:themeColor="text1"/>
                <w:sz w:val="16"/>
                <w:szCs w:val="16"/>
              </w:rPr>
              <w:t>)</w:t>
            </w:r>
          </w:p>
        </w:tc>
        <w:tc>
          <w:tcPr>
            <w:tcW w:w="705" w:type="dxa"/>
            <w:vAlign w:val="center"/>
          </w:tcPr>
          <w:p w14:paraId="5F510C7F" w14:textId="10B87A0A" w:rsidR="137C37C1" w:rsidRPr="00B0099C" w:rsidRDefault="137C37C1" w:rsidP="3ECDF959">
            <w:pPr>
              <w:spacing w:before="156" w:after="156"/>
              <w:jc w:val="center"/>
              <w:rPr>
                <w:ins w:id="184" w:author="来宾用户" w:date="2023-02-24T11:46:00Z"/>
                <w:rFonts w:ascii="Arial" w:eastAsia="Arial" w:hAnsi="Arial" w:cs="Arial"/>
                <w:color w:val="000000" w:themeColor="text1"/>
                <w:sz w:val="16"/>
                <w:szCs w:val="16"/>
              </w:rPr>
            </w:pPr>
            <w:r w:rsidRPr="00B0099C">
              <w:rPr>
                <w:rFonts w:ascii="Arial" w:eastAsia="Arial" w:hAnsi="Arial" w:cs="Arial"/>
                <w:color w:val="000000" w:themeColor="text1"/>
                <w:sz w:val="16"/>
                <w:szCs w:val="16"/>
              </w:rPr>
              <w:t>0.</w:t>
            </w:r>
            <w:r w:rsidR="46A8A317" w:rsidRPr="46A8A317">
              <w:rPr>
                <w:rFonts w:ascii="Arial" w:eastAsia="Arial" w:hAnsi="Arial" w:cs="Arial"/>
                <w:color w:val="000000" w:themeColor="text1"/>
                <w:sz w:val="16"/>
                <w:szCs w:val="16"/>
              </w:rPr>
              <w:t>9</w:t>
            </w:r>
            <w:ins w:id="185" w:author="来宾用户" w:date="2023-02-24T11:45:00Z">
              <w:r w:rsidR="46A8A317" w:rsidRPr="46A8A317">
                <w:rPr>
                  <w:rFonts w:ascii="Arial" w:eastAsia="Arial" w:hAnsi="Arial" w:cs="Arial"/>
                  <w:color w:val="000000" w:themeColor="text1"/>
                  <w:sz w:val="16"/>
                  <w:szCs w:val="16"/>
                </w:rPr>
                <w:t>34</w:t>
              </w:r>
            </w:ins>
          </w:p>
          <w:p w14:paraId="2A8D23E1" w14:textId="2B0D6079" w:rsidR="137C37C1" w:rsidRPr="00B0099C" w:rsidRDefault="3ECDF959" w:rsidP="003961C4">
            <w:pPr>
              <w:spacing w:before="156" w:after="156"/>
              <w:jc w:val="center"/>
              <w:rPr>
                <w:rFonts w:ascii="Arial" w:eastAsia="Arial" w:hAnsi="Arial" w:cs="Arial"/>
                <w:color w:val="000000" w:themeColor="text1"/>
                <w:sz w:val="16"/>
                <w:szCs w:val="16"/>
              </w:rPr>
            </w:pPr>
            <w:ins w:id="186" w:author="来宾用户" w:date="2023-02-24T11:45:00Z">
              <w:r w:rsidRPr="3ECDF959">
                <w:rPr>
                  <w:rFonts w:ascii="Arial" w:eastAsia="Arial" w:hAnsi="Arial" w:cs="Arial"/>
                  <w:color w:val="000000" w:themeColor="text1"/>
                  <w:sz w:val="16"/>
                  <w:szCs w:val="16"/>
                </w:rPr>
                <w:t>(</w:t>
              </w:r>
            </w:ins>
            <w:ins w:id="187" w:author="来宾用户" w:date="2023-02-24T11:46:00Z">
              <w:r w:rsidRPr="3ECDF959">
                <w:rPr>
                  <w:rFonts w:ascii="Arial" w:eastAsia="Arial" w:hAnsi="Arial" w:cs="Arial"/>
                  <w:color w:val="000000" w:themeColor="text1"/>
                  <w:sz w:val="16"/>
                  <w:szCs w:val="16"/>
                </w:rPr>
                <w:t>137 FN</w:t>
              </w:r>
            </w:ins>
            <w:ins w:id="188" w:author="来宾用户" w:date="2023-02-24T11:45:00Z">
              <w:r w:rsidRPr="3ECDF959">
                <w:rPr>
                  <w:rFonts w:ascii="Arial" w:eastAsia="Arial" w:hAnsi="Arial" w:cs="Arial"/>
                  <w:color w:val="000000" w:themeColor="text1"/>
                  <w:sz w:val="16"/>
                  <w:szCs w:val="16"/>
                </w:rPr>
                <w:t>)</w:t>
              </w:r>
            </w:ins>
          </w:p>
        </w:tc>
        <w:tc>
          <w:tcPr>
            <w:tcW w:w="1146" w:type="dxa"/>
            <w:vAlign w:val="center"/>
          </w:tcPr>
          <w:p w14:paraId="7BC0CCBD" w14:textId="77777777" w:rsidR="000139F6" w:rsidRPr="00B0099C" w:rsidRDefault="38568ED1" w:rsidP="003961C4">
            <w:pPr>
              <w:spacing w:before="156" w:after="156"/>
              <w:jc w:val="center"/>
              <w:rPr>
                <w:rFonts w:ascii="Arial" w:eastAsia="Arial" w:hAnsi="Arial" w:cs="Arial"/>
                <w:b/>
                <w:bCs/>
                <w:color w:val="000000" w:themeColor="text1"/>
                <w:sz w:val="16"/>
                <w:szCs w:val="16"/>
              </w:rPr>
            </w:pPr>
            <w:r w:rsidRPr="00B0099C">
              <w:rPr>
                <w:rFonts w:ascii="Arial" w:eastAsia="Arial" w:hAnsi="Arial" w:cs="Arial"/>
                <w:b/>
                <w:bCs/>
                <w:color w:val="000000" w:themeColor="text1"/>
                <w:sz w:val="16"/>
                <w:szCs w:val="16"/>
              </w:rPr>
              <w:t>MSstats</w:t>
            </w:r>
          </w:p>
          <w:p w14:paraId="67B2FCDC" w14:textId="42BC6C48" w:rsidR="38568ED1" w:rsidRPr="00B0099C" w:rsidRDefault="38568ED1" w:rsidP="003961C4">
            <w:pPr>
              <w:spacing w:before="156" w:after="156"/>
              <w:jc w:val="center"/>
              <w:rPr>
                <w:rFonts w:ascii="Arial" w:eastAsia="Arial" w:hAnsi="Arial" w:cs="Arial"/>
                <w:b/>
                <w:bCs/>
                <w:color w:val="000000" w:themeColor="text1"/>
                <w:sz w:val="16"/>
                <w:szCs w:val="16"/>
              </w:rPr>
            </w:pPr>
            <w:r w:rsidRPr="00B0099C">
              <w:rPr>
                <w:rFonts w:ascii="Arial" w:eastAsia="Arial" w:hAnsi="Arial" w:cs="Arial"/>
                <w:b/>
                <w:bCs/>
                <w:color w:val="000000" w:themeColor="text1"/>
                <w:sz w:val="16"/>
                <w:szCs w:val="16"/>
              </w:rPr>
              <w:t>(NaN-NN)</w:t>
            </w:r>
          </w:p>
        </w:tc>
        <w:tc>
          <w:tcPr>
            <w:tcW w:w="981" w:type="dxa"/>
            <w:vAlign w:val="center"/>
          </w:tcPr>
          <w:p w14:paraId="6A1902E9" w14:textId="56032DCA" w:rsidR="000139F6" w:rsidRPr="00B0099C" w:rsidRDefault="137C37C1" w:rsidP="003961C4">
            <w:pPr>
              <w:spacing w:before="156" w:after="156"/>
              <w:jc w:val="center"/>
              <w:rPr>
                <w:rFonts w:ascii="Arial" w:eastAsia="Arial" w:hAnsi="Arial" w:cs="Arial"/>
                <w:color w:val="000000" w:themeColor="text1"/>
                <w:sz w:val="16"/>
                <w:szCs w:val="16"/>
              </w:rPr>
            </w:pPr>
            <w:r w:rsidRPr="00B0099C">
              <w:rPr>
                <w:rFonts w:ascii="Arial" w:eastAsia="Arial" w:hAnsi="Arial" w:cs="Arial"/>
                <w:color w:val="000000" w:themeColor="text1"/>
                <w:sz w:val="16"/>
                <w:szCs w:val="16"/>
              </w:rPr>
              <w:t>0.</w:t>
            </w:r>
            <w:r w:rsidR="38568ED1" w:rsidRPr="00B0099C">
              <w:rPr>
                <w:rFonts w:ascii="Arial" w:eastAsia="Arial" w:hAnsi="Arial" w:cs="Arial"/>
                <w:color w:val="000000" w:themeColor="text1"/>
                <w:sz w:val="16"/>
                <w:szCs w:val="16"/>
              </w:rPr>
              <w:t>73</w:t>
            </w:r>
          </w:p>
          <w:p w14:paraId="62D3C2AF" w14:textId="3EB2798C" w:rsidR="137C37C1" w:rsidRPr="00B0099C" w:rsidRDefault="38568ED1" w:rsidP="003961C4">
            <w:pPr>
              <w:spacing w:before="156" w:after="156"/>
              <w:jc w:val="center"/>
              <w:rPr>
                <w:rFonts w:ascii="Arial" w:eastAsia="Arial" w:hAnsi="Arial" w:cs="Arial"/>
                <w:color w:val="000000" w:themeColor="text1"/>
                <w:sz w:val="16"/>
                <w:szCs w:val="16"/>
              </w:rPr>
            </w:pPr>
            <w:r w:rsidRPr="00B0099C">
              <w:rPr>
                <w:rFonts w:ascii="Arial" w:eastAsia="Arial" w:hAnsi="Arial" w:cs="Arial"/>
                <w:color w:val="000000" w:themeColor="text1"/>
                <w:sz w:val="16"/>
                <w:szCs w:val="16"/>
              </w:rPr>
              <w:t>(628</w:t>
            </w:r>
            <w:r w:rsidR="137C37C1" w:rsidRPr="00B0099C">
              <w:rPr>
                <w:rFonts w:ascii="Arial" w:eastAsia="Arial" w:hAnsi="Arial" w:cs="Arial"/>
                <w:color w:val="000000" w:themeColor="text1"/>
                <w:sz w:val="16"/>
                <w:szCs w:val="16"/>
              </w:rPr>
              <w:t xml:space="preserve"> TP</w:t>
            </w:r>
            <w:ins w:id="189" w:author="来宾用户" w:date="2023-02-24T11:46:00Z">
              <w:r w:rsidR="3ECDF959" w:rsidRPr="3ECDF959">
                <w:rPr>
                  <w:rFonts w:ascii="Arial" w:eastAsia="Arial" w:hAnsi="Arial" w:cs="Arial"/>
                  <w:color w:val="000000" w:themeColor="text1"/>
                  <w:sz w:val="16"/>
                  <w:szCs w:val="16"/>
                </w:rPr>
                <w:t>, total 2740</w:t>
              </w:r>
            </w:ins>
            <w:r w:rsidR="137C37C1" w:rsidRPr="00B0099C">
              <w:rPr>
                <w:rFonts w:ascii="Arial" w:eastAsia="Arial" w:hAnsi="Arial" w:cs="Arial"/>
                <w:color w:val="000000" w:themeColor="text1"/>
                <w:sz w:val="16"/>
                <w:szCs w:val="16"/>
              </w:rPr>
              <w:t>)</w:t>
            </w:r>
          </w:p>
        </w:tc>
        <w:tc>
          <w:tcPr>
            <w:tcW w:w="795" w:type="dxa"/>
            <w:vAlign w:val="center"/>
          </w:tcPr>
          <w:p w14:paraId="252EC522" w14:textId="3D291348" w:rsidR="137C37C1" w:rsidRPr="00B0099C" w:rsidRDefault="137C37C1" w:rsidP="3ECDF959">
            <w:pPr>
              <w:spacing w:before="156" w:after="156"/>
              <w:jc w:val="center"/>
              <w:rPr>
                <w:ins w:id="190" w:author="来宾用户" w:date="2023-02-24T11:46:00Z"/>
                <w:rFonts w:ascii="Arial" w:eastAsia="Arial" w:hAnsi="Arial" w:cs="Arial"/>
                <w:color w:val="000000" w:themeColor="text1"/>
                <w:sz w:val="16"/>
                <w:szCs w:val="16"/>
              </w:rPr>
            </w:pPr>
            <w:r w:rsidRPr="00B0099C">
              <w:rPr>
                <w:rFonts w:ascii="Arial" w:eastAsia="Arial" w:hAnsi="Arial" w:cs="Arial"/>
                <w:color w:val="000000" w:themeColor="text1"/>
                <w:sz w:val="16"/>
                <w:szCs w:val="16"/>
              </w:rPr>
              <w:t>0.</w:t>
            </w:r>
            <w:r w:rsidR="38568ED1" w:rsidRPr="00B0099C">
              <w:rPr>
                <w:rFonts w:ascii="Arial" w:eastAsia="Arial" w:hAnsi="Arial" w:cs="Arial"/>
                <w:color w:val="000000" w:themeColor="text1"/>
                <w:sz w:val="16"/>
                <w:szCs w:val="16"/>
              </w:rPr>
              <w:t>966</w:t>
            </w:r>
          </w:p>
          <w:p w14:paraId="40F09D06" w14:textId="6ABDEBF4" w:rsidR="137C37C1" w:rsidRPr="00B0099C" w:rsidRDefault="3ECDF959" w:rsidP="003961C4">
            <w:pPr>
              <w:spacing w:before="156" w:after="156"/>
              <w:jc w:val="center"/>
              <w:rPr>
                <w:rFonts w:ascii="Arial" w:eastAsia="Arial" w:hAnsi="Arial" w:cs="Arial"/>
                <w:color w:val="000000" w:themeColor="text1"/>
                <w:sz w:val="16"/>
                <w:szCs w:val="16"/>
              </w:rPr>
            </w:pPr>
            <w:ins w:id="191" w:author="来宾用户" w:date="2023-02-24T11:46:00Z">
              <w:r w:rsidRPr="3ECDF959">
                <w:rPr>
                  <w:rFonts w:ascii="Arial" w:eastAsia="Arial" w:hAnsi="Arial" w:cs="Arial"/>
                  <w:color w:val="000000" w:themeColor="text1"/>
                  <w:sz w:val="16"/>
                  <w:szCs w:val="16"/>
                </w:rPr>
                <w:t>(63 FN)</w:t>
              </w:r>
            </w:ins>
          </w:p>
        </w:tc>
      </w:tr>
      <w:tr w:rsidR="00210283" w:rsidRPr="00210283" w14:paraId="7E044457" w14:textId="77777777" w:rsidTr="00D748F3">
        <w:trPr>
          <w:trHeight w:val="300"/>
          <w:jc w:val="center"/>
        </w:trPr>
        <w:tc>
          <w:tcPr>
            <w:tcW w:w="1129" w:type="dxa"/>
            <w:vMerge/>
            <w:vAlign w:val="center"/>
          </w:tcPr>
          <w:p w14:paraId="6AC0FA81" w14:textId="77777777" w:rsidR="004370A2" w:rsidRPr="00C0759D" w:rsidRDefault="004370A2" w:rsidP="00C0759D">
            <w:pPr>
              <w:spacing w:before="156" w:after="156"/>
              <w:jc w:val="center"/>
              <w:rPr>
                <w:sz w:val="16"/>
                <w:szCs w:val="16"/>
              </w:rPr>
            </w:pPr>
          </w:p>
        </w:tc>
        <w:tc>
          <w:tcPr>
            <w:tcW w:w="993" w:type="dxa"/>
            <w:vAlign w:val="center"/>
          </w:tcPr>
          <w:p w14:paraId="0739453A" w14:textId="77777777" w:rsidR="002C604C" w:rsidRPr="00C0759D" w:rsidRDefault="137C37C1" w:rsidP="003961C4">
            <w:pPr>
              <w:spacing w:before="156" w:after="156"/>
              <w:jc w:val="center"/>
              <w:rPr>
                <w:rFonts w:ascii="Arial" w:eastAsia="Arial" w:hAnsi="Arial" w:cs="Arial"/>
                <w:b/>
                <w:color w:val="000000" w:themeColor="text1"/>
                <w:sz w:val="16"/>
                <w:szCs w:val="16"/>
              </w:rPr>
            </w:pPr>
            <w:r w:rsidRPr="00C0759D">
              <w:rPr>
                <w:rFonts w:ascii="Arial" w:eastAsia="Arial" w:hAnsi="Arial" w:cs="Arial"/>
                <w:b/>
                <w:color w:val="000000" w:themeColor="text1"/>
                <w:sz w:val="16"/>
                <w:szCs w:val="16"/>
              </w:rPr>
              <w:t>Proteus</w:t>
            </w:r>
          </w:p>
          <w:p w14:paraId="56048FE4" w14:textId="1AF92CA5" w:rsidR="137C37C1" w:rsidRPr="00C0759D" w:rsidRDefault="38416474" w:rsidP="003961C4">
            <w:pPr>
              <w:spacing w:before="156" w:after="156"/>
              <w:jc w:val="center"/>
              <w:rPr>
                <w:rFonts w:ascii="Arial" w:eastAsia="Arial" w:hAnsi="Arial" w:cs="Arial"/>
                <w:b/>
                <w:color w:val="000000" w:themeColor="text1"/>
                <w:sz w:val="16"/>
                <w:szCs w:val="16"/>
              </w:rPr>
            </w:pPr>
            <w:r w:rsidRPr="00C0759D">
              <w:rPr>
                <w:rFonts w:ascii="Arial" w:eastAsia="Arial" w:hAnsi="Arial" w:cs="Arial"/>
                <w:b/>
                <w:bCs/>
                <w:color w:val="000000" w:themeColor="text1"/>
                <w:sz w:val="16"/>
                <w:szCs w:val="16"/>
              </w:rPr>
              <w:t>(MVL-EM)</w:t>
            </w:r>
          </w:p>
        </w:tc>
        <w:tc>
          <w:tcPr>
            <w:tcW w:w="850" w:type="dxa"/>
            <w:vAlign w:val="center"/>
          </w:tcPr>
          <w:p w14:paraId="053825A7" w14:textId="64326944" w:rsidR="002C604C" w:rsidRPr="00C0759D" w:rsidRDefault="137C37C1" w:rsidP="003961C4">
            <w:pPr>
              <w:spacing w:before="156" w:after="156"/>
              <w:jc w:val="center"/>
              <w:rPr>
                <w:rFonts w:ascii="Arial" w:eastAsia="Arial" w:hAnsi="Arial" w:cs="Arial"/>
                <w:color w:val="000000" w:themeColor="text1"/>
                <w:sz w:val="16"/>
                <w:szCs w:val="16"/>
              </w:rPr>
            </w:pPr>
            <w:r w:rsidRPr="00C0759D">
              <w:rPr>
                <w:rFonts w:ascii="Arial" w:eastAsia="Arial" w:hAnsi="Arial" w:cs="Arial"/>
                <w:color w:val="000000" w:themeColor="text1"/>
                <w:sz w:val="16"/>
                <w:szCs w:val="16"/>
              </w:rPr>
              <w:t>0.91</w:t>
            </w:r>
          </w:p>
          <w:p w14:paraId="27CAE51B" w14:textId="7AF74820" w:rsidR="137C37C1" w:rsidRPr="00C0759D" w:rsidRDefault="137C37C1" w:rsidP="003961C4">
            <w:pPr>
              <w:spacing w:before="156" w:after="156"/>
              <w:jc w:val="center"/>
              <w:rPr>
                <w:rFonts w:ascii="Arial" w:eastAsia="Arial" w:hAnsi="Arial" w:cs="Arial"/>
                <w:color w:val="000000" w:themeColor="text1"/>
                <w:sz w:val="16"/>
                <w:szCs w:val="16"/>
              </w:rPr>
            </w:pPr>
            <w:r w:rsidRPr="00C0759D">
              <w:rPr>
                <w:rFonts w:ascii="Arial" w:eastAsia="Arial" w:hAnsi="Arial" w:cs="Arial"/>
                <w:color w:val="000000" w:themeColor="text1"/>
                <w:sz w:val="16"/>
                <w:szCs w:val="16"/>
              </w:rPr>
              <w:t>(33 TP</w:t>
            </w:r>
            <w:ins w:id="192" w:author="来宾用户" w:date="2023-02-24T12:36:00Z">
              <w:r w:rsidR="3ECDF959" w:rsidRPr="3ECDF959">
                <w:rPr>
                  <w:rFonts w:ascii="Arial" w:eastAsia="Arial" w:hAnsi="Arial" w:cs="Arial"/>
                  <w:color w:val="000000" w:themeColor="text1"/>
                  <w:sz w:val="16"/>
                  <w:szCs w:val="16"/>
                </w:rPr>
                <w:t>, total 1905</w:t>
              </w:r>
            </w:ins>
            <w:r w:rsidRPr="00C0759D">
              <w:rPr>
                <w:rFonts w:ascii="Arial" w:eastAsia="Arial" w:hAnsi="Arial" w:cs="Arial"/>
                <w:color w:val="000000" w:themeColor="text1"/>
                <w:sz w:val="16"/>
                <w:szCs w:val="16"/>
              </w:rPr>
              <w:t>)</w:t>
            </w:r>
          </w:p>
        </w:tc>
        <w:tc>
          <w:tcPr>
            <w:tcW w:w="709" w:type="dxa"/>
            <w:vAlign w:val="center"/>
          </w:tcPr>
          <w:p w14:paraId="41E332A0" w14:textId="3A2BF595" w:rsidR="137C37C1" w:rsidRPr="00C0759D" w:rsidRDefault="137C37C1" w:rsidP="3ECDF959">
            <w:pPr>
              <w:spacing w:before="156" w:after="156"/>
              <w:jc w:val="center"/>
              <w:rPr>
                <w:ins w:id="193" w:author="来宾用户" w:date="2023-02-24T12:36:00Z"/>
                <w:rFonts w:ascii="Arial" w:eastAsia="Arial" w:hAnsi="Arial" w:cs="Arial"/>
                <w:color w:val="000000" w:themeColor="text1"/>
                <w:sz w:val="16"/>
                <w:szCs w:val="16"/>
              </w:rPr>
            </w:pPr>
            <w:r w:rsidRPr="00C0759D">
              <w:rPr>
                <w:rFonts w:ascii="Arial" w:eastAsia="Arial" w:hAnsi="Arial" w:cs="Arial"/>
                <w:color w:val="000000" w:themeColor="text1"/>
                <w:sz w:val="16"/>
                <w:szCs w:val="16"/>
              </w:rPr>
              <w:t>0.997</w:t>
            </w:r>
          </w:p>
          <w:p w14:paraId="005AF9FD" w14:textId="27860431" w:rsidR="137C37C1" w:rsidRPr="00C0759D" w:rsidRDefault="3ECDF959" w:rsidP="003961C4">
            <w:pPr>
              <w:spacing w:before="156" w:after="156"/>
              <w:jc w:val="center"/>
              <w:rPr>
                <w:rFonts w:ascii="Arial" w:eastAsia="Arial" w:hAnsi="Arial" w:cs="Arial"/>
                <w:color w:val="000000" w:themeColor="text1"/>
                <w:sz w:val="16"/>
                <w:szCs w:val="16"/>
              </w:rPr>
            </w:pPr>
            <w:ins w:id="194" w:author="来宾用户" w:date="2023-02-24T12:36:00Z">
              <w:r w:rsidRPr="3ECDF959">
                <w:rPr>
                  <w:rFonts w:ascii="Arial" w:eastAsia="Arial" w:hAnsi="Arial" w:cs="Arial"/>
                  <w:color w:val="000000" w:themeColor="text1"/>
                  <w:sz w:val="16"/>
                  <w:szCs w:val="16"/>
                </w:rPr>
                <w:t>(6 FN)</w:t>
              </w:r>
            </w:ins>
          </w:p>
        </w:tc>
        <w:tc>
          <w:tcPr>
            <w:tcW w:w="992" w:type="dxa"/>
            <w:vAlign w:val="center"/>
          </w:tcPr>
          <w:p w14:paraId="2B1B47A0" w14:textId="77777777" w:rsidR="009A0B49" w:rsidRDefault="38568ED1" w:rsidP="003961C4">
            <w:pPr>
              <w:spacing w:before="156" w:after="156"/>
              <w:jc w:val="center"/>
              <w:rPr>
                <w:rFonts w:ascii="Arial" w:eastAsia="Arial" w:hAnsi="Arial" w:cs="Arial"/>
                <w:b/>
                <w:bCs/>
                <w:color w:val="000000" w:themeColor="text1"/>
                <w:sz w:val="16"/>
                <w:szCs w:val="16"/>
              </w:rPr>
            </w:pPr>
            <w:r w:rsidRPr="00C0759D">
              <w:rPr>
                <w:rFonts w:ascii="Arial" w:eastAsia="Arial" w:hAnsi="Arial" w:cs="Arial"/>
                <w:b/>
                <w:bCs/>
                <w:color w:val="000000" w:themeColor="text1"/>
                <w:sz w:val="16"/>
                <w:szCs w:val="16"/>
              </w:rPr>
              <w:t>Proteus</w:t>
            </w:r>
          </w:p>
          <w:p w14:paraId="3A880627" w14:textId="1CBD7575" w:rsidR="38568ED1" w:rsidRPr="00D73556" w:rsidRDefault="38568ED1" w:rsidP="003961C4">
            <w:pPr>
              <w:spacing w:before="156" w:after="156"/>
              <w:jc w:val="center"/>
              <w:rPr>
                <w:rFonts w:ascii="Arial" w:eastAsia="Arial" w:hAnsi="Arial" w:cs="Arial"/>
                <w:b/>
                <w:bCs/>
                <w:color w:val="000000" w:themeColor="text1"/>
                <w:sz w:val="16"/>
                <w:szCs w:val="16"/>
              </w:rPr>
            </w:pPr>
            <w:r w:rsidRPr="00D73556">
              <w:rPr>
                <w:rFonts w:ascii="Arial" w:eastAsia="Arial" w:hAnsi="Arial" w:cs="Arial"/>
                <w:b/>
                <w:bCs/>
                <w:color w:val="000000" w:themeColor="text1"/>
                <w:sz w:val="16"/>
                <w:szCs w:val="16"/>
              </w:rPr>
              <w:t>(MVL-NN)</w:t>
            </w:r>
          </w:p>
        </w:tc>
        <w:tc>
          <w:tcPr>
            <w:tcW w:w="854" w:type="dxa"/>
            <w:vAlign w:val="center"/>
          </w:tcPr>
          <w:p w14:paraId="2FAE866E" w14:textId="77777777" w:rsidR="00E74BD5" w:rsidRPr="00D73556" w:rsidRDefault="137C37C1" w:rsidP="003961C4">
            <w:pPr>
              <w:spacing w:before="156" w:after="156"/>
              <w:jc w:val="center"/>
              <w:rPr>
                <w:rFonts w:ascii="Arial" w:eastAsia="Arial" w:hAnsi="Arial" w:cs="Arial"/>
                <w:color w:val="000000" w:themeColor="text1"/>
                <w:sz w:val="16"/>
                <w:szCs w:val="16"/>
              </w:rPr>
            </w:pPr>
            <w:r w:rsidRPr="00D73556">
              <w:rPr>
                <w:rFonts w:ascii="Arial" w:eastAsia="Arial" w:hAnsi="Arial" w:cs="Arial"/>
                <w:color w:val="000000" w:themeColor="text1"/>
                <w:sz w:val="16"/>
                <w:szCs w:val="16"/>
              </w:rPr>
              <w:t>0.</w:t>
            </w:r>
            <w:r w:rsidR="205FF641" w:rsidRPr="00D73556">
              <w:rPr>
                <w:rFonts w:ascii="Arial" w:eastAsia="Arial" w:hAnsi="Arial" w:cs="Arial"/>
                <w:color w:val="000000" w:themeColor="text1"/>
                <w:sz w:val="16"/>
                <w:szCs w:val="16"/>
              </w:rPr>
              <w:t>75</w:t>
            </w:r>
          </w:p>
          <w:p w14:paraId="22B9163D" w14:textId="5CE1038A" w:rsidR="137C37C1" w:rsidRPr="00D73556" w:rsidRDefault="205FF641" w:rsidP="003961C4">
            <w:pPr>
              <w:spacing w:before="156" w:after="156"/>
              <w:jc w:val="center"/>
              <w:rPr>
                <w:rFonts w:ascii="Arial" w:eastAsia="Arial" w:hAnsi="Arial" w:cs="Arial"/>
                <w:color w:val="000000" w:themeColor="text1"/>
                <w:sz w:val="16"/>
                <w:szCs w:val="16"/>
              </w:rPr>
            </w:pPr>
            <w:r w:rsidRPr="00D73556">
              <w:rPr>
                <w:rFonts w:ascii="Arial" w:eastAsia="Arial" w:hAnsi="Arial" w:cs="Arial"/>
                <w:color w:val="000000" w:themeColor="text1"/>
                <w:sz w:val="16"/>
                <w:szCs w:val="16"/>
              </w:rPr>
              <w:t xml:space="preserve"> (</w:t>
            </w:r>
            <w:r w:rsidR="38568ED1" w:rsidRPr="00D73556">
              <w:rPr>
                <w:rFonts w:ascii="Arial" w:eastAsia="Arial" w:hAnsi="Arial" w:cs="Arial"/>
                <w:color w:val="000000" w:themeColor="text1"/>
                <w:sz w:val="16"/>
                <w:szCs w:val="16"/>
              </w:rPr>
              <w:t>386</w:t>
            </w:r>
            <w:r w:rsidR="137C37C1" w:rsidRPr="00D73556">
              <w:rPr>
                <w:rFonts w:ascii="Arial" w:eastAsia="Arial" w:hAnsi="Arial" w:cs="Arial"/>
                <w:color w:val="000000" w:themeColor="text1"/>
                <w:sz w:val="16"/>
                <w:szCs w:val="16"/>
              </w:rPr>
              <w:t xml:space="preserve"> TP</w:t>
            </w:r>
            <w:ins w:id="195" w:author="来宾用户" w:date="2023-02-24T12:37:00Z">
              <w:r w:rsidR="3ECDF959" w:rsidRPr="3ECDF959">
                <w:rPr>
                  <w:rFonts w:ascii="Arial" w:eastAsia="Arial" w:hAnsi="Arial" w:cs="Arial"/>
                  <w:color w:val="000000" w:themeColor="text1"/>
                  <w:sz w:val="16"/>
                  <w:szCs w:val="16"/>
                </w:rPr>
                <w:t>, total 2587</w:t>
              </w:r>
            </w:ins>
            <w:r w:rsidR="137C37C1" w:rsidRPr="00D73556">
              <w:rPr>
                <w:rFonts w:ascii="Arial" w:eastAsia="Arial" w:hAnsi="Arial" w:cs="Arial"/>
                <w:color w:val="000000" w:themeColor="text1"/>
                <w:sz w:val="16"/>
                <w:szCs w:val="16"/>
              </w:rPr>
              <w:t>)</w:t>
            </w:r>
          </w:p>
        </w:tc>
        <w:tc>
          <w:tcPr>
            <w:tcW w:w="705" w:type="dxa"/>
            <w:vAlign w:val="center"/>
          </w:tcPr>
          <w:p w14:paraId="62CB3209" w14:textId="60247E7B" w:rsidR="137C37C1" w:rsidRPr="00D73556" w:rsidRDefault="137C37C1" w:rsidP="3ECDF959">
            <w:pPr>
              <w:spacing w:before="156" w:after="156"/>
              <w:jc w:val="center"/>
              <w:rPr>
                <w:ins w:id="196" w:author="来宾用户" w:date="2023-02-24T12:37:00Z"/>
                <w:rFonts w:ascii="Arial" w:eastAsia="Arial" w:hAnsi="Arial" w:cs="Arial"/>
                <w:color w:val="000000" w:themeColor="text1"/>
                <w:sz w:val="16"/>
                <w:szCs w:val="16"/>
              </w:rPr>
            </w:pPr>
            <w:r w:rsidRPr="00D73556">
              <w:rPr>
                <w:rFonts w:ascii="Arial" w:eastAsia="Arial" w:hAnsi="Arial" w:cs="Arial"/>
                <w:color w:val="000000" w:themeColor="text1"/>
                <w:sz w:val="16"/>
                <w:szCs w:val="16"/>
              </w:rPr>
              <w:t>0.</w:t>
            </w:r>
            <w:r w:rsidR="38568ED1" w:rsidRPr="00D73556">
              <w:rPr>
                <w:rFonts w:ascii="Arial" w:eastAsia="Arial" w:hAnsi="Arial" w:cs="Arial"/>
                <w:color w:val="000000" w:themeColor="text1"/>
                <w:sz w:val="16"/>
                <w:szCs w:val="16"/>
              </w:rPr>
              <w:t>928</w:t>
            </w:r>
          </w:p>
          <w:p w14:paraId="7AA77AE9" w14:textId="28C611DB" w:rsidR="137C37C1" w:rsidRPr="00D73556" w:rsidRDefault="3ECDF959" w:rsidP="003961C4">
            <w:pPr>
              <w:spacing w:before="156" w:after="156"/>
              <w:jc w:val="center"/>
              <w:rPr>
                <w:rFonts w:ascii="Arial" w:eastAsia="Arial" w:hAnsi="Arial" w:cs="Arial"/>
                <w:color w:val="000000" w:themeColor="text1"/>
                <w:sz w:val="16"/>
                <w:szCs w:val="16"/>
              </w:rPr>
            </w:pPr>
            <w:ins w:id="197" w:author="来宾用户" w:date="2023-02-24T12:37:00Z">
              <w:r w:rsidRPr="3ECDF959">
                <w:rPr>
                  <w:rFonts w:ascii="Arial" w:eastAsia="Arial" w:hAnsi="Arial" w:cs="Arial"/>
                  <w:color w:val="000000" w:themeColor="text1"/>
                  <w:sz w:val="16"/>
                  <w:szCs w:val="16"/>
                </w:rPr>
                <w:t>(147 FN)</w:t>
              </w:r>
            </w:ins>
          </w:p>
        </w:tc>
        <w:tc>
          <w:tcPr>
            <w:tcW w:w="1146" w:type="dxa"/>
            <w:vAlign w:val="center"/>
          </w:tcPr>
          <w:p w14:paraId="5C1D0AD5" w14:textId="77777777" w:rsidR="006B02E0" w:rsidRPr="00D73556" w:rsidRDefault="38568ED1" w:rsidP="003961C4">
            <w:pPr>
              <w:spacing w:before="156" w:after="156"/>
              <w:jc w:val="center"/>
              <w:rPr>
                <w:rFonts w:ascii="Arial" w:eastAsia="Arial" w:hAnsi="Arial" w:cs="Arial"/>
                <w:b/>
                <w:bCs/>
                <w:color w:val="000000" w:themeColor="text1"/>
                <w:sz w:val="16"/>
                <w:szCs w:val="16"/>
              </w:rPr>
            </w:pPr>
            <w:r w:rsidRPr="00D73556">
              <w:rPr>
                <w:rFonts w:ascii="Arial" w:eastAsia="Arial" w:hAnsi="Arial" w:cs="Arial"/>
                <w:b/>
                <w:bCs/>
                <w:color w:val="000000" w:themeColor="text1"/>
                <w:sz w:val="16"/>
                <w:szCs w:val="16"/>
              </w:rPr>
              <w:t>Proteus</w:t>
            </w:r>
          </w:p>
          <w:p w14:paraId="5C583F8C" w14:textId="0D33DA24" w:rsidR="38568ED1" w:rsidRPr="00D73556" w:rsidRDefault="38568ED1" w:rsidP="003961C4">
            <w:pPr>
              <w:spacing w:before="156" w:after="156"/>
              <w:jc w:val="center"/>
              <w:rPr>
                <w:rFonts w:ascii="Arial" w:eastAsia="Arial" w:hAnsi="Arial" w:cs="Arial"/>
                <w:b/>
                <w:bCs/>
                <w:color w:val="000000" w:themeColor="text1"/>
                <w:sz w:val="16"/>
                <w:szCs w:val="16"/>
              </w:rPr>
            </w:pPr>
            <w:r w:rsidRPr="00D73556">
              <w:rPr>
                <w:rFonts w:ascii="Arial" w:eastAsia="Arial" w:hAnsi="Arial" w:cs="Arial"/>
                <w:b/>
                <w:bCs/>
                <w:color w:val="000000" w:themeColor="text1"/>
                <w:sz w:val="16"/>
                <w:szCs w:val="16"/>
              </w:rPr>
              <w:t>(MVL-NN)</w:t>
            </w:r>
          </w:p>
        </w:tc>
        <w:tc>
          <w:tcPr>
            <w:tcW w:w="981" w:type="dxa"/>
            <w:vAlign w:val="center"/>
          </w:tcPr>
          <w:p w14:paraId="4539BAA6" w14:textId="77B91947" w:rsidR="009A0B49" w:rsidRDefault="137C37C1" w:rsidP="003961C4">
            <w:pPr>
              <w:spacing w:before="156" w:after="156"/>
              <w:jc w:val="center"/>
              <w:rPr>
                <w:rFonts w:ascii="Arial" w:eastAsia="Arial" w:hAnsi="Arial" w:cs="Arial"/>
                <w:color w:val="000000" w:themeColor="text1"/>
                <w:sz w:val="16"/>
                <w:szCs w:val="16"/>
              </w:rPr>
            </w:pPr>
            <w:r w:rsidRPr="00D73556">
              <w:rPr>
                <w:rFonts w:ascii="Arial" w:eastAsia="Arial" w:hAnsi="Arial" w:cs="Arial"/>
                <w:color w:val="000000" w:themeColor="text1"/>
                <w:sz w:val="16"/>
                <w:szCs w:val="16"/>
              </w:rPr>
              <w:t>0.</w:t>
            </w:r>
            <w:r w:rsidR="38568ED1" w:rsidRPr="00D73556">
              <w:rPr>
                <w:rFonts w:ascii="Arial" w:eastAsia="Arial" w:hAnsi="Arial" w:cs="Arial"/>
                <w:color w:val="000000" w:themeColor="text1"/>
                <w:sz w:val="16"/>
                <w:szCs w:val="16"/>
              </w:rPr>
              <w:t xml:space="preserve">66 </w:t>
            </w:r>
          </w:p>
          <w:p w14:paraId="1EA9F659" w14:textId="0D876DC0" w:rsidR="137C37C1" w:rsidRPr="00B0099C" w:rsidRDefault="38568ED1" w:rsidP="003961C4">
            <w:pPr>
              <w:spacing w:before="156" w:after="156"/>
              <w:jc w:val="center"/>
              <w:rPr>
                <w:rFonts w:ascii="Arial" w:eastAsia="Arial" w:hAnsi="Arial" w:cs="Arial"/>
                <w:color w:val="000000" w:themeColor="text1"/>
                <w:sz w:val="16"/>
                <w:szCs w:val="16"/>
              </w:rPr>
            </w:pPr>
            <w:r w:rsidRPr="00B0099C">
              <w:rPr>
                <w:rFonts w:ascii="Arial" w:eastAsia="Arial" w:hAnsi="Arial" w:cs="Arial"/>
                <w:color w:val="000000" w:themeColor="text1"/>
                <w:sz w:val="16"/>
                <w:szCs w:val="16"/>
              </w:rPr>
              <w:t>(450</w:t>
            </w:r>
            <w:r w:rsidR="137C37C1" w:rsidRPr="00B0099C">
              <w:rPr>
                <w:rFonts w:ascii="Arial" w:eastAsia="Arial" w:hAnsi="Arial" w:cs="Arial"/>
                <w:color w:val="000000" w:themeColor="text1"/>
                <w:sz w:val="16"/>
                <w:szCs w:val="16"/>
              </w:rPr>
              <w:t xml:space="preserve"> TP</w:t>
            </w:r>
            <w:ins w:id="198" w:author="来宾用户" w:date="2023-02-24T12:37:00Z">
              <w:r w:rsidR="3ECDF959" w:rsidRPr="3ECDF959">
                <w:rPr>
                  <w:rFonts w:ascii="Arial" w:eastAsia="Arial" w:hAnsi="Arial" w:cs="Arial"/>
                  <w:color w:val="000000" w:themeColor="text1"/>
                  <w:sz w:val="16"/>
                  <w:szCs w:val="16"/>
                </w:rPr>
                <w:t>, total 2587</w:t>
              </w:r>
            </w:ins>
            <w:r w:rsidR="137C37C1" w:rsidRPr="00B0099C">
              <w:rPr>
                <w:rFonts w:ascii="Arial" w:eastAsia="Arial" w:hAnsi="Arial" w:cs="Arial"/>
                <w:color w:val="000000" w:themeColor="text1"/>
                <w:sz w:val="16"/>
                <w:szCs w:val="16"/>
              </w:rPr>
              <w:t>)</w:t>
            </w:r>
          </w:p>
        </w:tc>
        <w:tc>
          <w:tcPr>
            <w:tcW w:w="795" w:type="dxa"/>
            <w:vAlign w:val="center"/>
          </w:tcPr>
          <w:p w14:paraId="23140294" w14:textId="4EEB217C" w:rsidR="137C37C1" w:rsidRPr="00B0099C" w:rsidRDefault="137C37C1" w:rsidP="3ECDF959">
            <w:pPr>
              <w:spacing w:before="156" w:after="156"/>
              <w:jc w:val="center"/>
              <w:rPr>
                <w:ins w:id="199" w:author="来宾用户" w:date="2023-02-24T12:37:00Z"/>
                <w:rFonts w:ascii="Arial" w:eastAsia="Arial" w:hAnsi="Arial" w:cs="Arial"/>
                <w:color w:val="000000" w:themeColor="text1"/>
                <w:sz w:val="16"/>
                <w:szCs w:val="16"/>
              </w:rPr>
            </w:pPr>
            <w:r w:rsidRPr="00B0099C">
              <w:rPr>
                <w:rFonts w:ascii="Arial" w:eastAsia="Arial" w:hAnsi="Arial" w:cs="Arial"/>
                <w:color w:val="000000" w:themeColor="text1"/>
                <w:sz w:val="16"/>
                <w:szCs w:val="16"/>
              </w:rPr>
              <w:t>0.</w:t>
            </w:r>
            <w:r w:rsidR="38568ED1" w:rsidRPr="00B0099C">
              <w:rPr>
                <w:rFonts w:ascii="Arial" w:eastAsia="Arial" w:hAnsi="Arial" w:cs="Arial"/>
                <w:color w:val="000000" w:themeColor="text1"/>
                <w:sz w:val="16"/>
                <w:szCs w:val="16"/>
              </w:rPr>
              <w:t>952</w:t>
            </w:r>
          </w:p>
          <w:p w14:paraId="1A784C1E" w14:textId="6BD26660" w:rsidR="137C37C1" w:rsidRPr="00B0099C" w:rsidRDefault="3ECDF959" w:rsidP="003961C4">
            <w:pPr>
              <w:spacing w:before="156" w:after="156"/>
              <w:jc w:val="center"/>
              <w:rPr>
                <w:rFonts w:ascii="Arial" w:eastAsia="Arial" w:hAnsi="Arial" w:cs="Arial"/>
                <w:color w:val="000000" w:themeColor="text1"/>
                <w:sz w:val="16"/>
                <w:szCs w:val="16"/>
              </w:rPr>
            </w:pPr>
            <w:ins w:id="200" w:author="来宾用户" w:date="2023-02-24T12:37:00Z">
              <w:r w:rsidRPr="3ECDF959">
                <w:rPr>
                  <w:rFonts w:ascii="Arial" w:eastAsia="Arial" w:hAnsi="Arial" w:cs="Arial"/>
                  <w:color w:val="000000" w:themeColor="text1"/>
                  <w:sz w:val="16"/>
                  <w:szCs w:val="16"/>
                </w:rPr>
                <w:t>(88 FN)</w:t>
              </w:r>
            </w:ins>
          </w:p>
        </w:tc>
      </w:tr>
      <w:tr w:rsidR="00210283" w:rsidRPr="00210283" w14:paraId="11E6FCF3" w14:textId="77777777" w:rsidTr="00D748F3">
        <w:trPr>
          <w:trHeight w:val="300"/>
          <w:jc w:val="center"/>
        </w:trPr>
        <w:tc>
          <w:tcPr>
            <w:tcW w:w="1129" w:type="dxa"/>
            <w:vMerge/>
            <w:vAlign w:val="center"/>
          </w:tcPr>
          <w:p w14:paraId="62F7DF09" w14:textId="77777777" w:rsidR="00305A12" w:rsidRPr="00C0759D" w:rsidRDefault="00305A12" w:rsidP="00C0759D">
            <w:pPr>
              <w:spacing w:before="156" w:after="156"/>
              <w:jc w:val="center"/>
              <w:rPr>
                <w:sz w:val="16"/>
                <w:szCs w:val="16"/>
              </w:rPr>
            </w:pPr>
          </w:p>
        </w:tc>
        <w:tc>
          <w:tcPr>
            <w:tcW w:w="993" w:type="dxa"/>
            <w:vAlign w:val="center"/>
          </w:tcPr>
          <w:p w14:paraId="1184E02E" w14:textId="5A13D0BC" w:rsidR="008C5DB7" w:rsidRPr="001C34DF" w:rsidRDefault="3ECDF959" w:rsidP="003961C4">
            <w:pPr>
              <w:spacing w:before="156" w:after="156"/>
              <w:jc w:val="center"/>
              <w:rPr>
                <w:rFonts w:ascii="Arial" w:eastAsia="Arial" w:hAnsi="Arial" w:cs="Arial"/>
                <w:b/>
                <w:bCs/>
                <w:color w:val="000000" w:themeColor="text1"/>
                <w:sz w:val="16"/>
                <w:szCs w:val="16"/>
              </w:rPr>
            </w:pPr>
            <w:r w:rsidRPr="3ECDF959">
              <w:rPr>
                <w:rFonts w:ascii="Arial" w:eastAsia="Arial" w:hAnsi="Arial" w:cs="Arial"/>
                <w:b/>
                <w:bCs/>
                <w:color w:val="000000" w:themeColor="text1"/>
                <w:sz w:val="16"/>
                <w:szCs w:val="16"/>
              </w:rPr>
              <w:t>msqrob</w:t>
            </w:r>
            <w:ins w:id="201" w:author="来宾用户" w:date="2023-02-24T12:53:00Z">
              <w:r w:rsidRPr="3ECDF959">
                <w:rPr>
                  <w:rFonts w:ascii="Arial" w:eastAsia="Arial" w:hAnsi="Arial" w:cs="Arial"/>
                  <w:b/>
                  <w:bCs/>
                  <w:color w:val="000000" w:themeColor="text1"/>
                  <w:sz w:val="16"/>
                  <w:szCs w:val="16"/>
                </w:rPr>
                <w:t>2</w:t>
              </w:r>
            </w:ins>
          </w:p>
          <w:p w14:paraId="5D878CD4" w14:textId="1C0FAA73" w:rsidR="7CA2BA36" w:rsidRPr="001C34DF" w:rsidRDefault="2C39ABED" w:rsidP="003961C4">
            <w:pPr>
              <w:spacing w:before="156" w:after="156"/>
              <w:jc w:val="center"/>
              <w:rPr>
                <w:rFonts w:ascii="Arial" w:eastAsia="Arial" w:hAnsi="Arial" w:cs="Arial"/>
                <w:b/>
                <w:bCs/>
                <w:color w:val="000000" w:themeColor="text1"/>
                <w:sz w:val="16"/>
                <w:szCs w:val="16"/>
              </w:rPr>
            </w:pPr>
            <w:r w:rsidRPr="001C34DF">
              <w:rPr>
                <w:rFonts w:ascii="Arial" w:eastAsia="Arial" w:hAnsi="Arial" w:cs="Arial"/>
                <w:b/>
                <w:bCs/>
                <w:color w:val="000000" w:themeColor="text1"/>
                <w:sz w:val="16"/>
                <w:szCs w:val="16"/>
              </w:rPr>
              <w:t>(NaN-</w:t>
            </w:r>
            <w:ins w:id="202" w:author="来宾用户" w:date="2023-02-24T13:22:00Z">
              <w:r w:rsidR="3ECDF959" w:rsidRPr="3ECDF959">
                <w:rPr>
                  <w:rFonts w:ascii="Arial" w:eastAsia="Arial" w:hAnsi="Arial" w:cs="Arial"/>
                  <w:b/>
                  <w:bCs/>
                  <w:color w:val="000000" w:themeColor="text1"/>
                  <w:sz w:val="16"/>
                  <w:szCs w:val="16"/>
                </w:rPr>
                <w:t>CM</w:t>
              </w:r>
            </w:ins>
            <w:r w:rsidRPr="001C34DF">
              <w:rPr>
                <w:rFonts w:ascii="Arial" w:eastAsia="Arial" w:hAnsi="Arial" w:cs="Arial"/>
                <w:b/>
                <w:bCs/>
                <w:color w:val="000000" w:themeColor="text1"/>
                <w:sz w:val="16"/>
                <w:szCs w:val="16"/>
              </w:rPr>
              <w:t>)</w:t>
            </w:r>
          </w:p>
        </w:tc>
        <w:tc>
          <w:tcPr>
            <w:tcW w:w="850" w:type="dxa"/>
            <w:vAlign w:val="center"/>
          </w:tcPr>
          <w:p w14:paraId="3C8FA219" w14:textId="0447715D" w:rsidR="7CA2BA36" w:rsidRPr="00515A63" w:rsidRDefault="3ECDF959" w:rsidP="3ECDF959">
            <w:pPr>
              <w:spacing w:before="156" w:after="156"/>
              <w:jc w:val="center"/>
              <w:rPr>
                <w:ins w:id="203" w:author="来宾用户" w:date="2023-02-24T13:22:00Z"/>
                <w:rFonts w:ascii="Arial" w:eastAsia="Arial" w:hAnsi="Arial" w:cs="Arial"/>
                <w:color w:val="000000" w:themeColor="text1"/>
                <w:sz w:val="16"/>
                <w:szCs w:val="16"/>
              </w:rPr>
            </w:pPr>
            <w:ins w:id="204" w:author="来宾用户" w:date="2023-02-24T13:22:00Z">
              <w:r w:rsidRPr="3ECDF959">
                <w:rPr>
                  <w:rFonts w:ascii="Arial" w:eastAsia="Arial" w:hAnsi="Arial" w:cs="Arial"/>
                  <w:color w:val="000000" w:themeColor="text1"/>
                  <w:sz w:val="16"/>
                  <w:szCs w:val="16"/>
                </w:rPr>
                <w:t>0.80</w:t>
              </w:r>
            </w:ins>
          </w:p>
          <w:p w14:paraId="0DD970AA" w14:textId="1AF10FAA" w:rsidR="7CA2BA36" w:rsidRPr="00515A63" w:rsidRDefault="3ECDF959" w:rsidP="003961C4">
            <w:pPr>
              <w:spacing w:before="156" w:after="156"/>
              <w:jc w:val="center"/>
              <w:rPr>
                <w:rFonts w:ascii="Arial" w:eastAsia="Arial" w:hAnsi="Arial" w:cs="Arial"/>
                <w:color w:val="000000" w:themeColor="text1"/>
                <w:sz w:val="16"/>
                <w:szCs w:val="16"/>
              </w:rPr>
            </w:pPr>
            <w:ins w:id="205" w:author="来宾用户" w:date="2023-02-24T13:22:00Z">
              <w:r w:rsidRPr="3ECDF959">
                <w:rPr>
                  <w:rFonts w:ascii="Arial" w:eastAsia="Arial" w:hAnsi="Arial" w:cs="Arial"/>
                  <w:color w:val="000000" w:themeColor="text1"/>
                  <w:sz w:val="16"/>
                  <w:szCs w:val="16"/>
                </w:rPr>
                <w:t>(12 TP, total 1657)</w:t>
              </w:r>
            </w:ins>
          </w:p>
        </w:tc>
        <w:tc>
          <w:tcPr>
            <w:tcW w:w="709" w:type="dxa"/>
            <w:vAlign w:val="center"/>
          </w:tcPr>
          <w:p w14:paraId="63B5007C" w14:textId="04744D75" w:rsidR="7CA2BA36" w:rsidRPr="00515A63" w:rsidRDefault="7CA2BA36" w:rsidP="3ECDF959">
            <w:pPr>
              <w:spacing w:before="156" w:after="156"/>
              <w:jc w:val="center"/>
              <w:rPr>
                <w:ins w:id="206" w:author="来宾用户" w:date="2023-02-24T13:22:00Z"/>
                <w:rFonts w:ascii="Arial" w:eastAsia="Arial" w:hAnsi="Arial" w:cs="Arial"/>
                <w:color w:val="000000" w:themeColor="text1"/>
                <w:sz w:val="16"/>
                <w:szCs w:val="16"/>
              </w:rPr>
            </w:pPr>
            <w:ins w:id="207" w:author="来宾用户" w:date="2023-02-24T13:22:00Z">
              <w:r w:rsidRPr="00515A63">
                <w:rPr>
                  <w:rFonts w:ascii="Arial" w:eastAsia="Arial" w:hAnsi="Arial" w:cs="Arial"/>
                  <w:color w:val="000000" w:themeColor="text1"/>
                  <w:sz w:val="16"/>
                  <w:szCs w:val="16"/>
                </w:rPr>
                <w:t>0.</w:t>
              </w:r>
              <w:r w:rsidR="3ECDF959" w:rsidRPr="3ECDF959">
                <w:rPr>
                  <w:rFonts w:ascii="Arial" w:eastAsia="Arial" w:hAnsi="Arial" w:cs="Arial"/>
                  <w:color w:val="000000" w:themeColor="text1"/>
                  <w:sz w:val="16"/>
                  <w:szCs w:val="16"/>
                </w:rPr>
                <w:t>990</w:t>
              </w:r>
            </w:ins>
          </w:p>
          <w:p w14:paraId="03643CF3" w14:textId="338C77DC" w:rsidR="7CA2BA36" w:rsidRPr="00515A63" w:rsidRDefault="3ECDF959" w:rsidP="003961C4">
            <w:pPr>
              <w:spacing w:before="156" w:after="156"/>
              <w:jc w:val="center"/>
              <w:rPr>
                <w:rFonts w:ascii="Arial" w:eastAsia="Arial" w:hAnsi="Arial" w:cs="Arial"/>
                <w:color w:val="000000" w:themeColor="text1"/>
                <w:sz w:val="16"/>
                <w:szCs w:val="16"/>
              </w:rPr>
            </w:pPr>
            <w:ins w:id="208" w:author="来宾用户" w:date="2023-02-24T13:22:00Z">
              <w:r w:rsidRPr="3ECDF959">
                <w:rPr>
                  <w:rFonts w:ascii="Arial" w:eastAsia="Arial" w:hAnsi="Arial" w:cs="Arial"/>
                  <w:color w:val="000000" w:themeColor="text1"/>
                  <w:sz w:val="16"/>
                  <w:szCs w:val="16"/>
                </w:rPr>
                <w:t>(</w:t>
              </w:r>
            </w:ins>
            <w:ins w:id="209" w:author="来宾用户" w:date="2023-02-24T13:23:00Z">
              <w:r w:rsidRPr="3ECDF959">
                <w:rPr>
                  <w:rFonts w:ascii="Arial" w:eastAsia="Arial" w:hAnsi="Arial" w:cs="Arial"/>
                  <w:color w:val="000000" w:themeColor="text1"/>
                  <w:sz w:val="16"/>
                  <w:szCs w:val="16"/>
                </w:rPr>
                <w:t>16 FN</w:t>
              </w:r>
            </w:ins>
            <w:ins w:id="210" w:author="来宾用户" w:date="2023-02-24T13:22:00Z">
              <w:r w:rsidRPr="3ECDF959">
                <w:rPr>
                  <w:rFonts w:ascii="Arial" w:eastAsia="Arial" w:hAnsi="Arial" w:cs="Arial"/>
                  <w:color w:val="000000" w:themeColor="text1"/>
                  <w:sz w:val="16"/>
                  <w:szCs w:val="16"/>
                </w:rPr>
                <w:t>)</w:t>
              </w:r>
            </w:ins>
          </w:p>
        </w:tc>
        <w:tc>
          <w:tcPr>
            <w:tcW w:w="992" w:type="dxa"/>
            <w:vAlign w:val="center"/>
          </w:tcPr>
          <w:p w14:paraId="051CD32C" w14:textId="72CF4E70" w:rsidR="009A0B49" w:rsidRDefault="3ECDF959" w:rsidP="003961C4">
            <w:pPr>
              <w:spacing w:before="156" w:after="156"/>
              <w:jc w:val="center"/>
              <w:rPr>
                <w:rFonts w:ascii="Arial" w:eastAsia="Arial" w:hAnsi="Arial" w:cs="Arial"/>
                <w:b/>
                <w:bCs/>
                <w:color w:val="000000" w:themeColor="text1"/>
                <w:sz w:val="16"/>
                <w:szCs w:val="16"/>
              </w:rPr>
            </w:pPr>
            <w:r w:rsidRPr="3ECDF959">
              <w:rPr>
                <w:rFonts w:ascii="Arial" w:eastAsia="Arial" w:hAnsi="Arial" w:cs="Arial"/>
                <w:b/>
                <w:bCs/>
                <w:color w:val="000000" w:themeColor="text1"/>
                <w:sz w:val="16"/>
                <w:szCs w:val="16"/>
              </w:rPr>
              <w:t>msqrob</w:t>
            </w:r>
            <w:ins w:id="211" w:author="来宾用户" w:date="2023-02-24T12:55:00Z">
              <w:r w:rsidRPr="3ECDF959">
                <w:rPr>
                  <w:rFonts w:ascii="Arial" w:eastAsia="Arial" w:hAnsi="Arial" w:cs="Arial"/>
                  <w:b/>
                  <w:bCs/>
                  <w:color w:val="000000" w:themeColor="text1"/>
                  <w:sz w:val="16"/>
                  <w:szCs w:val="16"/>
                </w:rPr>
                <w:t>2</w:t>
              </w:r>
            </w:ins>
          </w:p>
          <w:p w14:paraId="7BDCFC10" w14:textId="3349373B" w:rsidR="38568ED1" w:rsidRPr="00B0099C" w:rsidRDefault="38568ED1" w:rsidP="003961C4">
            <w:pPr>
              <w:spacing w:before="156" w:after="156"/>
              <w:jc w:val="center"/>
              <w:rPr>
                <w:rFonts w:ascii="Arial" w:eastAsia="Arial" w:hAnsi="Arial" w:cs="Arial"/>
                <w:b/>
                <w:bCs/>
                <w:color w:val="000000" w:themeColor="text1"/>
                <w:sz w:val="16"/>
                <w:szCs w:val="16"/>
              </w:rPr>
            </w:pPr>
            <w:r w:rsidRPr="00B0099C">
              <w:rPr>
                <w:rFonts w:ascii="Arial" w:eastAsia="Arial" w:hAnsi="Arial" w:cs="Arial"/>
                <w:b/>
                <w:bCs/>
                <w:color w:val="000000" w:themeColor="text1"/>
                <w:sz w:val="16"/>
                <w:szCs w:val="16"/>
              </w:rPr>
              <w:t>(NaN-NN)</w:t>
            </w:r>
          </w:p>
        </w:tc>
        <w:tc>
          <w:tcPr>
            <w:tcW w:w="854" w:type="dxa"/>
            <w:vAlign w:val="center"/>
          </w:tcPr>
          <w:p w14:paraId="7E490FB8" w14:textId="3FFD4F1B" w:rsidR="7CA2BA36" w:rsidRPr="00B0099C" w:rsidRDefault="3ECDF959" w:rsidP="3ECDF959">
            <w:pPr>
              <w:spacing w:before="156" w:after="156"/>
              <w:jc w:val="center"/>
              <w:rPr>
                <w:ins w:id="212" w:author="来宾用户" w:date="2023-02-24T13:23:00Z"/>
                <w:rFonts w:ascii="Arial" w:eastAsia="Arial" w:hAnsi="Arial" w:cs="Arial"/>
                <w:color w:val="000000" w:themeColor="text1"/>
                <w:sz w:val="16"/>
                <w:szCs w:val="16"/>
              </w:rPr>
            </w:pPr>
            <w:ins w:id="213" w:author="来宾用户" w:date="2023-02-24T13:23:00Z">
              <w:r w:rsidRPr="3ECDF959">
                <w:rPr>
                  <w:rFonts w:ascii="Arial" w:eastAsia="Arial" w:hAnsi="Arial" w:cs="Arial"/>
                  <w:color w:val="000000" w:themeColor="text1"/>
                  <w:sz w:val="16"/>
                  <w:szCs w:val="16"/>
                </w:rPr>
                <w:t>0.87</w:t>
              </w:r>
            </w:ins>
          </w:p>
          <w:p w14:paraId="6BC7878B" w14:textId="4437E7BF" w:rsidR="7CA2BA36" w:rsidRPr="00B0099C" w:rsidRDefault="3ECDF959" w:rsidP="003961C4">
            <w:pPr>
              <w:spacing w:before="156" w:after="156"/>
              <w:jc w:val="center"/>
              <w:rPr>
                <w:rFonts w:ascii="Arial" w:eastAsia="Arial" w:hAnsi="Arial" w:cs="Arial"/>
                <w:color w:val="000000" w:themeColor="text1"/>
                <w:sz w:val="16"/>
                <w:szCs w:val="16"/>
              </w:rPr>
            </w:pPr>
            <w:ins w:id="214" w:author="来宾用户" w:date="2023-02-24T13:23:00Z">
              <w:r w:rsidRPr="3ECDF959">
                <w:rPr>
                  <w:rFonts w:ascii="Arial" w:eastAsia="Arial" w:hAnsi="Arial" w:cs="Arial"/>
                  <w:color w:val="000000" w:themeColor="text1"/>
                  <w:sz w:val="16"/>
                  <w:szCs w:val="16"/>
                </w:rPr>
                <w:t>(388 TP, total 2310)</w:t>
              </w:r>
            </w:ins>
          </w:p>
        </w:tc>
        <w:tc>
          <w:tcPr>
            <w:tcW w:w="705" w:type="dxa"/>
            <w:vAlign w:val="center"/>
          </w:tcPr>
          <w:p w14:paraId="4A00F50D" w14:textId="64B5F729" w:rsidR="7CA2BA36" w:rsidRPr="00B0099C" w:rsidRDefault="7CA2BA36" w:rsidP="3ECDF959">
            <w:pPr>
              <w:spacing w:before="156" w:after="156"/>
              <w:jc w:val="center"/>
              <w:rPr>
                <w:ins w:id="215" w:author="来宾用户" w:date="2023-02-24T13:23:00Z"/>
                <w:rFonts w:ascii="Arial" w:eastAsia="Arial" w:hAnsi="Arial" w:cs="Arial"/>
                <w:color w:val="000000" w:themeColor="text1"/>
                <w:sz w:val="16"/>
                <w:szCs w:val="16"/>
              </w:rPr>
            </w:pPr>
            <w:ins w:id="216" w:author="来宾用户" w:date="2023-02-24T13:23:00Z">
              <w:r w:rsidRPr="00B0099C">
                <w:rPr>
                  <w:rFonts w:ascii="Arial" w:eastAsia="Arial" w:hAnsi="Arial" w:cs="Arial"/>
                  <w:color w:val="000000" w:themeColor="text1"/>
                  <w:sz w:val="16"/>
                  <w:szCs w:val="16"/>
                </w:rPr>
                <w:t>0.</w:t>
              </w:r>
              <w:r w:rsidR="3ECDF959" w:rsidRPr="3ECDF959">
                <w:rPr>
                  <w:rFonts w:ascii="Arial" w:eastAsia="Arial" w:hAnsi="Arial" w:cs="Arial"/>
                  <w:color w:val="000000" w:themeColor="text1"/>
                  <w:sz w:val="16"/>
                  <w:szCs w:val="16"/>
                </w:rPr>
                <w:t>953</w:t>
              </w:r>
            </w:ins>
          </w:p>
          <w:p w14:paraId="24B8A48C" w14:textId="45AA1723" w:rsidR="7CA2BA36" w:rsidRPr="00B0099C" w:rsidRDefault="3ECDF959" w:rsidP="003961C4">
            <w:pPr>
              <w:spacing w:before="156" w:after="156"/>
              <w:jc w:val="center"/>
              <w:rPr>
                <w:rFonts w:ascii="Arial" w:eastAsia="Arial" w:hAnsi="Arial" w:cs="Arial"/>
                <w:color w:val="000000" w:themeColor="text1"/>
                <w:sz w:val="16"/>
                <w:szCs w:val="16"/>
              </w:rPr>
            </w:pPr>
            <w:ins w:id="217" w:author="来宾用户" w:date="2023-02-24T13:23:00Z">
              <w:r w:rsidRPr="3ECDF959">
                <w:rPr>
                  <w:rFonts w:ascii="Arial" w:eastAsia="Arial" w:hAnsi="Arial" w:cs="Arial"/>
                  <w:color w:val="000000" w:themeColor="text1"/>
                  <w:sz w:val="16"/>
                  <w:szCs w:val="16"/>
                </w:rPr>
                <w:t>(88 FN)</w:t>
              </w:r>
            </w:ins>
          </w:p>
        </w:tc>
        <w:tc>
          <w:tcPr>
            <w:tcW w:w="1146" w:type="dxa"/>
            <w:vAlign w:val="center"/>
          </w:tcPr>
          <w:p w14:paraId="76E2FE17" w14:textId="3A266F77" w:rsidR="00E74BD5" w:rsidRPr="00B0099C" w:rsidRDefault="3ECDF959" w:rsidP="003961C4">
            <w:pPr>
              <w:spacing w:before="156" w:after="156"/>
              <w:jc w:val="center"/>
              <w:rPr>
                <w:rFonts w:ascii="Arial" w:eastAsia="Arial" w:hAnsi="Arial" w:cs="Arial"/>
                <w:b/>
                <w:bCs/>
                <w:color w:val="000000" w:themeColor="text1"/>
                <w:sz w:val="16"/>
                <w:szCs w:val="16"/>
              </w:rPr>
            </w:pPr>
            <w:r w:rsidRPr="3ECDF959">
              <w:rPr>
                <w:rFonts w:ascii="Arial" w:eastAsia="Arial" w:hAnsi="Arial" w:cs="Arial"/>
                <w:b/>
                <w:bCs/>
                <w:color w:val="000000" w:themeColor="text1"/>
                <w:sz w:val="16"/>
                <w:szCs w:val="16"/>
              </w:rPr>
              <w:t>msqrob</w:t>
            </w:r>
            <w:ins w:id="218" w:author="来宾用户" w:date="2023-02-24T12:55:00Z">
              <w:r w:rsidRPr="3ECDF959">
                <w:rPr>
                  <w:rFonts w:ascii="Arial" w:eastAsia="Arial" w:hAnsi="Arial" w:cs="Arial"/>
                  <w:b/>
                  <w:bCs/>
                  <w:color w:val="000000" w:themeColor="text1"/>
                  <w:sz w:val="16"/>
                  <w:szCs w:val="16"/>
                </w:rPr>
                <w:t>2</w:t>
              </w:r>
            </w:ins>
          </w:p>
          <w:p w14:paraId="15FF992D" w14:textId="3BAB3CD3" w:rsidR="38568ED1" w:rsidRPr="00B0099C" w:rsidRDefault="38568ED1" w:rsidP="003961C4">
            <w:pPr>
              <w:spacing w:before="156" w:after="156"/>
              <w:jc w:val="center"/>
              <w:rPr>
                <w:rFonts w:ascii="Arial" w:eastAsia="Arial" w:hAnsi="Arial" w:cs="Arial"/>
                <w:b/>
                <w:bCs/>
                <w:color w:val="000000" w:themeColor="text1"/>
                <w:sz w:val="16"/>
                <w:szCs w:val="16"/>
              </w:rPr>
            </w:pPr>
            <w:r w:rsidRPr="00B0099C">
              <w:rPr>
                <w:rFonts w:ascii="Arial" w:eastAsia="Arial" w:hAnsi="Arial" w:cs="Arial"/>
                <w:b/>
                <w:bCs/>
                <w:color w:val="000000" w:themeColor="text1"/>
                <w:sz w:val="16"/>
                <w:szCs w:val="16"/>
              </w:rPr>
              <w:t>(NaN-NN)</w:t>
            </w:r>
          </w:p>
        </w:tc>
        <w:tc>
          <w:tcPr>
            <w:tcW w:w="981" w:type="dxa"/>
            <w:vAlign w:val="center"/>
          </w:tcPr>
          <w:p w14:paraId="1D46B403" w14:textId="2EB6B85F" w:rsidR="7CA2BA36" w:rsidRPr="00B0099C" w:rsidRDefault="3ECDF959" w:rsidP="3ECDF959">
            <w:pPr>
              <w:spacing w:before="156" w:after="156"/>
              <w:jc w:val="center"/>
              <w:rPr>
                <w:ins w:id="219" w:author="来宾用户" w:date="2023-02-24T13:23:00Z"/>
                <w:rFonts w:ascii="Arial" w:eastAsia="Arial" w:hAnsi="Arial" w:cs="Arial"/>
                <w:color w:val="000000" w:themeColor="text1"/>
                <w:sz w:val="16"/>
                <w:szCs w:val="16"/>
              </w:rPr>
            </w:pPr>
            <w:ins w:id="220" w:author="来宾用户" w:date="2023-02-24T13:23:00Z">
              <w:r w:rsidRPr="3ECDF959">
                <w:rPr>
                  <w:rFonts w:ascii="Arial" w:eastAsia="Arial" w:hAnsi="Arial" w:cs="Arial"/>
                  <w:color w:val="000000" w:themeColor="text1"/>
                  <w:sz w:val="16"/>
                  <w:szCs w:val="16"/>
                </w:rPr>
                <w:t>0.82</w:t>
              </w:r>
            </w:ins>
          </w:p>
          <w:p w14:paraId="3FB02E76" w14:textId="255F107E" w:rsidR="7CA2BA36" w:rsidRPr="00B0099C" w:rsidRDefault="3ECDF959" w:rsidP="003961C4">
            <w:pPr>
              <w:spacing w:before="156" w:after="156"/>
              <w:jc w:val="center"/>
              <w:rPr>
                <w:rFonts w:ascii="Arial" w:eastAsia="Arial" w:hAnsi="Arial" w:cs="Arial"/>
                <w:color w:val="000000" w:themeColor="text1"/>
                <w:sz w:val="16"/>
                <w:szCs w:val="16"/>
              </w:rPr>
            </w:pPr>
            <w:ins w:id="221" w:author="来宾用户" w:date="2023-02-24T13:23:00Z">
              <w:r w:rsidRPr="3ECDF959">
                <w:rPr>
                  <w:rFonts w:ascii="Arial" w:eastAsia="Arial" w:hAnsi="Arial" w:cs="Arial"/>
                  <w:color w:val="000000" w:themeColor="text1"/>
                  <w:sz w:val="16"/>
                  <w:szCs w:val="16"/>
                </w:rPr>
                <w:t>(423 TP, total 2310)</w:t>
              </w:r>
            </w:ins>
          </w:p>
        </w:tc>
        <w:tc>
          <w:tcPr>
            <w:tcW w:w="795" w:type="dxa"/>
            <w:vAlign w:val="center"/>
          </w:tcPr>
          <w:p w14:paraId="64229D53" w14:textId="4E507ECE" w:rsidR="7CA2BA36" w:rsidRPr="00B0099C" w:rsidRDefault="7CA2BA36" w:rsidP="3ECDF959">
            <w:pPr>
              <w:spacing w:before="156" w:after="156"/>
              <w:jc w:val="center"/>
              <w:rPr>
                <w:ins w:id="222" w:author="来宾用户" w:date="2023-02-24T13:23:00Z"/>
                <w:rFonts w:ascii="Arial" w:eastAsia="Arial" w:hAnsi="Arial" w:cs="Arial"/>
                <w:color w:val="000000" w:themeColor="text1"/>
                <w:sz w:val="16"/>
                <w:szCs w:val="16"/>
              </w:rPr>
            </w:pPr>
            <w:ins w:id="223" w:author="来宾用户" w:date="2023-02-24T13:23:00Z">
              <w:r w:rsidRPr="00B0099C">
                <w:rPr>
                  <w:rFonts w:ascii="Arial" w:eastAsia="Arial" w:hAnsi="Arial" w:cs="Arial"/>
                  <w:color w:val="000000" w:themeColor="text1"/>
                  <w:sz w:val="16"/>
                  <w:szCs w:val="16"/>
                </w:rPr>
                <w:t>0.</w:t>
              </w:r>
              <w:r w:rsidR="3ECDF959" w:rsidRPr="3ECDF959">
                <w:rPr>
                  <w:rFonts w:ascii="Arial" w:eastAsia="Arial" w:hAnsi="Arial" w:cs="Arial"/>
                  <w:color w:val="000000" w:themeColor="text1"/>
                  <w:sz w:val="16"/>
                  <w:szCs w:val="16"/>
                </w:rPr>
                <w:t>970</w:t>
              </w:r>
            </w:ins>
          </w:p>
          <w:p w14:paraId="6EBD9234" w14:textId="3BF9893C" w:rsidR="7CA2BA36" w:rsidRPr="00B0099C" w:rsidRDefault="3ECDF959" w:rsidP="003961C4">
            <w:pPr>
              <w:spacing w:before="156" w:after="156"/>
              <w:jc w:val="center"/>
              <w:rPr>
                <w:rFonts w:ascii="Arial" w:eastAsia="Arial" w:hAnsi="Arial" w:cs="Arial"/>
                <w:color w:val="000000" w:themeColor="text1"/>
                <w:sz w:val="16"/>
                <w:szCs w:val="16"/>
              </w:rPr>
            </w:pPr>
            <w:ins w:id="224" w:author="来宾用户" w:date="2023-02-24T13:23:00Z">
              <w:r w:rsidRPr="3ECDF959">
                <w:rPr>
                  <w:rFonts w:ascii="Arial" w:eastAsia="Arial" w:hAnsi="Arial" w:cs="Arial"/>
                  <w:color w:val="000000" w:themeColor="text1"/>
                  <w:sz w:val="16"/>
                  <w:szCs w:val="16"/>
                </w:rPr>
                <w:t>(53 FN)</w:t>
              </w:r>
            </w:ins>
          </w:p>
        </w:tc>
      </w:tr>
      <w:tr w:rsidR="00210283" w:rsidRPr="00210283" w14:paraId="77CE39EE" w14:textId="77777777" w:rsidTr="00D748F3">
        <w:trPr>
          <w:trHeight w:val="300"/>
          <w:jc w:val="center"/>
        </w:trPr>
        <w:tc>
          <w:tcPr>
            <w:tcW w:w="1129" w:type="dxa"/>
            <w:vMerge w:val="restart"/>
            <w:vAlign w:val="center"/>
          </w:tcPr>
          <w:p w14:paraId="6CBA2037" w14:textId="77777777" w:rsidR="137C37C1" w:rsidRPr="00833D8F" w:rsidRDefault="137C37C1" w:rsidP="003961C4">
            <w:pPr>
              <w:spacing w:before="156" w:after="156"/>
              <w:jc w:val="center"/>
              <w:rPr>
                <w:rFonts w:ascii="Arial" w:eastAsia="Arial" w:hAnsi="Arial" w:cs="Arial"/>
                <w:b/>
                <w:color w:val="000000" w:themeColor="text1"/>
                <w:sz w:val="16"/>
                <w:szCs w:val="16"/>
              </w:rPr>
            </w:pPr>
            <w:r w:rsidRPr="00833D8F">
              <w:rPr>
                <w:rFonts w:ascii="Arial" w:eastAsia="Arial" w:hAnsi="Arial" w:cs="Arial"/>
                <w:b/>
                <w:color w:val="000000" w:themeColor="text1"/>
                <w:sz w:val="16"/>
                <w:szCs w:val="16"/>
              </w:rPr>
              <w:t>MaxQuant</w:t>
            </w:r>
          </w:p>
        </w:tc>
        <w:tc>
          <w:tcPr>
            <w:tcW w:w="993" w:type="dxa"/>
            <w:vAlign w:val="center"/>
          </w:tcPr>
          <w:p w14:paraId="00CAB0B1" w14:textId="77777777" w:rsidR="008C5DB7" w:rsidRPr="00833D8F" w:rsidRDefault="137C37C1" w:rsidP="003961C4">
            <w:pPr>
              <w:spacing w:before="156" w:after="156"/>
              <w:jc w:val="center"/>
              <w:rPr>
                <w:rFonts w:ascii="Arial" w:eastAsia="Arial" w:hAnsi="Arial" w:cs="Arial"/>
                <w:b/>
                <w:color w:val="000000" w:themeColor="text1"/>
                <w:sz w:val="16"/>
                <w:szCs w:val="16"/>
              </w:rPr>
            </w:pPr>
            <w:r w:rsidRPr="00833D8F">
              <w:rPr>
                <w:rFonts w:ascii="Arial" w:eastAsia="Arial" w:hAnsi="Arial" w:cs="Arial"/>
                <w:b/>
                <w:color w:val="000000" w:themeColor="text1"/>
                <w:sz w:val="16"/>
                <w:szCs w:val="16"/>
              </w:rPr>
              <w:t>MSstats</w:t>
            </w:r>
          </w:p>
          <w:p w14:paraId="6B321B17" w14:textId="4692977F" w:rsidR="137C37C1" w:rsidRPr="00833D8F" w:rsidRDefault="38416474" w:rsidP="003961C4">
            <w:pPr>
              <w:spacing w:before="156" w:after="156"/>
              <w:jc w:val="center"/>
              <w:rPr>
                <w:rFonts w:ascii="Arial" w:eastAsia="Arial" w:hAnsi="Arial" w:cs="Arial"/>
                <w:b/>
                <w:color w:val="000000" w:themeColor="text1"/>
                <w:sz w:val="16"/>
                <w:szCs w:val="16"/>
              </w:rPr>
            </w:pPr>
            <w:r w:rsidRPr="00833D8F">
              <w:rPr>
                <w:rFonts w:ascii="Arial" w:eastAsia="Arial" w:hAnsi="Arial" w:cs="Arial"/>
                <w:b/>
                <w:bCs/>
                <w:color w:val="000000" w:themeColor="text1"/>
                <w:sz w:val="16"/>
                <w:szCs w:val="16"/>
              </w:rPr>
              <w:t>(</w:t>
            </w:r>
            <w:r w:rsidR="0CBEA6D7" w:rsidRPr="00833D8F">
              <w:rPr>
                <w:rFonts w:ascii="Arial" w:eastAsia="Arial" w:hAnsi="Arial" w:cs="Arial"/>
                <w:b/>
                <w:bCs/>
                <w:color w:val="000000" w:themeColor="text1"/>
                <w:sz w:val="16"/>
                <w:szCs w:val="16"/>
              </w:rPr>
              <w:t>NaN</w:t>
            </w:r>
            <w:r w:rsidR="16F61E5A" w:rsidRPr="00833D8F">
              <w:rPr>
                <w:rFonts w:ascii="Arial" w:eastAsia="Arial" w:hAnsi="Arial" w:cs="Arial"/>
                <w:b/>
                <w:bCs/>
                <w:color w:val="000000" w:themeColor="text1"/>
                <w:sz w:val="16"/>
                <w:szCs w:val="16"/>
              </w:rPr>
              <w:t>-Q</w:t>
            </w:r>
            <w:r w:rsidRPr="00833D8F">
              <w:rPr>
                <w:rFonts w:ascii="Arial" w:eastAsia="Arial" w:hAnsi="Arial" w:cs="Arial"/>
                <w:b/>
                <w:bCs/>
                <w:color w:val="000000" w:themeColor="text1"/>
                <w:sz w:val="16"/>
                <w:szCs w:val="16"/>
              </w:rPr>
              <w:t>)</w:t>
            </w:r>
          </w:p>
        </w:tc>
        <w:tc>
          <w:tcPr>
            <w:tcW w:w="850" w:type="dxa"/>
            <w:vAlign w:val="center"/>
          </w:tcPr>
          <w:p w14:paraId="1D3B00F8" w14:textId="31C248A0" w:rsidR="00210283" w:rsidRDefault="137C37C1" w:rsidP="003961C4">
            <w:pPr>
              <w:spacing w:before="156" w:after="156"/>
              <w:jc w:val="center"/>
              <w:rPr>
                <w:rFonts w:ascii="Arial" w:eastAsia="Arial" w:hAnsi="Arial" w:cs="Arial"/>
                <w:color w:val="000000" w:themeColor="text1"/>
                <w:sz w:val="16"/>
                <w:szCs w:val="16"/>
              </w:rPr>
            </w:pPr>
            <w:r w:rsidRPr="00833D8F">
              <w:rPr>
                <w:rFonts w:ascii="Arial" w:eastAsia="Arial" w:hAnsi="Arial" w:cs="Arial"/>
                <w:color w:val="000000" w:themeColor="text1"/>
                <w:sz w:val="16"/>
                <w:szCs w:val="16"/>
              </w:rPr>
              <w:t>0.</w:t>
            </w:r>
            <w:r w:rsidR="375E7DD0" w:rsidRPr="00833D8F">
              <w:rPr>
                <w:rFonts w:ascii="Arial" w:eastAsia="Arial" w:hAnsi="Arial" w:cs="Arial"/>
                <w:color w:val="000000" w:themeColor="text1"/>
                <w:sz w:val="16"/>
                <w:szCs w:val="16"/>
              </w:rPr>
              <w:t>90</w:t>
            </w:r>
            <w:r w:rsidRPr="00833D8F">
              <w:rPr>
                <w:rFonts w:ascii="Arial" w:eastAsia="Arial" w:hAnsi="Arial" w:cs="Arial"/>
                <w:color w:val="000000" w:themeColor="text1"/>
                <w:sz w:val="16"/>
                <w:szCs w:val="16"/>
              </w:rPr>
              <w:t xml:space="preserve"> </w:t>
            </w:r>
          </w:p>
          <w:p w14:paraId="608C3A57" w14:textId="38CCDC9A" w:rsidR="137C37C1" w:rsidRPr="001C34DF" w:rsidRDefault="137C37C1" w:rsidP="003961C4">
            <w:pPr>
              <w:spacing w:before="156" w:after="156"/>
              <w:jc w:val="center"/>
              <w:rPr>
                <w:rFonts w:ascii="Arial" w:eastAsia="Arial" w:hAnsi="Arial" w:cs="Arial"/>
                <w:color w:val="000000" w:themeColor="text1"/>
                <w:sz w:val="16"/>
                <w:szCs w:val="16"/>
              </w:rPr>
            </w:pPr>
            <w:r w:rsidRPr="001C34DF">
              <w:rPr>
                <w:rFonts w:ascii="Arial" w:eastAsia="Arial" w:hAnsi="Arial" w:cs="Arial"/>
                <w:color w:val="000000" w:themeColor="text1"/>
                <w:sz w:val="16"/>
                <w:szCs w:val="16"/>
              </w:rPr>
              <w:t>(</w:t>
            </w:r>
            <w:r w:rsidR="7CA2BA36" w:rsidRPr="001C34DF">
              <w:rPr>
                <w:rFonts w:ascii="Arial" w:eastAsia="Arial" w:hAnsi="Arial" w:cs="Arial"/>
                <w:color w:val="000000" w:themeColor="text1"/>
                <w:sz w:val="16"/>
                <w:szCs w:val="16"/>
              </w:rPr>
              <w:t>36</w:t>
            </w:r>
            <w:r w:rsidRPr="001C34DF">
              <w:rPr>
                <w:rFonts w:ascii="Arial" w:eastAsia="Arial" w:hAnsi="Arial" w:cs="Arial"/>
                <w:color w:val="000000" w:themeColor="text1"/>
                <w:sz w:val="16"/>
                <w:szCs w:val="16"/>
              </w:rPr>
              <w:t xml:space="preserve"> TP</w:t>
            </w:r>
            <w:ins w:id="225" w:author="来宾用户" w:date="2023-02-24T12:28:00Z">
              <w:r w:rsidR="3ECDF959" w:rsidRPr="3ECDF959">
                <w:rPr>
                  <w:rFonts w:ascii="Arial" w:eastAsia="Arial" w:hAnsi="Arial" w:cs="Arial"/>
                  <w:color w:val="000000" w:themeColor="text1"/>
                  <w:sz w:val="16"/>
                  <w:szCs w:val="16"/>
                </w:rPr>
                <w:t>, total 2116</w:t>
              </w:r>
            </w:ins>
            <w:r w:rsidRPr="001C34DF">
              <w:rPr>
                <w:rFonts w:ascii="Arial" w:eastAsia="Arial" w:hAnsi="Arial" w:cs="Arial"/>
                <w:color w:val="000000" w:themeColor="text1"/>
                <w:sz w:val="16"/>
                <w:szCs w:val="16"/>
              </w:rPr>
              <w:t>)</w:t>
            </w:r>
          </w:p>
        </w:tc>
        <w:tc>
          <w:tcPr>
            <w:tcW w:w="709" w:type="dxa"/>
            <w:vAlign w:val="center"/>
          </w:tcPr>
          <w:p w14:paraId="3C4A5D7C" w14:textId="3519028A" w:rsidR="137C37C1" w:rsidRPr="001C34DF" w:rsidRDefault="137C37C1" w:rsidP="3ECDF959">
            <w:pPr>
              <w:spacing w:before="156" w:after="156"/>
              <w:jc w:val="center"/>
              <w:rPr>
                <w:ins w:id="226" w:author="来宾用户" w:date="2023-02-24T12:27:00Z"/>
                <w:rFonts w:ascii="Arial" w:eastAsia="Arial" w:hAnsi="Arial" w:cs="Arial"/>
                <w:color w:val="000000" w:themeColor="text1"/>
                <w:sz w:val="16"/>
                <w:szCs w:val="16"/>
              </w:rPr>
            </w:pPr>
            <w:r w:rsidRPr="001C34DF">
              <w:rPr>
                <w:rFonts w:ascii="Arial" w:eastAsia="Arial" w:hAnsi="Arial" w:cs="Arial"/>
                <w:color w:val="000000" w:themeColor="text1"/>
                <w:sz w:val="16"/>
                <w:szCs w:val="16"/>
              </w:rPr>
              <w:t>0.999</w:t>
            </w:r>
          </w:p>
          <w:p w14:paraId="4D5AA7C1" w14:textId="7E7E9EAF" w:rsidR="137C37C1" w:rsidRPr="001C34DF" w:rsidRDefault="3ECDF959" w:rsidP="003961C4">
            <w:pPr>
              <w:spacing w:before="156" w:after="156"/>
              <w:jc w:val="center"/>
              <w:rPr>
                <w:rFonts w:ascii="Arial" w:eastAsia="Arial" w:hAnsi="Arial" w:cs="Arial"/>
                <w:color w:val="000000" w:themeColor="text1"/>
                <w:sz w:val="16"/>
                <w:szCs w:val="16"/>
              </w:rPr>
            </w:pPr>
            <w:ins w:id="227" w:author="来宾用户" w:date="2023-02-24T12:27:00Z">
              <w:r w:rsidRPr="3ECDF959">
                <w:rPr>
                  <w:rFonts w:ascii="Arial" w:eastAsia="Arial" w:hAnsi="Arial" w:cs="Arial"/>
                  <w:color w:val="000000" w:themeColor="text1"/>
                  <w:sz w:val="16"/>
                  <w:szCs w:val="16"/>
                </w:rPr>
                <w:t xml:space="preserve">(1 </w:t>
              </w:r>
            </w:ins>
            <w:ins w:id="228" w:author="来宾用户" w:date="2023-02-24T12:28:00Z">
              <w:r w:rsidRPr="3ECDF959">
                <w:rPr>
                  <w:rFonts w:ascii="Arial" w:eastAsia="Arial" w:hAnsi="Arial" w:cs="Arial"/>
                  <w:color w:val="000000" w:themeColor="text1"/>
                  <w:sz w:val="16"/>
                  <w:szCs w:val="16"/>
                </w:rPr>
                <w:t>FN</w:t>
              </w:r>
            </w:ins>
            <w:ins w:id="229" w:author="来宾用户" w:date="2023-02-24T12:27:00Z">
              <w:r w:rsidRPr="3ECDF959">
                <w:rPr>
                  <w:rFonts w:ascii="Arial" w:eastAsia="Arial" w:hAnsi="Arial" w:cs="Arial"/>
                  <w:color w:val="000000" w:themeColor="text1"/>
                  <w:sz w:val="16"/>
                  <w:szCs w:val="16"/>
                </w:rPr>
                <w:t>)</w:t>
              </w:r>
            </w:ins>
          </w:p>
        </w:tc>
        <w:tc>
          <w:tcPr>
            <w:tcW w:w="992" w:type="dxa"/>
            <w:vAlign w:val="center"/>
          </w:tcPr>
          <w:p w14:paraId="1AFE8F82" w14:textId="77777777" w:rsidR="002C604C" w:rsidRPr="001C34DF" w:rsidRDefault="38568ED1" w:rsidP="003961C4">
            <w:pPr>
              <w:spacing w:before="156" w:after="156"/>
              <w:jc w:val="center"/>
              <w:rPr>
                <w:rFonts w:ascii="Arial" w:eastAsia="Arial" w:hAnsi="Arial" w:cs="Arial"/>
                <w:b/>
                <w:bCs/>
                <w:color w:val="000000" w:themeColor="text1"/>
                <w:sz w:val="16"/>
                <w:szCs w:val="16"/>
              </w:rPr>
            </w:pPr>
            <w:r w:rsidRPr="001C34DF">
              <w:rPr>
                <w:rFonts w:ascii="Arial" w:eastAsia="Arial" w:hAnsi="Arial" w:cs="Arial"/>
                <w:b/>
                <w:bCs/>
                <w:color w:val="000000" w:themeColor="text1"/>
                <w:sz w:val="16"/>
                <w:szCs w:val="16"/>
              </w:rPr>
              <w:t>MSstats</w:t>
            </w:r>
          </w:p>
          <w:p w14:paraId="6B43F5D2" w14:textId="2B4FC1C7" w:rsidR="38568ED1" w:rsidRPr="001C34DF" w:rsidRDefault="38568ED1" w:rsidP="003961C4">
            <w:pPr>
              <w:spacing w:before="156" w:after="156"/>
              <w:jc w:val="center"/>
              <w:rPr>
                <w:rFonts w:ascii="Arial" w:eastAsia="Arial" w:hAnsi="Arial" w:cs="Arial"/>
                <w:b/>
                <w:bCs/>
                <w:color w:val="000000" w:themeColor="text1"/>
                <w:sz w:val="16"/>
                <w:szCs w:val="16"/>
              </w:rPr>
            </w:pPr>
            <w:r w:rsidRPr="001C34DF">
              <w:rPr>
                <w:rFonts w:ascii="Arial" w:eastAsia="Arial" w:hAnsi="Arial" w:cs="Arial"/>
                <w:b/>
                <w:bCs/>
                <w:color w:val="000000" w:themeColor="text1"/>
                <w:sz w:val="16"/>
                <w:szCs w:val="16"/>
              </w:rPr>
              <w:t>(NaN-NN)</w:t>
            </w:r>
          </w:p>
        </w:tc>
        <w:tc>
          <w:tcPr>
            <w:tcW w:w="854" w:type="dxa"/>
            <w:vAlign w:val="center"/>
          </w:tcPr>
          <w:p w14:paraId="6B424C68" w14:textId="42DCF57B" w:rsidR="002C604C" w:rsidRPr="001C34DF" w:rsidRDefault="612F14A0" w:rsidP="003961C4">
            <w:pPr>
              <w:spacing w:before="156" w:after="156"/>
              <w:jc w:val="center"/>
              <w:rPr>
                <w:rFonts w:ascii="Arial" w:eastAsia="Arial" w:hAnsi="Arial" w:cs="Arial"/>
                <w:color w:val="000000" w:themeColor="text1"/>
                <w:sz w:val="16"/>
                <w:szCs w:val="16"/>
              </w:rPr>
            </w:pPr>
            <w:r w:rsidRPr="001C34DF">
              <w:rPr>
                <w:rFonts w:ascii="Arial" w:eastAsia="Arial" w:hAnsi="Arial" w:cs="Arial"/>
                <w:color w:val="000000" w:themeColor="text1"/>
                <w:sz w:val="16"/>
                <w:szCs w:val="16"/>
              </w:rPr>
              <w:t>0.</w:t>
            </w:r>
            <w:r w:rsidR="38568ED1" w:rsidRPr="001C34DF">
              <w:rPr>
                <w:rFonts w:ascii="Arial" w:eastAsia="Arial" w:hAnsi="Arial" w:cs="Arial"/>
                <w:color w:val="000000" w:themeColor="text1"/>
                <w:sz w:val="16"/>
                <w:szCs w:val="16"/>
              </w:rPr>
              <w:t>90</w:t>
            </w:r>
          </w:p>
          <w:p w14:paraId="4C60FF40" w14:textId="266DABCF" w:rsidR="137C37C1" w:rsidRPr="001C34DF" w:rsidRDefault="38568ED1" w:rsidP="003961C4">
            <w:pPr>
              <w:spacing w:before="156" w:after="156"/>
              <w:jc w:val="center"/>
              <w:rPr>
                <w:rFonts w:ascii="Arial" w:eastAsia="Arial" w:hAnsi="Arial" w:cs="Arial"/>
                <w:color w:val="000000" w:themeColor="text1"/>
                <w:sz w:val="16"/>
                <w:szCs w:val="16"/>
              </w:rPr>
            </w:pPr>
            <w:r w:rsidRPr="001C34DF">
              <w:rPr>
                <w:rFonts w:ascii="Arial" w:eastAsia="Arial" w:hAnsi="Arial" w:cs="Arial"/>
                <w:color w:val="000000" w:themeColor="text1"/>
                <w:sz w:val="16"/>
                <w:szCs w:val="16"/>
              </w:rPr>
              <w:t>(589</w:t>
            </w:r>
            <w:r w:rsidR="612F14A0" w:rsidRPr="001C34DF">
              <w:rPr>
                <w:rFonts w:ascii="Arial" w:eastAsia="Arial" w:hAnsi="Arial" w:cs="Arial"/>
                <w:color w:val="000000" w:themeColor="text1"/>
                <w:sz w:val="16"/>
                <w:szCs w:val="16"/>
              </w:rPr>
              <w:t xml:space="preserve"> TP</w:t>
            </w:r>
            <w:ins w:id="230" w:author="来宾用户" w:date="2023-02-24T12:28:00Z">
              <w:r w:rsidR="3ECDF959" w:rsidRPr="3ECDF959">
                <w:rPr>
                  <w:rFonts w:ascii="Arial" w:eastAsia="Arial" w:hAnsi="Arial" w:cs="Arial"/>
                  <w:color w:val="000000" w:themeColor="text1"/>
                  <w:sz w:val="16"/>
                  <w:szCs w:val="16"/>
                </w:rPr>
                <w:t>, total 2576</w:t>
              </w:r>
            </w:ins>
            <w:r w:rsidR="612F14A0" w:rsidRPr="001C34DF">
              <w:rPr>
                <w:rFonts w:ascii="Arial" w:eastAsia="Arial" w:hAnsi="Arial" w:cs="Arial"/>
                <w:color w:val="000000" w:themeColor="text1"/>
                <w:sz w:val="16"/>
                <w:szCs w:val="16"/>
              </w:rPr>
              <w:t>)</w:t>
            </w:r>
          </w:p>
        </w:tc>
        <w:tc>
          <w:tcPr>
            <w:tcW w:w="705" w:type="dxa"/>
            <w:vAlign w:val="center"/>
          </w:tcPr>
          <w:p w14:paraId="68ED2594" w14:textId="1844DA6D" w:rsidR="137C37C1" w:rsidRPr="001C34DF" w:rsidRDefault="612F14A0" w:rsidP="3ECDF959">
            <w:pPr>
              <w:spacing w:before="156" w:after="156"/>
              <w:jc w:val="center"/>
              <w:rPr>
                <w:ins w:id="231" w:author="来宾用户" w:date="2023-02-24T12:28:00Z"/>
                <w:rFonts w:ascii="Arial" w:eastAsia="Arial" w:hAnsi="Arial" w:cs="Arial"/>
                <w:color w:val="000000" w:themeColor="text1"/>
                <w:sz w:val="16"/>
                <w:szCs w:val="16"/>
              </w:rPr>
            </w:pPr>
            <w:r w:rsidRPr="001C34DF">
              <w:rPr>
                <w:rFonts w:ascii="Arial" w:eastAsia="Arial" w:hAnsi="Arial" w:cs="Arial"/>
                <w:color w:val="000000" w:themeColor="text1"/>
                <w:sz w:val="16"/>
                <w:szCs w:val="16"/>
              </w:rPr>
              <w:t>0.</w:t>
            </w:r>
            <w:r w:rsidR="38568ED1" w:rsidRPr="001C34DF">
              <w:rPr>
                <w:rFonts w:ascii="Arial" w:eastAsia="Arial" w:hAnsi="Arial" w:cs="Arial"/>
                <w:color w:val="000000" w:themeColor="text1"/>
                <w:sz w:val="16"/>
                <w:szCs w:val="16"/>
              </w:rPr>
              <w:t>973</w:t>
            </w:r>
          </w:p>
          <w:p w14:paraId="1D0FFEC3" w14:textId="46899A43" w:rsidR="137C37C1" w:rsidRPr="001C34DF" w:rsidRDefault="3ECDF959" w:rsidP="003961C4">
            <w:pPr>
              <w:spacing w:before="156" w:after="156"/>
              <w:jc w:val="center"/>
              <w:rPr>
                <w:rFonts w:ascii="Arial" w:eastAsia="Arial" w:hAnsi="Arial" w:cs="Arial"/>
                <w:color w:val="000000" w:themeColor="text1"/>
                <w:sz w:val="16"/>
                <w:szCs w:val="16"/>
              </w:rPr>
            </w:pPr>
            <w:ins w:id="232" w:author="来宾用户" w:date="2023-02-24T12:28:00Z">
              <w:r w:rsidRPr="3ECDF959">
                <w:rPr>
                  <w:rFonts w:ascii="Arial" w:eastAsia="Arial" w:hAnsi="Arial" w:cs="Arial"/>
                  <w:color w:val="000000" w:themeColor="text1"/>
                  <w:sz w:val="16"/>
                  <w:szCs w:val="16"/>
                </w:rPr>
                <w:t>(47 FN)</w:t>
              </w:r>
            </w:ins>
          </w:p>
        </w:tc>
        <w:tc>
          <w:tcPr>
            <w:tcW w:w="1146" w:type="dxa"/>
            <w:vAlign w:val="center"/>
          </w:tcPr>
          <w:p w14:paraId="78240BB6" w14:textId="77777777" w:rsidR="00E74BD5" w:rsidRPr="001C34DF" w:rsidRDefault="38568ED1" w:rsidP="003961C4">
            <w:pPr>
              <w:spacing w:before="156" w:after="156"/>
              <w:jc w:val="center"/>
              <w:rPr>
                <w:rFonts w:ascii="Arial" w:eastAsia="Arial" w:hAnsi="Arial" w:cs="Arial"/>
                <w:b/>
                <w:bCs/>
                <w:color w:val="000000" w:themeColor="text1"/>
                <w:sz w:val="16"/>
                <w:szCs w:val="16"/>
              </w:rPr>
            </w:pPr>
            <w:r w:rsidRPr="001C34DF">
              <w:rPr>
                <w:rFonts w:ascii="Arial" w:eastAsia="Arial" w:hAnsi="Arial" w:cs="Arial"/>
                <w:b/>
                <w:bCs/>
                <w:color w:val="000000" w:themeColor="text1"/>
                <w:sz w:val="16"/>
                <w:szCs w:val="16"/>
              </w:rPr>
              <w:t>MSstats</w:t>
            </w:r>
          </w:p>
          <w:p w14:paraId="415C44EA" w14:textId="0568ECE8" w:rsidR="38568ED1" w:rsidRPr="001C34DF" w:rsidRDefault="38568ED1" w:rsidP="003961C4">
            <w:pPr>
              <w:spacing w:before="156" w:after="156"/>
              <w:jc w:val="center"/>
              <w:rPr>
                <w:rFonts w:ascii="Arial" w:eastAsia="Arial" w:hAnsi="Arial" w:cs="Arial"/>
                <w:b/>
                <w:bCs/>
                <w:color w:val="000000" w:themeColor="text1"/>
                <w:sz w:val="16"/>
                <w:szCs w:val="16"/>
              </w:rPr>
            </w:pPr>
            <w:r w:rsidRPr="001C34DF">
              <w:rPr>
                <w:rFonts w:ascii="Arial" w:eastAsia="Arial" w:hAnsi="Arial" w:cs="Arial"/>
                <w:b/>
                <w:bCs/>
                <w:color w:val="000000" w:themeColor="text1"/>
                <w:sz w:val="16"/>
                <w:szCs w:val="16"/>
              </w:rPr>
              <w:t>(NaN-NN)</w:t>
            </w:r>
          </w:p>
        </w:tc>
        <w:tc>
          <w:tcPr>
            <w:tcW w:w="981" w:type="dxa"/>
            <w:vAlign w:val="center"/>
          </w:tcPr>
          <w:p w14:paraId="25CC049F" w14:textId="7A0B3067" w:rsidR="009A0B49" w:rsidRDefault="612F14A0" w:rsidP="003961C4">
            <w:pPr>
              <w:spacing w:before="156" w:after="156"/>
              <w:jc w:val="center"/>
              <w:rPr>
                <w:rFonts w:ascii="Arial" w:eastAsia="Arial" w:hAnsi="Arial" w:cs="Arial"/>
                <w:color w:val="000000" w:themeColor="text1"/>
                <w:sz w:val="16"/>
                <w:szCs w:val="16"/>
              </w:rPr>
            </w:pPr>
            <w:r w:rsidRPr="001C34DF">
              <w:rPr>
                <w:rFonts w:ascii="Arial" w:eastAsia="Arial" w:hAnsi="Arial" w:cs="Arial"/>
                <w:color w:val="000000" w:themeColor="text1"/>
                <w:sz w:val="16"/>
                <w:szCs w:val="16"/>
              </w:rPr>
              <w:t>0.</w:t>
            </w:r>
            <w:r w:rsidR="38568ED1" w:rsidRPr="001C34DF">
              <w:rPr>
                <w:rFonts w:ascii="Arial" w:eastAsia="Arial" w:hAnsi="Arial" w:cs="Arial"/>
                <w:color w:val="000000" w:themeColor="text1"/>
                <w:sz w:val="16"/>
                <w:szCs w:val="16"/>
              </w:rPr>
              <w:t xml:space="preserve">85 </w:t>
            </w:r>
          </w:p>
          <w:p w14:paraId="4E07F3E1" w14:textId="4C2A33E7" w:rsidR="137C37C1" w:rsidRPr="00833D8F" w:rsidRDefault="38568ED1" w:rsidP="003961C4">
            <w:pPr>
              <w:spacing w:before="156" w:after="156"/>
              <w:jc w:val="center"/>
              <w:rPr>
                <w:rFonts w:ascii="Arial" w:eastAsia="Arial" w:hAnsi="Arial" w:cs="Arial"/>
                <w:color w:val="000000" w:themeColor="text1"/>
                <w:sz w:val="16"/>
                <w:szCs w:val="16"/>
              </w:rPr>
            </w:pPr>
            <w:r w:rsidRPr="00833D8F">
              <w:rPr>
                <w:rFonts w:ascii="Arial" w:eastAsia="Arial" w:hAnsi="Arial" w:cs="Arial"/>
                <w:color w:val="000000" w:themeColor="text1"/>
                <w:sz w:val="16"/>
                <w:szCs w:val="16"/>
              </w:rPr>
              <w:t>(619</w:t>
            </w:r>
            <w:r w:rsidR="612F14A0" w:rsidRPr="00833D8F">
              <w:rPr>
                <w:rFonts w:ascii="Arial" w:eastAsia="Arial" w:hAnsi="Arial" w:cs="Arial"/>
                <w:color w:val="000000" w:themeColor="text1"/>
                <w:sz w:val="16"/>
                <w:szCs w:val="16"/>
              </w:rPr>
              <w:t xml:space="preserve"> TP</w:t>
            </w:r>
            <w:ins w:id="233" w:author="来宾用户" w:date="2023-02-24T12:28:00Z">
              <w:r w:rsidR="3ECDF959" w:rsidRPr="3ECDF959">
                <w:rPr>
                  <w:rFonts w:ascii="Arial" w:eastAsia="Arial" w:hAnsi="Arial" w:cs="Arial"/>
                  <w:color w:val="000000" w:themeColor="text1"/>
                  <w:sz w:val="16"/>
                  <w:szCs w:val="16"/>
                </w:rPr>
                <w:t>, total 2478</w:t>
              </w:r>
            </w:ins>
            <w:r w:rsidR="612F14A0" w:rsidRPr="00833D8F">
              <w:rPr>
                <w:rFonts w:ascii="Arial" w:eastAsia="Arial" w:hAnsi="Arial" w:cs="Arial"/>
                <w:color w:val="000000" w:themeColor="text1"/>
                <w:sz w:val="16"/>
                <w:szCs w:val="16"/>
              </w:rPr>
              <w:t>)</w:t>
            </w:r>
          </w:p>
        </w:tc>
        <w:tc>
          <w:tcPr>
            <w:tcW w:w="795" w:type="dxa"/>
            <w:vAlign w:val="center"/>
          </w:tcPr>
          <w:p w14:paraId="240A0CAA" w14:textId="128C96F2" w:rsidR="137C37C1" w:rsidRPr="00833D8F" w:rsidRDefault="612F14A0" w:rsidP="3ECDF959">
            <w:pPr>
              <w:spacing w:before="156" w:after="156"/>
              <w:jc w:val="center"/>
              <w:rPr>
                <w:ins w:id="234" w:author="来宾用户" w:date="2023-02-24T12:28:00Z"/>
                <w:rFonts w:ascii="Arial" w:eastAsia="Arial" w:hAnsi="Arial" w:cs="Arial"/>
                <w:color w:val="000000" w:themeColor="text1"/>
                <w:sz w:val="16"/>
                <w:szCs w:val="16"/>
              </w:rPr>
            </w:pPr>
            <w:r w:rsidRPr="00833D8F">
              <w:rPr>
                <w:rFonts w:ascii="Arial" w:eastAsia="Arial" w:hAnsi="Arial" w:cs="Arial"/>
                <w:color w:val="000000" w:themeColor="text1"/>
                <w:sz w:val="16"/>
                <w:szCs w:val="16"/>
              </w:rPr>
              <w:t>0.</w:t>
            </w:r>
            <w:r w:rsidR="38568ED1" w:rsidRPr="00833D8F">
              <w:rPr>
                <w:rFonts w:ascii="Arial" w:eastAsia="Arial" w:hAnsi="Arial" w:cs="Arial"/>
                <w:color w:val="000000" w:themeColor="text1"/>
                <w:sz w:val="16"/>
                <w:szCs w:val="16"/>
              </w:rPr>
              <w:t>990</w:t>
            </w:r>
          </w:p>
          <w:p w14:paraId="2DCBB322" w14:textId="08DC0AC9" w:rsidR="137C37C1" w:rsidRPr="00833D8F" w:rsidRDefault="3ECDF959" w:rsidP="003961C4">
            <w:pPr>
              <w:spacing w:before="156" w:after="156"/>
              <w:jc w:val="center"/>
              <w:rPr>
                <w:rFonts w:ascii="Arial" w:eastAsia="Arial" w:hAnsi="Arial" w:cs="Arial"/>
                <w:color w:val="000000" w:themeColor="text1"/>
                <w:sz w:val="16"/>
                <w:szCs w:val="16"/>
              </w:rPr>
            </w:pPr>
            <w:ins w:id="235" w:author="来宾用户" w:date="2023-02-24T12:28:00Z">
              <w:r w:rsidRPr="3ECDF959">
                <w:rPr>
                  <w:rFonts w:ascii="Arial" w:eastAsia="Arial" w:hAnsi="Arial" w:cs="Arial"/>
                  <w:color w:val="000000" w:themeColor="text1"/>
                  <w:sz w:val="16"/>
                  <w:szCs w:val="16"/>
                </w:rPr>
                <w:t>(18 FN)</w:t>
              </w:r>
            </w:ins>
          </w:p>
        </w:tc>
      </w:tr>
      <w:tr w:rsidR="00210283" w:rsidRPr="00210283" w14:paraId="3D963969" w14:textId="77777777" w:rsidTr="00D748F3">
        <w:trPr>
          <w:trHeight w:val="300"/>
          <w:jc w:val="center"/>
        </w:trPr>
        <w:tc>
          <w:tcPr>
            <w:tcW w:w="1129" w:type="dxa"/>
            <w:vMerge/>
            <w:vAlign w:val="center"/>
          </w:tcPr>
          <w:p w14:paraId="00B580DC" w14:textId="77777777" w:rsidR="004370A2" w:rsidRPr="00C0759D" w:rsidRDefault="004370A2" w:rsidP="00C0759D">
            <w:pPr>
              <w:spacing w:before="156" w:after="156"/>
              <w:jc w:val="center"/>
              <w:rPr>
                <w:sz w:val="16"/>
                <w:szCs w:val="16"/>
              </w:rPr>
            </w:pPr>
          </w:p>
        </w:tc>
        <w:tc>
          <w:tcPr>
            <w:tcW w:w="993" w:type="dxa"/>
            <w:vAlign w:val="center"/>
          </w:tcPr>
          <w:p w14:paraId="772DFA62" w14:textId="77777777" w:rsidR="008C5DB7" w:rsidRPr="00C0759D" w:rsidRDefault="137C37C1" w:rsidP="003961C4">
            <w:pPr>
              <w:spacing w:before="156" w:after="156"/>
              <w:jc w:val="center"/>
              <w:rPr>
                <w:rFonts w:ascii="Arial" w:eastAsia="Arial" w:hAnsi="Arial" w:cs="Arial"/>
                <w:b/>
                <w:color w:val="000000" w:themeColor="text1"/>
                <w:sz w:val="16"/>
                <w:szCs w:val="16"/>
              </w:rPr>
            </w:pPr>
            <w:r w:rsidRPr="00C0759D">
              <w:rPr>
                <w:rFonts w:ascii="Arial" w:eastAsia="Arial" w:hAnsi="Arial" w:cs="Arial"/>
                <w:b/>
                <w:color w:val="000000" w:themeColor="text1"/>
                <w:sz w:val="16"/>
                <w:szCs w:val="16"/>
              </w:rPr>
              <w:t>Proteus</w:t>
            </w:r>
          </w:p>
          <w:p w14:paraId="32A63AC7" w14:textId="710C127B" w:rsidR="137C37C1" w:rsidRPr="00C0759D" w:rsidRDefault="38416474" w:rsidP="003961C4">
            <w:pPr>
              <w:spacing w:before="156" w:after="156"/>
              <w:jc w:val="center"/>
              <w:rPr>
                <w:rFonts w:ascii="Arial" w:eastAsia="Arial" w:hAnsi="Arial" w:cs="Arial"/>
                <w:b/>
                <w:color w:val="000000" w:themeColor="text1"/>
                <w:sz w:val="16"/>
                <w:szCs w:val="16"/>
              </w:rPr>
            </w:pPr>
            <w:r w:rsidRPr="00C0759D">
              <w:rPr>
                <w:rFonts w:ascii="Arial" w:eastAsia="Arial" w:hAnsi="Arial" w:cs="Arial"/>
                <w:b/>
                <w:bCs/>
                <w:color w:val="000000" w:themeColor="text1"/>
                <w:sz w:val="16"/>
                <w:szCs w:val="16"/>
              </w:rPr>
              <w:t>(MVL-EM)</w:t>
            </w:r>
          </w:p>
        </w:tc>
        <w:tc>
          <w:tcPr>
            <w:tcW w:w="850" w:type="dxa"/>
            <w:vAlign w:val="center"/>
          </w:tcPr>
          <w:p w14:paraId="7EE25C31" w14:textId="77777777" w:rsidR="00210283" w:rsidRDefault="137C37C1" w:rsidP="003961C4">
            <w:pPr>
              <w:spacing w:before="156" w:after="156"/>
              <w:jc w:val="center"/>
              <w:rPr>
                <w:rFonts w:ascii="Arial" w:eastAsia="Arial" w:hAnsi="Arial" w:cs="Arial"/>
                <w:color w:val="000000" w:themeColor="text1"/>
                <w:sz w:val="16"/>
                <w:szCs w:val="16"/>
              </w:rPr>
            </w:pPr>
            <w:r w:rsidRPr="00C0759D">
              <w:rPr>
                <w:rFonts w:ascii="Arial" w:eastAsia="Arial" w:hAnsi="Arial" w:cs="Arial"/>
                <w:color w:val="000000" w:themeColor="text1"/>
                <w:sz w:val="16"/>
                <w:szCs w:val="16"/>
              </w:rPr>
              <w:t>0.</w:t>
            </w:r>
            <w:r w:rsidR="7CA2BA36" w:rsidRPr="00C0759D">
              <w:rPr>
                <w:rFonts w:ascii="Arial" w:eastAsia="Arial" w:hAnsi="Arial" w:cs="Arial"/>
                <w:color w:val="000000" w:themeColor="text1"/>
                <w:sz w:val="16"/>
                <w:szCs w:val="16"/>
              </w:rPr>
              <w:t xml:space="preserve">89 </w:t>
            </w:r>
          </w:p>
          <w:p w14:paraId="17664011" w14:textId="04FC84D0" w:rsidR="137C37C1" w:rsidRPr="00D73556" w:rsidRDefault="7CA2BA36" w:rsidP="003961C4">
            <w:pPr>
              <w:spacing w:before="156" w:after="156"/>
              <w:jc w:val="center"/>
              <w:rPr>
                <w:rFonts w:ascii="Arial" w:eastAsia="Arial" w:hAnsi="Arial" w:cs="Arial"/>
                <w:color w:val="000000" w:themeColor="text1"/>
                <w:sz w:val="16"/>
                <w:szCs w:val="16"/>
              </w:rPr>
            </w:pPr>
            <w:r w:rsidRPr="00D73556">
              <w:rPr>
                <w:rFonts w:ascii="Arial" w:eastAsia="Arial" w:hAnsi="Arial" w:cs="Arial"/>
                <w:color w:val="000000" w:themeColor="text1"/>
                <w:sz w:val="16"/>
                <w:szCs w:val="16"/>
              </w:rPr>
              <w:t>(34</w:t>
            </w:r>
            <w:r w:rsidR="137C37C1" w:rsidRPr="00D73556">
              <w:rPr>
                <w:rFonts w:ascii="Arial" w:eastAsia="Arial" w:hAnsi="Arial" w:cs="Arial"/>
                <w:color w:val="000000" w:themeColor="text1"/>
                <w:sz w:val="16"/>
                <w:szCs w:val="16"/>
              </w:rPr>
              <w:t xml:space="preserve"> TP</w:t>
            </w:r>
            <w:ins w:id="236" w:author="来宾用户" w:date="2023-02-24T12:34:00Z">
              <w:r w:rsidR="3ECDF959" w:rsidRPr="3ECDF959">
                <w:rPr>
                  <w:rFonts w:ascii="Arial" w:eastAsia="Arial" w:hAnsi="Arial" w:cs="Arial"/>
                  <w:color w:val="000000" w:themeColor="text1"/>
                  <w:sz w:val="16"/>
                  <w:szCs w:val="16"/>
                </w:rPr>
                <w:t>, total 2115</w:t>
              </w:r>
            </w:ins>
            <w:r w:rsidR="137C37C1" w:rsidRPr="00D73556">
              <w:rPr>
                <w:rFonts w:ascii="Arial" w:eastAsia="Arial" w:hAnsi="Arial" w:cs="Arial"/>
                <w:color w:val="000000" w:themeColor="text1"/>
                <w:sz w:val="16"/>
                <w:szCs w:val="16"/>
              </w:rPr>
              <w:t>)</w:t>
            </w:r>
          </w:p>
        </w:tc>
        <w:tc>
          <w:tcPr>
            <w:tcW w:w="709" w:type="dxa"/>
            <w:vAlign w:val="center"/>
          </w:tcPr>
          <w:p w14:paraId="2DABDEF6" w14:textId="3E84C804" w:rsidR="137C37C1" w:rsidRPr="00D73556" w:rsidRDefault="7CA2BA36" w:rsidP="3ECDF959">
            <w:pPr>
              <w:spacing w:before="156" w:after="156"/>
              <w:jc w:val="center"/>
              <w:rPr>
                <w:ins w:id="237" w:author="来宾用户" w:date="2023-02-24T12:34:00Z"/>
                <w:rFonts w:ascii="Arial" w:eastAsia="Arial" w:hAnsi="Arial" w:cs="Arial"/>
                <w:color w:val="000000" w:themeColor="text1"/>
                <w:sz w:val="16"/>
                <w:szCs w:val="16"/>
              </w:rPr>
            </w:pPr>
            <w:r w:rsidRPr="00D73556">
              <w:rPr>
                <w:rFonts w:ascii="Arial" w:eastAsia="Arial" w:hAnsi="Arial" w:cs="Arial"/>
                <w:color w:val="000000" w:themeColor="text1"/>
                <w:sz w:val="16"/>
                <w:szCs w:val="16"/>
              </w:rPr>
              <w:t>1.0</w:t>
            </w:r>
          </w:p>
          <w:p w14:paraId="3596F2EC" w14:textId="0C40CA1D" w:rsidR="137C37C1" w:rsidRPr="00D73556" w:rsidRDefault="3ECDF959" w:rsidP="003961C4">
            <w:pPr>
              <w:spacing w:before="156" w:after="156"/>
              <w:jc w:val="center"/>
              <w:rPr>
                <w:rFonts w:ascii="Arial" w:eastAsia="Arial" w:hAnsi="Arial" w:cs="Arial"/>
                <w:color w:val="000000" w:themeColor="text1"/>
                <w:sz w:val="16"/>
                <w:szCs w:val="16"/>
              </w:rPr>
            </w:pPr>
            <w:ins w:id="238" w:author="来宾用户" w:date="2023-02-24T12:34:00Z">
              <w:r w:rsidRPr="3ECDF959">
                <w:rPr>
                  <w:rFonts w:ascii="Arial" w:eastAsia="Arial" w:hAnsi="Arial" w:cs="Arial"/>
                  <w:color w:val="000000" w:themeColor="text1"/>
                  <w:sz w:val="16"/>
                  <w:szCs w:val="16"/>
                </w:rPr>
                <w:t>(0 FN)</w:t>
              </w:r>
            </w:ins>
          </w:p>
        </w:tc>
        <w:tc>
          <w:tcPr>
            <w:tcW w:w="992" w:type="dxa"/>
            <w:vAlign w:val="center"/>
          </w:tcPr>
          <w:p w14:paraId="21AB31E0" w14:textId="77777777" w:rsidR="008C5DB7" w:rsidRPr="00D73556" w:rsidRDefault="38568ED1" w:rsidP="003961C4">
            <w:pPr>
              <w:spacing w:before="156" w:after="156"/>
              <w:jc w:val="center"/>
              <w:rPr>
                <w:rFonts w:ascii="Arial" w:eastAsia="Arial" w:hAnsi="Arial" w:cs="Arial"/>
                <w:b/>
                <w:bCs/>
                <w:color w:val="000000" w:themeColor="text1"/>
                <w:sz w:val="16"/>
                <w:szCs w:val="16"/>
              </w:rPr>
            </w:pPr>
            <w:r w:rsidRPr="00D73556">
              <w:rPr>
                <w:rFonts w:ascii="Arial" w:eastAsia="Arial" w:hAnsi="Arial" w:cs="Arial"/>
                <w:b/>
                <w:bCs/>
                <w:color w:val="000000" w:themeColor="text1"/>
                <w:sz w:val="16"/>
                <w:szCs w:val="16"/>
              </w:rPr>
              <w:t>Proteus</w:t>
            </w:r>
          </w:p>
          <w:p w14:paraId="30D92974" w14:textId="2DC9B294" w:rsidR="38568ED1" w:rsidRPr="00D73556" w:rsidRDefault="38568ED1" w:rsidP="003961C4">
            <w:pPr>
              <w:spacing w:before="156" w:after="156"/>
              <w:jc w:val="center"/>
              <w:rPr>
                <w:rFonts w:ascii="Arial" w:eastAsia="Arial" w:hAnsi="Arial" w:cs="Arial"/>
                <w:b/>
                <w:bCs/>
                <w:color w:val="000000" w:themeColor="text1"/>
                <w:sz w:val="16"/>
                <w:szCs w:val="16"/>
              </w:rPr>
            </w:pPr>
            <w:r w:rsidRPr="00D73556">
              <w:rPr>
                <w:rFonts w:ascii="Arial" w:eastAsia="Arial" w:hAnsi="Arial" w:cs="Arial"/>
                <w:b/>
                <w:bCs/>
                <w:color w:val="000000" w:themeColor="text1"/>
                <w:sz w:val="16"/>
                <w:szCs w:val="16"/>
              </w:rPr>
              <w:t>(MVL-NN)</w:t>
            </w:r>
          </w:p>
        </w:tc>
        <w:tc>
          <w:tcPr>
            <w:tcW w:w="854" w:type="dxa"/>
            <w:vAlign w:val="center"/>
          </w:tcPr>
          <w:p w14:paraId="6D3B545E" w14:textId="506F2E53" w:rsidR="008C5DB7" w:rsidRPr="00D73556" w:rsidRDefault="137C37C1" w:rsidP="003961C4">
            <w:pPr>
              <w:spacing w:before="156" w:after="156"/>
              <w:jc w:val="center"/>
              <w:rPr>
                <w:rFonts w:ascii="Arial" w:eastAsia="Arial" w:hAnsi="Arial" w:cs="Arial"/>
                <w:color w:val="000000" w:themeColor="text1"/>
                <w:sz w:val="16"/>
                <w:szCs w:val="16"/>
              </w:rPr>
            </w:pPr>
            <w:r w:rsidRPr="00D73556">
              <w:rPr>
                <w:rFonts w:ascii="Arial" w:eastAsia="Arial" w:hAnsi="Arial" w:cs="Arial"/>
                <w:color w:val="000000" w:themeColor="text1"/>
                <w:sz w:val="16"/>
                <w:szCs w:val="16"/>
              </w:rPr>
              <w:t>0.</w:t>
            </w:r>
            <w:r w:rsidR="38568ED1" w:rsidRPr="00D73556">
              <w:rPr>
                <w:rFonts w:ascii="Arial" w:eastAsia="Arial" w:hAnsi="Arial" w:cs="Arial"/>
                <w:color w:val="000000" w:themeColor="text1"/>
                <w:sz w:val="16"/>
                <w:szCs w:val="16"/>
              </w:rPr>
              <w:t>64</w:t>
            </w:r>
          </w:p>
          <w:p w14:paraId="47DF366A" w14:textId="54C17FAE" w:rsidR="137C37C1" w:rsidRPr="00D73556" w:rsidRDefault="38568ED1" w:rsidP="003961C4">
            <w:pPr>
              <w:spacing w:before="156" w:after="156"/>
              <w:jc w:val="center"/>
              <w:rPr>
                <w:rFonts w:ascii="Arial" w:eastAsia="Arial" w:hAnsi="Arial" w:cs="Arial"/>
                <w:color w:val="000000" w:themeColor="text1"/>
                <w:sz w:val="16"/>
                <w:szCs w:val="16"/>
              </w:rPr>
            </w:pPr>
            <w:r w:rsidRPr="00D73556">
              <w:rPr>
                <w:rFonts w:ascii="Arial" w:eastAsia="Arial" w:hAnsi="Arial" w:cs="Arial"/>
                <w:color w:val="000000" w:themeColor="text1"/>
                <w:sz w:val="16"/>
                <w:szCs w:val="16"/>
              </w:rPr>
              <w:t>(308</w:t>
            </w:r>
            <w:r w:rsidR="137C37C1" w:rsidRPr="00D73556">
              <w:rPr>
                <w:rFonts w:ascii="Arial" w:eastAsia="Arial" w:hAnsi="Arial" w:cs="Arial"/>
                <w:color w:val="000000" w:themeColor="text1"/>
                <w:sz w:val="16"/>
                <w:szCs w:val="16"/>
              </w:rPr>
              <w:t xml:space="preserve"> TP</w:t>
            </w:r>
            <w:ins w:id="239" w:author="来宾用户" w:date="2023-02-24T12:35:00Z">
              <w:r w:rsidR="3ECDF959" w:rsidRPr="3ECDF959">
                <w:rPr>
                  <w:rFonts w:ascii="Arial" w:eastAsia="Arial" w:hAnsi="Arial" w:cs="Arial"/>
                  <w:color w:val="000000" w:themeColor="text1"/>
                  <w:sz w:val="16"/>
                  <w:szCs w:val="16"/>
                </w:rPr>
                <w:t>, total 2418</w:t>
              </w:r>
            </w:ins>
            <w:r w:rsidR="137C37C1" w:rsidRPr="00D73556">
              <w:rPr>
                <w:rFonts w:ascii="Arial" w:eastAsia="Arial" w:hAnsi="Arial" w:cs="Arial"/>
                <w:color w:val="000000" w:themeColor="text1"/>
                <w:sz w:val="16"/>
                <w:szCs w:val="16"/>
              </w:rPr>
              <w:t>)</w:t>
            </w:r>
          </w:p>
        </w:tc>
        <w:tc>
          <w:tcPr>
            <w:tcW w:w="705" w:type="dxa"/>
            <w:vAlign w:val="center"/>
          </w:tcPr>
          <w:p w14:paraId="696C2E64" w14:textId="118A140F" w:rsidR="137C37C1" w:rsidRPr="00D73556" w:rsidRDefault="137C37C1" w:rsidP="3ECDF959">
            <w:pPr>
              <w:spacing w:before="156" w:after="156"/>
              <w:jc w:val="center"/>
              <w:rPr>
                <w:ins w:id="240" w:author="来宾用户" w:date="2023-02-24T12:35:00Z"/>
                <w:rFonts w:ascii="Arial" w:eastAsia="Arial" w:hAnsi="Arial" w:cs="Arial"/>
                <w:color w:val="000000" w:themeColor="text1"/>
                <w:sz w:val="16"/>
                <w:szCs w:val="16"/>
              </w:rPr>
            </w:pPr>
            <w:r w:rsidRPr="00D73556">
              <w:rPr>
                <w:rFonts w:ascii="Arial" w:eastAsia="Arial" w:hAnsi="Arial" w:cs="Arial"/>
                <w:color w:val="000000" w:themeColor="text1"/>
                <w:sz w:val="16"/>
                <w:szCs w:val="16"/>
              </w:rPr>
              <w:t>0.</w:t>
            </w:r>
            <w:r w:rsidR="38568ED1" w:rsidRPr="00D73556">
              <w:rPr>
                <w:rFonts w:ascii="Arial" w:eastAsia="Arial" w:hAnsi="Arial" w:cs="Arial"/>
                <w:color w:val="000000" w:themeColor="text1"/>
                <w:sz w:val="16"/>
                <w:szCs w:val="16"/>
              </w:rPr>
              <w:t>964</w:t>
            </w:r>
          </w:p>
          <w:p w14:paraId="14303725" w14:textId="067C0E02" w:rsidR="137C37C1" w:rsidRPr="00D73556" w:rsidRDefault="3ECDF959" w:rsidP="003961C4">
            <w:pPr>
              <w:spacing w:before="156" w:after="156"/>
              <w:jc w:val="center"/>
              <w:rPr>
                <w:rFonts w:ascii="Arial" w:eastAsia="Arial" w:hAnsi="Arial" w:cs="Arial"/>
                <w:color w:val="000000" w:themeColor="text1"/>
                <w:sz w:val="16"/>
                <w:szCs w:val="16"/>
              </w:rPr>
            </w:pPr>
            <w:ins w:id="241" w:author="来宾用户" w:date="2023-02-24T12:35:00Z">
              <w:r w:rsidRPr="3ECDF959">
                <w:rPr>
                  <w:rFonts w:ascii="Arial" w:eastAsia="Arial" w:hAnsi="Arial" w:cs="Arial"/>
                  <w:color w:val="000000" w:themeColor="text1"/>
                  <w:sz w:val="16"/>
                  <w:szCs w:val="16"/>
                </w:rPr>
                <w:t>(70 FN)</w:t>
              </w:r>
            </w:ins>
          </w:p>
        </w:tc>
        <w:tc>
          <w:tcPr>
            <w:tcW w:w="1146" w:type="dxa"/>
            <w:vAlign w:val="center"/>
          </w:tcPr>
          <w:p w14:paraId="750C1D24" w14:textId="77777777" w:rsidR="00E74BD5" w:rsidRPr="00D73556" w:rsidRDefault="38568ED1" w:rsidP="003961C4">
            <w:pPr>
              <w:spacing w:before="156" w:after="156"/>
              <w:jc w:val="center"/>
              <w:rPr>
                <w:rFonts w:ascii="Arial" w:eastAsia="Arial" w:hAnsi="Arial" w:cs="Arial"/>
                <w:b/>
                <w:bCs/>
                <w:color w:val="000000" w:themeColor="text1"/>
                <w:sz w:val="16"/>
                <w:szCs w:val="16"/>
              </w:rPr>
            </w:pPr>
            <w:r w:rsidRPr="00D73556">
              <w:rPr>
                <w:rFonts w:ascii="Arial" w:eastAsia="Arial" w:hAnsi="Arial" w:cs="Arial"/>
                <w:b/>
                <w:bCs/>
                <w:color w:val="000000" w:themeColor="text1"/>
                <w:sz w:val="16"/>
                <w:szCs w:val="16"/>
              </w:rPr>
              <w:t>Proteus</w:t>
            </w:r>
          </w:p>
          <w:p w14:paraId="1B1FD656" w14:textId="6464250B" w:rsidR="38568ED1" w:rsidRPr="00D73556" w:rsidRDefault="38568ED1" w:rsidP="003961C4">
            <w:pPr>
              <w:spacing w:before="156" w:after="156"/>
              <w:jc w:val="center"/>
              <w:rPr>
                <w:rFonts w:ascii="Arial" w:eastAsia="Arial" w:hAnsi="Arial" w:cs="Arial"/>
                <w:b/>
                <w:bCs/>
                <w:color w:val="000000" w:themeColor="text1"/>
                <w:sz w:val="16"/>
                <w:szCs w:val="16"/>
              </w:rPr>
            </w:pPr>
            <w:r w:rsidRPr="00D73556">
              <w:rPr>
                <w:rFonts w:ascii="Arial" w:eastAsia="Arial" w:hAnsi="Arial" w:cs="Arial"/>
                <w:b/>
                <w:bCs/>
                <w:color w:val="000000" w:themeColor="text1"/>
                <w:sz w:val="16"/>
                <w:szCs w:val="16"/>
              </w:rPr>
              <w:t>(MVL-</w:t>
            </w:r>
            <w:ins w:id="242" w:author="来宾用户" w:date="2023-02-23T11:19:00Z">
              <w:r w:rsidR="52CF5161" w:rsidRPr="52CF5161">
                <w:rPr>
                  <w:rFonts w:ascii="Arial" w:eastAsia="Arial" w:hAnsi="Arial" w:cs="Arial"/>
                  <w:b/>
                  <w:bCs/>
                  <w:color w:val="000000" w:themeColor="text1"/>
                  <w:sz w:val="16"/>
                  <w:szCs w:val="16"/>
                </w:rPr>
                <w:t>NN</w:t>
              </w:r>
            </w:ins>
            <w:r w:rsidRPr="00D73556">
              <w:rPr>
                <w:rFonts w:ascii="Arial" w:eastAsia="Arial" w:hAnsi="Arial" w:cs="Arial"/>
                <w:b/>
                <w:bCs/>
                <w:color w:val="000000" w:themeColor="text1"/>
                <w:sz w:val="16"/>
                <w:szCs w:val="16"/>
              </w:rPr>
              <w:t>)</w:t>
            </w:r>
          </w:p>
        </w:tc>
        <w:tc>
          <w:tcPr>
            <w:tcW w:w="981" w:type="dxa"/>
            <w:vAlign w:val="center"/>
          </w:tcPr>
          <w:p w14:paraId="2EF3AAAB" w14:textId="59D61AD9" w:rsidR="009A0B49" w:rsidRDefault="137C37C1" w:rsidP="003961C4">
            <w:pPr>
              <w:spacing w:before="156" w:after="156"/>
              <w:jc w:val="center"/>
              <w:rPr>
                <w:rFonts w:ascii="Arial" w:eastAsia="Arial" w:hAnsi="Arial" w:cs="Arial"/>
                <w:color w:val="000000" w:themeColor="text1"/>
                <w:sz w:val="16"/>
                <w:szCs w:val="16"/>
              </w:rPr>
            </w:pPr>
            <w:r w:rsidRPr="00D73556">
              <w:rPr>
                <w:rFonts w:ascii="Arial" w:eastAsia="Arial" w:hAnsi="Arial" w:cs="Arial"/>
                <w:color w:val="000000" w:themeColor="text1"/>
                <w:sz w:val="16"/>
                <w:szCs w:val="16"/>
              </w:rPr>
              <w:t>0.</w:t>
            </w:r>
            <w:r w:rsidR="38568ED1" w:rsidRPr="00D73556">
              <w:rPr>
                <w:rFonts w:ascii="Arial" w:eastAsia="Arial" w:hAnsi="Arial" w:cs="Arial"/>
                <w:color w:val="000000" w:themeColor="text1"/>
                <w:sz w:val="16"/>
                <w:szCs w:val="16"/>
              </w:rPr>
              <w:t xml:space="preserve">55 </w:t>
            </w:r>
          </w:p>
          <w:p w14:paraId="11F8311B" w14:textId="482E1E92" w:rsidR="137C37C1" w:rsidRPr="00833D8F" w:rsidRDefault="38568ED1" w:rsidP="003961C4">
            <w:pPr>
              <w:spacing w:before="156" w:after="156"/>
              <w:jc w:val="center"/>
              <w:rPr>
                <w:rFonts w:ascii="Arial" w:eastAsia="Arial" w:hAnsi="Arial" w:cs="Arial"/>
                <w:color w:val="000000" w:themeColor="text1"/>
                <w:sz w:val="16"/>
                <w:szCs w:val="16"/>
              </w:rPr>
            </w:pPr>
            <w:r w:rsidRPr="00833D8F">
              <w:rPr>
                <w:rFonts w:ascii="Arial" w:eastAsia="Arial" w:hAnsi="Arial" w:cs="Arial"/>
                <w:color w:val="000000" w:themeColor="text1"/>
                <w:sz w:val="16"/>
                <w:szCs w:val="16"/>
              </w:rPr>
              <w:t>(343</w:t>
            </w:r>
            <w:r w:rsidR="137C37C1" w:rsidRPr="00833D8F">
              <w:rPr>
                <w:rFonts w:ascii="Arial" w:eastAsia="Arial" w:hAnsi="Arial" w:cs="Arial"/>
                <w:color w:val="000000" w:themeColor="text1"/>
                <w:sz w:val="16"/>
                <w:szCs w:val="16"/>
              </w:rPr>
              <w:t xml:space="preserve"> TP</w:t>
            </w:r>
            <w:ins w:id="243" w:author="来宾用户" w:date="2023-02-24T12:35:00Z">
              <w:r w:rsidR="3ECDF959" w:rsidRPr="3ECDF959">
                <w:rPr>
                  <w:rFonts w:ascii="Arial" w:eastAsia="Arial" w:hAnsi="Arial" w:cs="Arial"/>
                  <w:color w:val="000000" w:themeColor="text1"/>
                  <w:sz w:val="16"/>
                  <w:szCs w:val="16"/>
                </w:rPr>
                <w:t>, total 2314</w:t>
              </w:r>
            </w:ins>
            <w:r w:rsidR="137C37C1" w:rsidRPr="00833D8F">
              <w:rPr>
                <w:rFonts w:ascii="Arial" w:eastAsia="Arial" w:hAnsi="Arial" w:cs="Arial"/>
                <w:color w:val="000000" w:themeColor="text1"/>
                <w:sz w:val="16"/>
                <w:szCs w:val="16"/>
              </w:rPr>
              <w:t>)</w:t>
            </w:r>
          </w:p>
        </w:tc>
        <w:tc>
          <w:tcPr>
            <w:tcW w:w="795" w:type="dxa"/>
            <w:vAlign w:val="center"/>
          </w:tcPr>
          <w:p w14:paraId="16A14839" w14:textId="0CF2A714" w:rsidR="137C37C1" w:rsidRPr="00833D8F" w:rsidRDefault="137C37C1" w:rsidP="3ECDF959">
            <w:pPr>
              <w:spacing w:before="156" w:after="156"/>
              <w:jc w:val="center"/>
              <w:rPr>
                <w:ins w:id="244" w:author="来宾用户" w:date="2023-02-24T12:35:00Z"/>
                <w:rFonts w:ascii="Arial" w:eastAsia="Arial" w:hAnsi="Arial" w:cs="Arial"/>
                <w:color w:val="000000" w:themeColor="text1"/>
                <w:sz w:val="16"/>
                <w:szCs w:val="16"/>
              </w:rPr>
            </w:pPr>
            <w:r w:rsidRPr="00833D8F">
              <w:rPr>
                <w:rFonts w:ascii="Arial" w:eastAsia="Arial" w:hAnsi="Arial" w:cs="Arial"/>
                <w:color w:val="000000" w:themeColor="text1"/>
                <w:sz w:val="16"/>
                <w:szCs w:val="16"/>
              </w:rPr>
              <w:t>0.</w:t>
            </w:r>
            <w:r w:rsidR="38568ED1" w:rsidRPr="00833D8F">
              <w:rPr>
                <w:rFonts w:ascii="Arial" w:eastAsia="Arial" w:hAnsi="Arial" w:cs="Arial"/>
                <w:color w:val="000000" w:themeColor="text1"/>
                <w:sz w:val="16"/>
                <w:szCs w:val="16"/>
              </w:rPr>
              <w:t>976</w:t>
            </w:r>
          </w:p>
          <w:p w14:paraId="52A6FC10" w14:textId="588CF79B" w:rsidR="137C37C1" w:rsidRPr="00833D8F" w:rsidRDefault="3ECDF959" w:rsidP="003961C4">
            <w:pPr>
              <w:spacing w:before="156" w:after="156"/>
              <w:jc w:val="center"/>
              <w:rPr>
                <w:rFonts w:ascii="Arial" w:eastAsia="Arial" w:hAnsi="Arial" w:cs="Arial"/>
                <w:color w:val="000000" w:themeColor="text1"/>
                <w:sz w:val="16"/>
                <w:szCs w:val="16"/>
              </w:rPr>
            </w:pPr>
            <w:ins w:id="245" w:author="来宾用户" w:date="2023-02-24T12:35:00Z">
              <w:r w:rsidRPr="3ECDF959">
                <w:rPr>
                  <w:rFonts w:ascii="Arial" w:eastAsia="Arial" w:hAnsi="Arial" w:cs="Arial"/>
                  <w:color w:val="000000" w:themeColor="text1"/>
                  <w:sz w:val="16"/>
                  <w:szCs w:val="16"/>
                </w:rPr>
                <w:t>(40 FN)</w:t>
              </w:r>
            </w:ins>
          </w:p>
        </w:tc>
      </w:tr>
      <w:tr w:rsidR="00210283" w:rsidRPr="00210283" w14:paraId="61BC8058" w14:textId="77777777" w:rsidTr="00D748F3">
        <w:trPr>
          <w:trHeight w:val="300"/>
          <w:jc w:val="center"/>
        </w:trPr>
        <w:tc>
          <w:tcPr>
            <w:tcW w:w="1129" w:type="dxa"/>
            <w:vMerge/>
            <w:vAlign w:val="center"/>
          </w:tcPr>
          <w:p w14:paraId="6C5B72B6" w14:textId="77777777" w:rsidR="004370A2" w:rsidRPr="00C0759D" w:rsidRDefault="004370A2" w:rsidP="00C0759D">
            <w:pPr>
              <w:spacing w:before="156" w:after="156"/>
              <w:jc w:val="center"/>
              <w:rPr>
                <w:sz w:val="16"/>
                <w:szCs w:val="16"/>
              </w:rPr>
            </w:pPr>
          </w:p>
        </w:tc>
        <w:tc>
          <w:tcPr>
            <w:tcW w:w="993" w:type="dxa"/>
            <w:vAlign w:val="center"/>
          </w:tcPr>
          <w:p w14:paraId="11442028" w14:textId="631F4349" w:rsidR="008C5DB7" w:rsidRPr="00833D8F" w:rsidRDefault="3ECDF959" w:rsidP="003961C4">
            <w:pPr>
              <w:spacing w:before="156" w:after="156"/>
              <w:jc w:val="center"/>
              <w:rPr>
                <w:rFonts w:ascii="Arial" w:eastAsia="Arial" w:hAnsi="Arial" w:cs="Arial"/>
                <w:b/>
                <w:bCs/>
                <w:color w:val="000000" w:themeColor="text1"/>
                <w:sz w:val="16"/>
                <w:szCs w:val="16"/>
              </w:rPr>
            </w:pPr>
            <w:r w:rsidRPr="3ECDF959">
              <w:rPr>
                <w:rFonts w:ascii="Arial" w:eastAsia="Arial" w:hAnsi="Arial" w:cs="Arial"/>
                <w:b/>
                <w:bCs/>
                <w:color w:val="000000" w:themeColor="text1"/>
                <w:sz w:val="16"/>
                <w:szCs w:val="16"/>
              </w:rPr>
              <w:t>msqrob</w:t>
            </w:r>
            <w:ins w:id="246" w:author="来宾用户" w:date="2023-02-24T12:53:00Z">
              <w:r w:rsidRPr="3ECDF959">
                <w:rPr>
                  <w:rFonts w:ascii="Arial" w:eastAsia="Arial" w:hAnsi="Arial" w:cs="Arial"/>
                  <w:b/>
                  <w:bCs/>
                  <w:color w:val="000000" w:themeColor="text1"/>
                  <w:sz w:val="16"/>
                  <w:szCs w:val="16"/>
                </w:rPr>
                <w:t>2</w:t>
              </w:r>
            </w:ins>
          </w:p>
          <w:p w14:paraId="58FDD344" w14:textId="3E641B34" w:rsidR="137C37C1" w:rsidRPr="00833D8F" w:rsidRDefault="2C39ABED" w:rsidP="003961C4">
            <w:pPr>
              <w:spacing w:before="156" w:after="156"/>
              <w:jc w:val="center"/>
              <w:rPr>
                <w:rFonts w:ascii="Arial" w:eastAsia="Arial" w:hAnsi="Arial" w:cs="Arial"/>
                <w:b/>
                <w:bCs/>
                <w:color w:val="000000" w:themeColor="text1"/>
                <w:sz w:val="16"/>
                <w:szCs w:val="16"/>
              </w:rPr>
            </w:pPr>
            <w:r w:rsidRPr="00833D8F">
              <w:rPr>
                <w:rFonts w:ascii="Arial" w:eastAsia="Arial" w:hAnsi="Arial" w:cs="Arial"/>
                <w:b/>
                <w:bCs/>
                <w:color w:val="000000" w:themeColor="text1"/>
                <w:sz w:val="16"/>
                <w:szCs w:val="16"/>
              </w:rPr>
              <w:t>(NaN-</w:t>
            </w:r>
            <w:ins w:id="247" w:author="来宾用户" w:date="2023-02-24T12:53:00Z">
              <w:r w:rsidR="3ECDF959" w:rsidRPr="3ECDF959">
                <w:rPr>
                  <w:rFonts w:ascii="Arial" w:eastAsia="Arial" w:hAnsi="Arial" w:cs="Arial"/>
                  <w:b/>
                  <w:bCs/>
                  <w:color w:val="000000" w:themeColor="text1"/>
                  <w:sz w:val="16"/>
                  <w:szCs w:val="16"/>
                </w:rPr>
                <w:t>CM</w:t>
              </w:r>
            </w:ins>
            <w:r w:rsidRPr="00833D8F">
              <w:rPr>
                <w:rFonts w:ascii="Arial" w:eastAsia="Arial" w:hAnsi="Arial" w:cs="Arial"/>
                <w:b/>
                <w:bCs/>
                <w:color w:val="000000" w:themeColor="text1"/>
                <w:sz w:val="16"/>
                <w:szCs w:val="16"/>
              </w:rPr>
              <w:t>)</w:t>
            </w:r>
          </w:p>
        </w:tc>
        <w:tc>
          <w:tcPr>
            <w:tcW w:w="850" w:type="dxa"/>
            <w:vAlign w:val="center"/>
          </w:tcPr>
          <w:p w14:paraId="401F40C4" w14:textId="5290233B" w:rsidR="137C37C1" w:rsidRPr="00833D8F" w:rsidRDefault="3ECDF959" w:rsidP="3ECDF959">
            <w:pPr>
              <w:spacing w:before="156" w:after="156"/>
              <w:jc w:val="center"/>
              <w:rPr>
                <w:ins w:id="248" w:author="来宾用户" w:date="2023-02-24T12:53:00Z"/>
                <w:rFonts w:ascii="Arial" w:eastAsia="Arial" w:hAnsi="Arial" w:cs="Arial"/>
                <w:color w:val="000000" w:themeColor="text1"/>
                <w:sz w:val="16"/>
                <w:szCs w:val="16"/>
              </w:rPr>
            </w:pPr>
            <w:ins w:id="249" w:author="来宾用户" w:date="2023-02-24T12:53:00Z">
              <w:r w:rsidRPr="3ECDF959">
                <w:rPr>
                  <w:rFonts w:ascii="Arial" w:eastAsia="Arial" w:hAnsi="Arial" w:cs="Arial"/>
                  <w:color w:val="000000" w:themeColor="text1"/>
                  <w:sz w:val="16"/>
                  <w:szCs w:val="16"/>
                </w:rPr>
                <w:t>0.87</w:t>
              </w:r>
            </w:ins>
          </w:p>
          <w:p w14:paraId="4B04BC51" w14:textId="128C3E70" w:rsidR="137C37C1" w:rsidRPr="00833D8F" w:rsidRDefault="3ECDF959" w:rsidP="003961C4">
            <w:pPr>
              <w:spacing w:before="156" w:after="156"/>
              <w:jc w:val="center"/>
              <w:rPr>
                <w:rFonts w:ascii="Arial" w:eastAsia="Arial" w:hAnsi="Arial" w:cs="Arial"/>
                <w:color w:val="000000" w:themeColor="text1"/>
                <w:sz w:val="16"/>
                <w:szCs w:val="16"/>
              </w:rPr>
            </w:pPr>
            <w:ins w:id="250" w:author="来宾用户" w:date="2023-02-24T12:53:00Z">
              <w:r w:rsidRPr="3ECDF959">
                <w:rPr>
                  <w:rFonts w:ascii="Arial" w:eastAsia="Arial" w:hAnsi="Arial" w:cs="Arial"/>
                  <w:color w:val="000000" w:themeColor="text1"/>
                  <w:sz w:val="16"/>
                  <w:szCs w:val="16"/>
                </w:rPr>
                <w:t>(33 TP, total 2116)</w:t>
              </w:r>
            </w:ins>
          </w:p>
        </w:tc>
        <w:tc>
          <w:tcPr>
            <w:tcW w:w="709" w:type="dxa"/>
            <w:vAlign w:val="center"/>
          </w:tcPr>
          <w:p w14:paraId="599532D5" w14:textId="0D5769E4" w:rsidR="137C37C1" w:rsidRPr="00833D8F" w:rsidRDefault="3ECDF959" w:rsidP="3ECDF959">
            <w:pPr>
              <w:spacing w:before="156" w:after="156" w:line="259" w:lineRule="auto"/>
              <w:jc w:val="center"/>
              <w:rPr>
                <w:ins w:id="251" w:author="来宾用户" w:date="2023-02-24T12:53:00Z"/>
                <w:rFonts w:ascii="Arial" w:eastAsia="Arial" w:hAnsi="Arial" w:cs="Arial"/>
                <w:color w:val="000000" w:themeColor="text1"/>
                <w:sz w:val="16"/>
                <w:szCs w:val="16"/>
              </w:rPr>
            </w:pPr>
            <w:ins w:id="252" w:author="来宾用户" w:date="2023-02-24T12:53:00Z">
              <w:r w:rsidRPr="3ECDF959">
                <w:rPr>
                  <w:rFonts w:ascii="Arial" w:eastAsia="Arial" w:hAnsi="Arial" w:cs="Arial"/>
                  <w:color w:val="000000" w:themeColor="text1"/>
                  <w:sz w:val="16"/>
                  <w:szCs w:val="16"/>
                </w:rPr>
                <w:t>0.999</w:t>
              </w:r>
            </w:ins>
          </w:p>
          <w:p w14:paraId="3F70E06B" w14:textId="56448BD2" w:rsidR="137C37C1" w:rsidRPr="00833D8F" w:rsidRDefault="3ECDF959" w:rsidP="003961C4">
            <w:pPr>
              <w:spacing w:before="156" w:after="156" w:line="259" w:lineRule="auto"/>
              <w:jc w:val="center"/>
              <w:rPr>
                <w:rFonts w:ascii="Arial" w:eastAsia="Arial" w:hAnsi="Arial" w:cs="Arial"/>
                <w:color w:val="000000" w:themeColor="text1"/>
                <w:sz w:val="16"/>
                <w:szCs w:val="16"/>
              </w:rPr>
            </w:pPr>
            <w:ins w:id="253" w:author="来宾用户" w:date="2023-02-24T12:53:00Z">
              <w:r w:rsidRPr="3ECDF959">
                <w:rPr>
                  <w:rFonts w:ascii="Arial" w:eastAsia="Arial" w:hAnsi="Arial" w:cs="Arial"/>
                  <w:color w:val="000000" w:themeColor="text1"/>
                  <w:sz w:val="16"/>
                  <w:szCs w:val="16"/>
                </w:rPr>
                <w:t>(1 FN)</w:t>
              </w:r>
            </w:ins>
          </w:p>
        </w:tc>
        <w:tc>
          <w:tcPr>
            <w:tcW w:w="992" w:type="dxa"/>
            <w:vAlign w:val="center"/>
          </w:tcPr>
          <w:p w14:paraId="5079A2E0" w14:textId="71733FD8" w:rsidR="008C5DB7" w:rsidRPr="00833D8F" w:rsidRDefault="3ECDF959" w:rsidP="003961C4">
            <w:pPr>
              <w:spacing w:before="156" w:after="156"/>
              <w:jc w:val="center"/>
              <w:rPr>
                <w:rFonts w:ascii="Arial" w:eastAsia="Arial" w:hAnsi="Arial" w:cs="Arial"/>
                <w:b/>
                <w:bCs/>
                <w:color w:val="000000" w:themeColor="text1"/>
                <w:sz w:val="16"/>
                <w:szCs w:val="16"/>
              </w:rPr>
            </w:pPr>
            <w:r w:rsidRPr="3ECDF959">
              <w:rPr>
                <w:rFonts w:ascii="Arial" w:eastAsia="Arial" w:hAnsi="Arial" w:cs="Arial"/>
                <w:b/>
                <w:bCs/>
                <w:color w:val="000000" w:themeColor="text1"/>
                <w:sz w:val="16"/>
                <w:szCs w:val="16"/>
              </w:rPr>
              <w:t>msqrob</w:t>
            </w:r>
            <w:ins w:id="254" w:author="来宾用户" w:date="2023-02-24T12:54:00Z">
              <w:r w:rsidRPr="3ECDF959">
                <w:rPr>
                  <w:rFonts w:ascii="Arial" w:eastAsia="Arial" w:hAnsi="Arial" w:cs="Arial"/>
                  <w:b/>
                  <w:bCs/>
                  <w:color w:val="000000" w:themeColor="text1"/>
                  <w:sz w:val="16"/>
                  <w:szCs w:val="16"/>
                </w:rPr>
                <w:t>2</w:t>
              </w:r>
            </w:ins>
          </w:p>
          <w:p w14:paraId="5193CA86" w14:textId="11A970A0" w:rsidR="38568ED1" w:rsidRPr="00833D8F" w:rsidRDefault="38568ED1" w:rsidP="003961C4">
            <w:pPr>
              <w:spacing w:before="156" w:after="156"/>
              <w:jc w:val="center"/>
              <w:rPr>
                <w:rFonts w:ascii="Arial" w:eastAsia="Arial" w:hAnsi="Arial" w:cs="Arial"/>
                <w:b/>
                <w:bCs/>
                <w:color w:val="000000" w:themeColor="text1"/>
                <w:sz w:val="16"/>
                <w:szCs w:val="16"/>
              </w:rPr>
            </w:pPr>
            <w:r w:rsidRPr="00833D8F">
              <w:rPr>
                <w:rFonts w:ascii="Arial" w:eastAsia="Arial" w:hAnsi="Arial" w:cs="Arial"/>
                <w:b/>
                <w:bCs/>
                <w:color w:val="000000" w:themeColor="text1"/>
                <w:sz w:val="16"/>
                <w:szCs w:val="16"/>
              </w:rPr>
              <w:t>(NaN-</w:t>
            </w:r>
            <w:ins w:id="255" w:author="来宾用户" w:date="2023-02-24T12:54:00Z">
              <w:r w:rsidR="3ECDF959" w:rsidRPr="3ECDF959">
                <w:rPr>
                  <w:rFonts w:ascii="Arial" w:eastAsia="Arial" w:hAnsi="Arial" w:cs="Arial"/>
                  <w:b/>
                  <w:bCs/>
                  <w:color w:val="000000" w:themeColor="text1"/>
                  <w:sz w:val="16"/>
                  <w:szCs w:val="16"/>
                </w:rPr>
                <w:t>Q</w:t>
              </w:r>
            </w:ins>
            <w:r w:rsidRPr="00833D8F">
              <w:rPr>
                <w:rFonts w:ascii="Arial" w:eastAsia="Arial" w:hAnsi="Arial" w:cs="Arial"/>
                <w:b/>
                <w:bCs/>
                <w:color w:val="000000" w:themeColor="text1"/>
                <w:sz w:val="16"/>
                <w:szCs w:val="16"/>
              </w:rPr>
              <w:t>)</w:t>
            </w:r>
          </w:p>
        </w:tc>
        <w:tc>
          <w:tcPr>
            <w:tcW w:w="854" w:type="dxa"/>
            <w:vAlign w:val="center"/>
          </w:tcPr>
          <w:p w14:paraId="1E7A607E" w14:textId="2664DA47" w:rsidR="137C37C1" w:rsidRPr="00833D8F" w:rsidRDefault="3ECDF959" w:rsidP="3ECDF959">
            <w:pPr>
              <w:spacing w:before="156" w:after="156"/>
              <w:jc w:val="center"/>
              <w:rPr>
                <w:ins w:id="256" w:author="来宾用户" w:date="2023-02-24T12:54:00Z"/>
                <w:rFonts w:ascii="Arial" w:eastAsia="Arial" w:hAnsi="Arial" w:cs="Arial"/>
                <w:color w:val="000000" w:themeColor="text1"/>
                <w:sz w:val="16"/>
                <w:szCs w:val="16"/>
              </w:rPr>
            </w:pPr>
            <w:ins w:id="257" w:author="来宾用户" w:date="2023-02-24T12:54:00Z">
              <w:r w:rsidRPr="3ECDF959">
                <w:rPr>
                  <w:rFonts w:ascii="Arial" w:eastAsia="Arial" w:hAnsi="Arial" w:cs="Arial"/>
                  <w:color w:val="000000" w:themeColor="text1"/>
                  <w:sz w:val="16"/>
                  <w:szCs w:val="16"/>
                </w:rPr>
                <w:t>0.81</w:t>
              </w:r>
            </w:ins>
          </w:p>
          <w:p w14:paraId="32318EC3" w14:textId="0CB55F1B" w:rsidR="137C37C1" w:rsidRPr="00833D8F" w:rsidRDefault="3ECDF959" w:rsidP="003961C4">
            <w:pPr>
              <w:spacing w:before="156" w:after="156"/>
              <w:jc w:val="center"/>
              <w:rPr>
                <w:rFonts w:ascii="Arial" w:eastAsia="Arial" w:hAnsi="Arial" w:cs="Arial"/>
                <w:color w:val="000000" w:themeColor="text1"/>
                <w:sz w:val="16"/>
                <w:szCs w:val="16"/>
              </w:rPr>
            </w:pPr>
            <w:ins w:id="258" w:author="来宾用户" w:date="2023-02-24T12:54:00Z">
              <w:r w:rsidRPr="3ECDF959">
                <w:rPr>
                  <w:rFonts w:ascii="Arial" w:eastAsia="Arial" w:hAnsi="Arial" w:cs="Arial"/>
                  <w:color w:val="000000" w:themeColor="text1"/>
                  <w:sz w:val="16"/>
                  <w:szCs w:val="16"/>
                </w:rPr>
                <w:t>(325 TP, total 2232)</w:t>
              </w:r>
            </w:ins>
          </w:p>
        </w:tc>
        <w:tc>
          <w:tcPr>
            <w:tcW w:w="705" w:type="dxa"/>
            <w:vAlign w:val="center"/>
          </w:tcPr>
          <w:p w14:paraId="29CD2691" w14:textId="1DFF9B99" w:rsidR="137C37C1" w:rsidRPr="00833D8F" w:rsidRDefault="3BB972F3" w:rsidP="3ECDF959">
            <w:pPr>
              <w:spacing w:before="156" w:after="156"/>
              <w:jc w:val="center"/>
              <w:rPr>
                <w:ins w:id="259" w:author="来宾用户" w:date="2023-02-24T12:54:00Z"/>
                <w:rFonts w:ascii="Arial" w:eastAsia="Arial" w:hAnsi="Arial" w:cs="Arial"/>
                <w:color w:val="000000" w:themeColor="text1"/>
                <w:sz w:val="16"/>
                <w:szCs w:val="16"/>
              </w:rPr>
            </w:pPr>
            <w:ins w:id="260" w:author="来宾用户" w:date="2023-02-24T12:54:00Z">
              <w:r w:rsidRPr="00833D8F">
                <w:rPr>
                  <w:rFonts w:ascii="Arial" w:eastAsia="Arial" w:hAnsi="Arial" w:cs="Arial"/>
                  <w:color w:val="000000" w:themeColor="text1"/>
                  <w:sz w:val="16"/>
                  <w:szCs w:val="16"/>
                </w:rPr>
                <w:t>0.</w:t>
              </w:r>
              <w:r w:rsidR="3ECDF959" w:rsidRPr="3ECDF959">
                <w:rPr>
                  <w:rFonts w:ascii="Arial" w:eastAsia="Arial" w:hAnsi="Arial" w:cs="Arial"/>
                  <w:color w:val="000000" w:themeColor="text1"/>
                  <w:sz w:val="16"/>
                  <w:szCs w:val="16"/>
                </w:rPr>
                <w:t>982</w:t>
              </w:r>
            </w:ins>
          </w:p>
          <w:p w14:paraId="33E44DB9" w14:textId="719536F9" w:rsidR="137C37C1" w:rsidRPr="00833D8F" w:rsidRDefault="3ECDF959" w:rsidP="003961C4">
            <w:pPr>
              <w:spacing w:before="156" w:after="156"/>
              <w:jc w:val="center"/>
              <w:rPr>
                <w:rFonts w:ascii="Arial" w:eastAsia="Arial" w:hAnsi="Arial" w:cs="Arial"/>
                <w:color w:val="000000" w:themeColor="text1"/>
                <w:sz w:val="16"/>
                <w:szCs w:val="16"/>
              </w:rPr>
            </w:pPr>
            <w:ins w:id="261" w:author="来宾用户" w:date="2023-02-24T12:54:00Z">
              <w:r w:rsidRPr="3ECDF959">
                <w:rPr>
                  <w:rFonts w:ascii="Arial" w:eastAsia="Arial" w:hAnsi="Arial" w:cs="Arial"/>
                  <w:color w:val="000000" w:themeColor="text1"/>
                  <w:sz w:val="16"/>
                  <w:szCs w:val="16"/>
                </w:rPr>
                <w:t>(33 FN)</w:t>
              </w:r>
            </w:ins>
          </w:p>
        </w:tc>
        <w:tc>
          <w:tcPr>
            <w:tcW w:w="1146" w:type="dxa"/>
            <w:vAlign w:val="center"/>
          </w:tcPr>
          <w:p w14:paraId="1707B65C" w14:textId="6223040D" w:rsidR="00E74BD5" w:rsidRPr="00833D8F" w:rsidRDefault="3ECDF959" w:rsidP="003961C4">
            <w:pPr>
              <w:spacing w:before="156" w:after="156"/>
              <w:jc w:val="center"/>
              <w:rPr>
                <w:rFonts w:ascii="Arial" w:eastAsia="Arial" w:hAnsi="Arial" w:cs="Arial"/>
                <w:b/>
                <w:bCs/>
                <w:color w:val="000000" w:themeColor="text1"/>
                <w:sz w:val="16"/>
                <w:szCs w:val="16"/>
              </w:rPr>
            </w:pPr>
            <w:r w:rsidRPr="3ECDF959">
              <w:rPr>
                <w:rFonts w:ascii="Arial" w:eastAsia="Arial" w:hAnsi="Arial" w:cs="Arial"/>
                <w:b/>
                <w:bCs/>
                <w:color w:val="000000" w:themeColor="text1"/>
                <w:sz w:val="16"/>
                <w:szCs w:val="16"/>
              </w:rPr>
              <w:t>msqrob</w:t>
            </w:r>
            <w:ins w:id="262" w:author="来宾用户" w:date="2023-02-24T12:54:00Z">
              <w:r w:rsidRPr="3ECDF959">
                <w:rPr>
                  <w:rFonts w:ascii="Arial" w:eastAsia="Arial" w:hAnsi="Arial" w:cs="Arial"/>
                  <w:b/>
                  <w:bCs/>
                  <w:color w:val="000000" w:themeColor="text1"/>
                  <w:sz w:val="16"/>
                  <w:szCs w:val="16"/>
                </w:rPr>
                <w:t>2</w:t>
              </w:r>
            </w:ins>
          </w:p>
          <w:p w14:paraId="1DDDE873" w14:textId="6B29949E" w:rsidR="38568ED1" w:rsidRPr="00833D8F" w:rsidRDefault="38568ED1" w:rsidP="003961C4">
            <w:pPr>
              <w:spacing w:before="156" w:after="156"/>
              <w:jc w:val="center"/>
              <w:rPr>
                <w:rFonts w:ascii="Arial" w:eastAsia="Arial" w:hAnsi="Arial" w:cs="Arial"/>
                <w:b/>
                <w:bCs/>
                <w:color w:val="000000" w:themeColor="text1"/>
                <w:sz w:val="16"/>
                <w:szCs w:val="16"/>
              </w:rPr>
            </w:pPr>
            <w:r w:rsidRPr="00833D8F">
              <w:rPr>
                <w:rFonts w:ascii="Arial" w:eastAsia="Arial" w:hAnsi="Arial" w:cs="Arial"/>
                <w:b/>
                <w:bCs/>
                <w:color w:val="000000" w:themeColor="text1"/>
                <w:sz w:val="16"/>
                <w:szCs w:val="16"/>
              </w:rPr>
              <w:t>(NaN-</w:t>
            </w:r>
            <w:ins w:id="263" w:author="来宾用户" w:date="2023-02-24T12:54:00Z">
              <w:r w:rsidR="3ECDF959" w:rsidRPr="3ECDF959">
                <w:rPr>
                  <w:rFonts w:ascii="Arial" w:eastAsia="Arial" w:hAnsi="Arial" w:cs="Arial"/>
                  <w:b/>
                  <w:bCs/>
                  <w:color w:val="000000" w:themeColor="text1"/>
                  <w:sz w:val="16"/>
                  <w:szCs w:val="16"/>
                </w:rPr>
                <w:t>Q</w:t>
              </w:r>
            </w:ins>
            <w:r w:rsidRPr="00833D8F">
              <w:rPr>
                <w:rFonts w:ascii="Arial" w:eastAsia="Arial" w:hAnsi="Arial" w:cs="Arial"/>
                <w:b/>
                <w:bCs/>
                <w:color w:val="000000" w:themeColor="text1"/>
                <w:sz w:val="16"/>
                <w:szCs w:val="16"/>
              </w:rPr>
              <w:t>)</w:t>
            </w:r>
          </w:p>
        </w:tc>
        <w:tc>
          <w:tcPr>
            <w:tcW w:w="981" w:type="dxa"/>
            <w:vAlign w:val="center"/>
          </w:tcPr>
          <w:p w14:paraId="5CB232EF" w14:textId="5133E0E7" w:rsidR="137C37C1" w:rsidRPr="00833D8F" w:rsidRDefault="3ECDF959" w:rsidP="3ECDF959">
            <w:pPr>
              <w:spacing w:before="156" w:after="156"/>
              <w:jc w:val="center"/>
              <w:rPr>
                <w:ins w:id="264" w:author="来宾用户" w:date="2023-02-24T12:55:00Z"/>
                <w:rFonts w:ascii="Arial" w:eastAsia="Arial" w:hAnsi="Arial" w:cs="Arial"/>
                <w:color w:val="000000" w:themeColor="text1"/>
                <w:sz w:val="16"/>
                <w:szCs w:val="16"/>
              </w:rPr>
            </w:pPr>
            <w:ins w:id="265" w:author="来宾用户" w:date="2023-02-24T12:54:00Z">
              <w:r w:rsidRPr="3ECDF959">
                <w:rPr>
                  <w:rFonts w:ascii="Arial" w:eastAsia="Arial" w:hAnsi="Arial" w:cs="Arial"/>
                  <w:color w:val="000000" w:themeColor="text1"/>
                  <w:sz w:val="16"/>
                  <w:szCs w:val="16"/>
                </w:rPr>
                <w:t>0.</w:t>
              </w:r>
            </w:ins>
            <w:ins w:id="266" w:author="来宾用户" w:date="2023-02-24T12:55:00Z">
              <w:r w:rsidRPr="3ECDF959">
                <w:rPr>
                  <w:rFonts w:ascii="Arial" w:eastAsia="Arial" w:hAnsi="Arial" w:cs="Arial"/>
                  <w:color w:val="000000" w:themeColor="text1"/>
                  <w:sz w:val="16"/>
                  <w:szCs w:val="16"/>
                </w:rPr>
                <w:t>53</w:t>
              </w:r>
            </w:ins>
          </w:p>
          <w:p w14:paraId="148E5F0E" w14:textId="371B047C" w:rsidR="137C37C1" w:rsidRPr="00833D8F" w:rsidRDefault="3ECDF959" w:rsidP="003961C4">
            <w:pPr>
              <w:spacing w:before="156" w:after="156"/>
              <w:jc w:val="center"/>
              <w:rPr>
                <w:rFonts w:ascii="Arial" w:eastAsia="Arial" w:hAnsi="Arial" w:cs="Arial"/>
                <w:color w:val="000000" w:themeColor="text1"/>
                <w:sz w:val="16"/>
                <w:szCs w:val="16"/>
              </w:rPr>
            </w:pPr>
            <w:ins w:id="267" w:author="来宾用户" w:date="2023-02-24T12:55:00Z">
              <w:r w:rsidRPr="3ECDF959">
                <w:rPr>
                  <w:rFonts w:ascii="Arial" w:eastAsia="Arial" w:hAnsi="Arial" w:cs="Arial"/>
                  <w:color w:val="000000" w:themeColor="text1"/>
                  <w:sz w:val="16"/>
                  <w:szCs w:val="16"/>
                </w:rPr>
                <w:t>(348 TP, total 2232)</w:t>
              </w:r>
            </w:ins>
          </w:p>
        </w:tc>
        <w:tc>
          <w:tcPr>
            <w:tcW w:w="795" w:type="dxa"/>
            <w:vAlign w:val="center"/>
          </w:tcPr>
          <w:p w14:paraId="78CDCBCE" w14:textId="46458DEE" w:rsidR="137C37C1" w:rsidRPr="00833D8F" w:rsidRDefault="3BB972F3" w:rsidP="3ECDF959">
            <w:pPr>
              <w:spacing w:before="156" w:after="156" w:line="259" w:lineRule="auto"/>
              <w:jc w:val="center"/>
              <w:rPr>
                <w:ins w:id="268" w:author="来宾用户" w:date="2023-02-24T12:55:00Z"/>
                <w:rFonts w:ascii="Arial" w:eastAsia="Arial" w:hAnsi="Arial" w:cs="Arial"/>
                <w:color w:val="000000" w:themeColor="text1"/>
                <w:sz w:val="16"/>
                <w:szCs w:val="16"/>
              </w:rPr>
            </w:pPr>
            <w:ins w:id="269" w:author="来宾用户" w:date="2023-02-24T12:55:00Z">
              <w:r w:rsidRPr="00833D8F">
                <w:rPr>
                  <w:rFonts w:ascii="Arial" w:eastAsia="Arial" w:hAnsi="Arial" w:cs="Arial"/>
                  <w:color w:val="000000" w:themeColor="text1"/>
                  <w:sz w:val="16"/>
                  <w:szCs w:val="16"/>
                </w:rPr>
                <w:t>0.</w:t>
              </w:r>
              <w:r w:rsidR="3ECDF959" w:rsidRPr="3ECDF959">
                <w:rPr>
                  <w:rFonts w:ascii="Arial" w:eastAsia="Arial" w:hAnsi="Arial" w:cs="Arial"/>
                  <w:color w:val="000000" w:themeColor="text1"/>
                  <w:sz w:val="16"/>
                  <w:szCs w:val="16"/>
                </w:rPr>
                <w:t>994</w:t>
              </w:r>
            </w:ins>
          </w:p>
          <w:p w14:paraId="7C0CC7D8" w14:textId="3B25F9CE" w:rsidR="137C37C1" w:rsidRPr="00833D8F" w:rsidRDefault="3ECDF959" w:rsidP="003961C4">
            <w:pPr>
              <w:spacing w:before="156" w:after="156" w:line="259" w:lineRule="auto"/>
              <w:jc w:val="center"/>
              <w:rPr>
                <w:rFonts w:ascii="Arial" w:eastAsia="Arial" w:hAnsi="Arial" w:cs="Arial"/>
                <w:color w:val="000000" w:themeColor="text1"/>
                <w:sz w:val="16"/>
                <w:szCs w:val="16"/>
              </w:rPr>
            </w:pPr>
            <w:ins w:id="270" w:author="来宾用户" w:date="2023-02-24T12:55:00Z">
              <w:r w:rsidRPr="3ECDF959">
                <w:rPr>
                  <w:rFonts w:ascii="Arial" w:eastAsia="Arial" w:hAnsi="Arial" w:cs="Arial"/>
                  <w:color w:val="000000" w:themeColor="text1"/>
                  <w:sz w:val="16"/>
                  <w:szCs w:val="16"/>
                </w:rPr>
                <w:t>(10 FN)</w:t>
              </w:r>
            </w:ins>
          </w:p>
        </w:tc>
      </w:tr>
    </w:tbl>
    <w:p w14:paraId="3BDA84EE" w14:textId="2B009D5C" w:rsidR="43A6B949" w:rsidRDefault="43A6B949" w:rsidP="43A6B949">
      <w:pPr>
        <w:spacing w:before="156" w:after="156"/>
        <w:rPr>
          <w:rFonts w:ascii="Arial" w:eastAsiaTheme="minorEastAsia" w:hAnsi="Arial"/>
          <w:color w:val="000000" w:themeColor="text1"/>
          <w:sz w:val="22"/>
        </w:rPr>
      </w:pPr>
      <w:r w:rsidRPr="43A6B949">
        <w:rPr>
          <w:rFonts w:ascii="Arial" w:eastAsiaTheme="minorEastAsia" w:hAnsi="Arial" w:cs="Arial"/>
          <w:color w:val="000000" w:themeColor="text1"/>
          <w:sz w:val="22"/>
        </w:rPr>
        <w:t xml:space="preserve">MSstats </w:t>
      </w:r>
      <w:r w:rsidR="00235EDC">
        <w:rPr>
          <w:rFonts w:ascii="Arial" w:eastAsiaTheme="minorEastAsia" w:hAnsi="Arial" w:cs="Arial"/>
          <w:color w:val="000000" w:themeColor="text1"/>
          <w:sz w:val="22"/>
        </w:rPr>
        <w:t xml:space="preserve">outperform the other packages </w:t>
      </w:r>
      <w:r w:rsidR="3ECDF959" w:rsidRPr="3ECDF959">
        <w:rPr>
          <w:rFonts w:ascii="Arial" w:eastAsiaTheme="minorEastAsia" w:hAnsi="Arial" w:cs="Arial"/>
          <w:color w:val="000000" w:themeColor="text1"/>
          <w:sz w:val="22"/>
        </w:rPr>
        <w:t>msqrob</w:t>
      </w:r>
      <w:ins w:id="271" w:author="来宾用户" w:date="2023-02-24T13:55:00Z">
        <w:r w:rsidR="3ECDF959" w:rsidRPr="3ECDF959">
          <w:rPr>
            <w:rFonts w:ascii="Arial" w:eastAsiaTheme="minorEastAsia" w:hAnsi="Arial" w:cs="Arial"/>
            <w:color w:val="000000" w:themeColor="text1"/>
            <w:sz w:val="22"/>
          </w:rPr>
          <w:t>2</w:t>
        </w:r>
      </w:ins>
      <w:r w:rsidR="00235EDC">
        <w:rPr>
          <w:rFonts w:ascii="Arial" w:eastAsiaTheme="minorEastAsia" w:hAnsi="Arial" w:cs="Arial"/>
          <w:color w:val="000000" w:themeColor="text1"/>
          <w:sz w:val="22"/>
        </w:rPr>
        <w:t xml:space="preserve"> and Proteus </w:t>
      </w:r>
      <w:r w:rsidR="00C26F74">
        <w:rPr>
          <w:rFonts w:ascii="Arial" w:eastAsiaTheme="minorEastAsia" w:hAnsi="Arial" w:cs="Arial"/>
          <w:color w:val="000000" w:themeColor="text1"/>
          <w:sz w:val="22"/>
        </w:rPr>
        <w:t xml:space="preserve">in </w:t>
      </w:r>
      <w:r w:rsidR="002C1AC7">
        <w:rPr>
          <w:rFonts w:ascii="Arial" w:eastAsiaTheme="minorEastAsia" w:hAnsi="Arial" w:cs="Arial"/>
          <w:color w:val="000000" w:themeColor="text1"/>
          <w:sz w:val="22"/>
        </w:rPr>
        <w:t xml:space="preserve">the large-scale and </w:t>
      </w:r>
      <w:ins w:id="272" w:author="来宾用户" w:date="2023-02-23T11:19:00Z">
        <w:r w:rsidR="52CF5161" w:rsidRPr="52CF5161">
          <w:rPr>
            <w:rFonts w:ascii="Arial" w:eastAsiaTheme="minorEastAsia" w:hAnsi="Arial" w:cs="Arial"/>
            <w:color w:val="000000" w:themeColor="text1"/>
            <w:sz w:val="22"/>
          </w:rPr>
          <w:t>UPS sp</w:t>
        </w:r>
      </w:ins>
      <w:ins w:id="273" w:author="来宾用户" w:date="2023-02-23T11:20:00Z">
        <w:r w:rsidR="52CF5161" w:rsidRPr="52CF5161">
          <w:rPr>
            <w:rFonts w:ascii="Arial" w:eastAsiaTheme="minorEastAsia" w:hAnsi="Arial" w:cs="Arial"/>
            <w:color w:val="000000" w:themeColor="text1"/>
            <w:sz w:val="22"/>
          </w:rPr>
          <w:t>iked</w:t>
        </w:r>
      </w:ins>
      <w:r w:rsidR="002C1AC7">
        <w:rPr>
          <w:rFonts w:ascii="Arial" w:eastAsiaTheme="minorEastAsia" w:hAnsi="Arial" w:cs="Arial"/>
          <w:color w:val="000000" w:themeColor="text1"/>
          <w:sz w:val="22"/>
        </w:rPr>
        <w:t xml:space="preserve"> datasets </w:t>
      </w:r>
      <w:r w:rsidR="001B6445">
        <w:rPr>
          <w:rFonts w:ascii="Arial" w:eastAsiaTheme="minorEastAsia" w:hAnsi="Arial" w:cs="Arial"/>
          <w:color w:val="000000" w:themeColor="text1"/>
          <w:sz w:val="22"/>
        </w:rPr>
        <w:t xml:space="preserve">when using both </w:t>
      </w:r>
      <w:r w:rsidR="000C45B9">
        <w:rPr>
          <w:rFonts w:ascii="Arial" w:eastAsiaTheme="minorEastAsia" w:hAnsi="Arial" w:cs="Arial"/>
          <w:color w:val="000000" w:themeColor="text1"/>
          <w:sz w:val="22"/>
        </w:rPr>
        <w:t>quantification</w:t>
      </w:r>
      <w:r w:rsidR="001B6445">
        <w:rPr>
          <w:rFonts w:ascii="Arial" w:eastAsiaTheme="minorEastAsia" w:hAnsi="Arial" w:cs="Arial"/>
          <w:color w:val="000000" w:themeColor="text1"/>
          <w:sz w:val="22"/>
        </w:rPr>
        <w:t xml:space="preserve"> tools MaxQuant and quantms</w:t>
      </w:r>
      <w:r w:rsidR="000D16DF">
        <w:rPr>
          <w:rFonts w:ascii="Arial" w:eastAsiaTheme="minorEastAsia" w:hAnsi="Arial" w:cs="Arial"/>
          <w:color w:val="000000" w:themeColor="text1"/>
          <w:sz w:val="22"/>
        </w:rPr>
        <w:t xml:space="preserve"> (</w:t>
      </w:r>
      <w:r w:rsidR="000D16DF" w:rsidRPr="00833D8F">
        <w:rPr>
          <w:rFonts w:ascii="Arial" w:eastAsiaTheme="minorEastAsia" w:hAnsi="Arial" w:cs="Arial"/>
          <w:b/>
          <w:bCs/>
          <w:color w:val="000000" w:themeColor="text1"/>
          <w:sz w:val="22"/>
        </w:rPr>
        <w:t>Table 3</w:t>
      </w:r>
      <w:r w:rsidR="000D16DF">
        <w:rPr>
          <w:rFonts w:ascii="Arial" w:eastAsiaTheme="minorEastAsia" w:hAnsi="Arial" w:cs="Arial"/>
          <w:color w:val="000000" w:themeColor="text1"/>
          <w:sz w:val="22"/>
        </w:rPr>
        <w:t>)</w:t>
      </w:r>
      <w:r w:rsidR="001B6445">
        <w:rPr>
          <w:rFonts w:ascii="Arial" w:eastAsiaTheme="minorEastAsia" w:hAnsi="Arial" w:cs="Arial"/>
          <w:color w:val="000000" w:themeColor="text1"/>
          <w:sz w:val="22"/>
        </w:rPr>
        <w:t xml:space="preserve">. </w:t>
      </w:r>
      <w:r w:rsidR="00F70595">
        <w:rPr>
          <w:rFonts w:ascii="Arial" w:eastAsiaTheme="minorEastAsia" w:hAnsi="Arial" w:cs="Arial"/>
          <w:color w:val="000000" w:themeColor="text1"/>
          <w:sz w:val="22"/>
        </w:rPr>
        <w:t xml:space="preserve">The only exception is the </w:t>
      </w:r>
      <w:r w:rsidR="00BE4A59">
        <w:rPr>
          <w:rFonts w:ascii="Arial" w:eastAsiaTheme="minorEastAsia" w:hAnsi="Arial" w:cs="Arial"/>
          <w:color w:val="000000" w:themeColor="text1"/>
          <w:sz w:val="22"/>
        </w:rPr>
        <w:t>combination</w:t>
      </w:r>
      <w:r w:rsidR="00F70595">
        <w:rPr>
          <w:rFonts w:ascii="Arial" w:eastAsiaTheme="minorEastAsia" w:hAnsi="Arial" w:cs="Arial"/>
          <w:color w:val="000000" w:themeColor="text1"/>
          <w:sz w:val="22"/>
        </w:rPr>
        <w:t xml:space="preserve"> </w:t>
      </w:r>
      <w:r w:rsidR="00BE4A59">
        <w:rPr>
          <w:rFonts w:ascii="Arial" w:eastAsiaTheme="minorEastAsia" w:hAnsi="Arial" w:cs="Arial"/>
          <w:color w:val="000000" w:themeColor="text1"/>
          <w:sz w:val="22"/>
        </w:rPr>
        <w:t xml:space="preserve">of </w:t>
      </w:r>
      <w:r w:rsidR="000D16DF">
        <w:rPr>
          <w:rFonts w:ascii="Arial" w:eastAsiaTheme="minorEastAsia" w:hAnsi="Arial" w:cs="Arial"/>
          <w:color w:val="000000" w:themeColor="text1"/>
          <w:sz w:val="22"/>
        </w:rPr>
        <w:t>UPS spiked dataset</w:t>
      </w:r>
      <w:r w:rsidR="00F70595">
        <w:rPr>
          <w:rFonts w:ascii="Arial" w:eastAsiaTheme="minorEastAsia" w:hAnsi="Arial" w:cs="Arial"/>
          <w:color w:val="000000" w:themeColor="text1"/>
          <w:sz w:val="22"/>
        </w:rPr>
        <w:t xml:space="preserve"> </w:t>
      </w:r>
      <w:r w:rsidR="00133DC0">
        <w:rPr>
          <w:rFonts w:ascii="Arial" w:eastAsiaTheme="minorEastAsia" w:hAnsi="Arial" w:cs="Arial"/>
          <w:color w:val="000000" w:themeColor="text1"/>
          <w:sz w:val="22"/>
        </w:rPr>
        <w:t>and quantms</w:t>
      </w:r>
      <w:r w:rsidR="00BE4A59">
        <w:rPr>
          <w:rFonts w:ascii="Arial" w:eastAsiaTheme="minorEastAsia" w:hAnsi="Arial" w:cs="Arial"/>
          <w:color w:val="000000" w:themeColor="text1"/>
          <w:sz w:val="22"/>
        </w:rPr>
        <w:t xml:space="preserve">, where Proteus outperform MSstats. </w:t>
      </w:r>
      <w:r w:rsidR="31FD5E6F" w:rsidRPr="52CF5161">
        <w:rPr>
          <w:rFonts w:ascii="Arial" w:eastAsiaTheme="minorEastAsia" w:hAnsi="Arial" w:cs="Arial"/>
          <w:color w:val="000000" w:themeColor="text1"/>
          <w:sz w:val="22"/>
        </w:rPr>
        <w:t xml:space="preserve">quantms </w:t>
      </w:r>
      <w:r w:rsidR="008B2891" w:rsidRPr="52CF5161">
        <w:rPr>
          <w:rFonts w:ascii="Arial" w:eastAsiaTheme="minorEastAsia" w:hAnsi="Arial" w:cs="Arial"/>
          <w:color w:val="000000" w:themeColor="text1"/>
          <w:sz w:val="22"/>
        </w:rPr>
        <w:t>and</w:t>
      </w:r>
      <w:r w:rsidR="31FD5E6F" w:rsidRPr="31FD5E6F">
        <w:rPr>
          <w:rFonts w:ascii="Arial" w:eastAsiaTheme="minorEastAsia" w:hAnsi="Arial"/>
          <w:color w:val="000000" w:themeColor="text1"/>
          <w:sz w:val="22"/>
        </w:rPr>
        <w:t xml:space="preserve"> </w:t>
      </w:r>
      <w:r w:rsidR="547FF831" w:rsidRPr="547FF831">
        <w:rPr>
          <w:rFonts w:ascii="Arial" w:eastAsiaTheme="minorEastAsia" w:hAnsi="Arial"/>
          <w:color w:val="000000" w:themeColor="text1"/>
          <w:sz w:val="22"/>
        </w:rPr>
        <w:t>Proteus</w:t>
      </w:r>
      <w:r w:rsidR="7D4508C6" w:rsidRPr="7D4508C6">
        <w:rPr>
          <w:rFonts w:ascii="Arial" w:eastAsiaTheme="minorEastAsia" w:hAnsi="Arial"/>
          <w:color w:val="000000" w:themeColor="text1"/>
          <w:sz w:val="22"/>
        </w:rPr>
        <w:t xml:space="preserve"> </w:t>
      </w:r>
      <w:r w:rsidR="31FD5E6F" w:rsidRPr="31FD5E6F">
        <w:rPr>
          <w:rFonts w:ascii="Arial" w:eastAsiaTheme="minorEastAsia" w:hAnsi="Arial"/>
          <w:color w:val="000000" w:themeColor="text1"/>
          <w:sz w:val="22"/>
        </w:rPr>
        <w:t xml:space="preserve">combinations </w:t>
      </w:r>
      <w:r w:rsidR="5C8C0730" w:rsidRPr="5C8C0730">
        <w:rPr>
          <w:rFonts w:ascii="Arial" w:eastAsiaTheme="minorEastAsia" w:hAnsi="Arial"/>
          <w:color w:val="000000" w:themeColor="text1"/>
          <w:sz w:val="22"/>
        </w:rPr>
        <w:t>returned more true positive proteins</w:t>
      </w:r>
      <w:r w:rsidR="31FD5E6F" w:rsidRPr="31FD5E6F">
        <w:rPr>
          <w:rFonts w:ascii="Arial" w:eastAsiaTheme="minorEastAsia" w:hAnsi="Arial"/>
          <w:color w:val="000000" w:themeColor="text1"/>
          <w:sz w:val="22"/>
        </w:rPr>
        <w:t xml:space="preserve"> </w:t>
      </w:r>
      <w:r w:rsidR="38568ED1" w:rsidRPr="38568ED1">
        <w:rPr>
          <w:rFonts w:ascii="Arial" w:eastAsiaTheme="minorEastAsia" w:hAnsi="Arial"/>
          <w:color w:val="000000" w:themeColor="text1"/>
          <w:sz w:val="22"/>
        </w:rPr>
        <w:t xml:space="preserve">and </w:t>
      </w:r>
      <w:r w:rsidR="008B2891">
        <w:rPr>
          <w:rFonts w:ascii="Arial" w:eastAsiaTheme="minorEastAsia" w:hAnsi="Arial"/>
          <w:color w:val="000000" w:themeColor="text1"/>
          <w:sz w:val="22"/>
        </w:rPr>
        <w:t xml:space="preserve">higher </w:t>
      </w:r>
      <w:r w:rsidR="38568ED1" w:rsidRPr="38568ED1">
        <w:rPr>
          <w:rFonts w:ascii="Arial" w:eastAsiaTheme="minorEastAsia" w:hAnsi="Arial"/>
          <w:color w:val="000000" w:themeColor="text1"/>
          <w:sz w:val="22"/>
        </w:rPr>
        <w:t xml:space="preserve">PPV values </w:t>
      </w:r>
      <w:r w:rsidR="31FD5E6F" w:rsidRPr="31FD5E6F">
        <w:rPr>
          <w:rFonts w:ascii="Arial" w:eastAsiaTheme="minorEastAsia" w:hAnsi="Arial"/>
          <w:color w:val="000000" w:themeColor="text1"/>
          <w:sz w:val="22"/>
        </w:rPr>
        <w:t>than MaxQuant combinations.</w:t>
      </w:r>
      <w:r w:rsidR="5C8C0730" w:rsidRPr="5C8C0730">
        <w:rPr>
          <w:rFonts w:ascii="Arial" w:eastAsiaTheme="minorEastAsia" w:hAnsi="Arial"/>
          <w:color w:val="000000" w:themeColor="text1"/>
          <w:sz w:val="22"/>
        </w:rPr>
        <w:t xml:space="preserve"> </w:t>
      </w:r>
      <w:r w:rsidR="001178C3">
        <w:rPr>
          <w:rFonts w:ascii="Arial" w:eastAsiaTheme="minorEastAsia" w:hAnsi="Arial"/>
          <w:color w:val="000000" w:themeColor="text1"/>
          <w:sz w:val="22"/>
        </w:rPr>
        <w:t>While</w:t>
      </w:r>
      <w:r w:rsidR="38568ED1" w:rsidRPr="38568ED1">
        <w:rPr>
          <w:rFonts w:ascii="Arial" w:eastAsiaTheme="minorEastAsia" w:hAnsi="Arial"/>
          <w:color w:val="000000" w:themeColor="text1"/>
          <w:sz w:val="22"/>
        </w:rPr>
        <w:t xml:space="preserve"> MaxQuant + </w:t>
      </w:r>
      <w:r w:rsidR="3ECDF959" w:rsidRPr="3ECDF959">
        <w:rPr>
          <w:rFonts w:ascii="Arial" w:eastAsiaTheme="minorEastAsia" w:hAnsi="Arial"/>
          <w:color w:val="000000" w:themeColor="text1"/>
          <w:sz w:val="22"/>
        </w:rPr>
        <w:t>msqrob</w:t>
      </w:r>
      <w:ins w:id="274" w:author="来宾用户" w:date="2023-02-24T13:55:00Z">
        <w:r w:rsidR="3ECDF959" w:rsidRPr="3ECDF959">
          <w:rPr>
            <w:rFonts w:ascii="Arial" w:eastAsiaTheme="minorEastAsia" w:hAnsi="Arial"/>
            <w:color w:val="000000" w:themeColor="text1"/>
            <w:sz w:val="22"/>
          </w:rPr>
          <w:t>2</w:t>
        </w:r>
      </w:ins>
      <w:r w:rsidR="38568ED1" w:rsidRPr="38568ED1">
        <w:rPr>
          <w:rFonts w:ascii="Arial" w:eastAsiaTheme="minorEastAsia" w:hAnsi="Arial"/>
          <w:color w:val="000000" w:themeColor="text1"/>
          <w:sz w:val="22"/>
        </w:rPr>
        <w:t xml:space="preserve"> combinations returned more TP proteins than quantms + </w:t>
      </w:r>
      <w:r w:rsidR="3ECDF959" w:rsidRPr="3ECDF959">
        <w:rPr>
          <w:rFonts w:ascii="Arial" w:eastAsiaTheme="minorEastAsia" w:hAnsi="Arial"/>
          <w:color w:val="000000" w:themeColor="text1"/>
          <w:sz w:val="22"/>
        </w:rPr>
        <w:t>msqrob</w:t>
      </w:r>
      <w:ins w:id="275" w:author="来宾用户" w:date="2023-02-24T13:55:00Z">
        <w:r w:rsidR="3ECDF959" w:rsidRPr="3ECDF959">
          <w:rPr>
            <w:rFonts w:ascii="Arial" w:eastAsiaTheme="minorEastAsia" w:hAnsi="Arial"/>
            <w:color w:val="000000" w:themeColor="text1"/>
            <w:sz w:val="22"/>
          </w:rPr>
          <w:t>2</w:t>
        </w:r>
      </w:ins>
      <w:r w:rsidR="38568ED1" w:rsidRPr="38568ED1">
        <w:rPr>
          <w:rFonts w:ascii="Arial" w:eastAsiaTheme="minorEastAsia" w:hAnsi="Arial"/>
          <w:color w:val="000000" w:themeColor="text1"/>
          <w:sz w:val="22"/>
        </w:rPr>
        <w:t xml:space="preserve"> </w:t>
      </w:r>
      <w:r w:rsidR="00612A68">
        <w:rPr>
          <w:rFonts w:ascii="Arial" w:eastAsiaTheme="minorEastAsia" w:hAnsi="Arial"/>
          <w:color w:val="000000" w:themeColor="text1"/>
          <w:sz w:val="22"/>
        </w:rPr>
        <w:t>combinations</w:t>
      </w:r>
      <w:r w:rsidR="38568ED1" w:rsidRPr="38568ED1">
        <w:rPr>
          <w:rFonts w:ascii="Arial" w:eastAsiaTheme="minorEastAsia" w:hAnsi="Arial"/>
          <w:color w:val="000000" w:themeColor="text1"/>
          <w:sz w:val="22"/>
        </w:rPr>
        <w:t>.</w:t>
      </w:r>
    </w:p>
    <w:p w14:paraId="62282D4C" w14:textId="1445495D" w:rsidR="004C2B31" w:rsidRDefault="5FA1D09F" w:rsidP="5CE95AF8">
      <w:pPr>
        <w:spacing w:before="156" w:after="156"/>
        <w:rPr>
          <w:rFonts w:ascii="Arial" w:eastAsiaTheme="minorEastAsia" w:hAnsi="Arial" w:cs="Arial"/>
          <w:color w:val="000000" w:themeColor="text1"/>
          <w:sz w:val="22"/>
        </w:rPr>
      </w:pPr>
      <w:r w:rsidRPr="5FA1D09F">
        <w:rPr>
          <w:rFonts w:ascii="Arial" w:eastAsiaTheme="minorEastAsia" w:hAnsi="Arial" w:cs="Arial"/>
          <w:color w:val="000000" w:themeColor="text1"/>
          <w:sz w:val="22"/>
        </w:rPr>
        <w:t xml:space="preserve">We calculated the coefficient of variation (CV) distributions in </w:t>
      </w:r>
      <w:r w:rsidRPr="5FA1D09F">
        <w:rPr>
          <w:rFonts w:ascii="Arial" w:eastAsiaTheme="minorEastAsia" w:hAnsi="Arial" w:cs="Arial"/>
          <w:b/>
          <w:bCs/>
          <w:color w:val="000000" w:themeColor="text1"/>
          <w:sz w:val="22"/>
        </w:rPr>
        <w:t xml:space="preserve">Figure 1, </w:t>
      </w:r>
      <w:r w:rsidRPr="5FA1D09F">
        <w:rPr>
          <w:rFonts w:ascii="Arial" w:eastAsiaTheme="minorEastAsia" w:hAnsi="Arial" w:cs="Arial"/>
          <w:color w:val="000000" w:themeColor="text1"/>
          <w:sz w:val="22"/>
        </w:rPr>
        <w:t>which</w:t>
      </w:r>
      <w:r w:rsidRPr="5FA1D09F">
        <w:rPr>
          <w:rFonts w:ascii="Arial" w:eastAsiaTheme="minorEastAsia" w:hAnsi="Arial" w:cs="Arial"/>
          <w:b/>
          <w:bCs/>
          <w:color w:val="000000" w:themeColor="text1"/>
          <w:sz w:val="22"/>
        </w:rPr>
        <w:t xml:space="preserve"> </w:t>
      </w:r>
      <w:r w:rsidRPr="5FA1D09F">
        <w:rPr>
          <w:rFonts w:ascii="Arial" w:eastAsiaTheme="minorEastAsia" w:hAnsi="Arial" w:cs="Arial"/>
          <w:color w:val="000000" w:themeColor="text1"/>
          <w:sz w:val="22"/>
        </w:rPr>
        <w:t xml:space="preserve">shows the CV distributions in at least 50% replicates for different tools and normalization methods. The CV is calculated from </w:t>
      </w:r>
      <w:ins w:id="276" w:author="Yasset Perez" w:date="2023-03-05T14:05:00Z">
        <w:r w:rsidR="00D748F3">
          <w:rPr>
            <w:rFonts w:ascii="Arial" w:eastAsiaTheme="minorEastAsia" w:hAnsi="Arial" w:cs="Arial"/>
            <w:color w:val="000000" w:themeColor="text1"/>
            <w:sz w:val="22"/>
          </w:rPr>
          <w:t xml:space="preserve">the </w:t>
        </w:r>
      </w:ins>
      <w:r w:rsidRPr="5FA1D09F">
        <w:rPr>
          <w:rFonts w:ascii="Arial" w:eastAsiaTheme="minorEastAsia" w:hAnsi="Arial" w:cs="Arial"/>
          <w:color w:val="000000" w:themeColor="text1"/>
          <w:sz w:val="22"/>
        </w:rPr>
        <w:t xml:space="preserve">standard deviation of </w:t>
      </w:r>
      <w:ins w:id="277" w:author="Yasset Perez" w:date="2023-03-05T14:06:00Z">
        <w:r w:rsidR="00AD309D">
          <w:rPr>
            <w:rFonts w:ascii="Arial" w:eastAsiaTheme="minorEastAsia" w:hAnsi="Arial" w:cs="Arial"/>
            <w:color w:val="000000" w:themeColor="text1"/>
            <w:sz w:val="22"/>
          </w:rPr>
          <w:t>protein</w:t>
        </w:r>
      </w:ins>
      <w:r w:rsidRPr="5FA1D09F">
        <w:rPr>
          <w:rFonts w:ascii="Arial" w:eastAsiaTheme="minorEastAsia" w:hAnsi="Arial" w:cs="Arial"/>
          <w:color w:val="000000" w:themeColor="text1"/>
          <w:sz w:val="22"/>
        </w:rPr>
        <w:t xml:space="preserve"> intensit</w:t>
      </w:r>
      <w:ins w:id="278" w:author="Yasset Perez" w:date="2023-03-05T14:06:00Z">
        <w:r w:rsidR="00AD309D">
          <w:rPr>
            <w:rFonts w:ascii="Arial" w:eastAsiaTheme="minorEastAsia" w:hAnsi="Arial" w:cs="Arial"/>
            <w:color w:val="000000" w:themeColor="text1"/>
            <w:sz w:val="22"/>
          </w:rPr>
          <w:t>ies</w:t>
        </w:r>
      </w:ins>
      <w:r w:rsidRPr="5FA1D09F">
        <w:rPr>
          <w:rFonts w:ascii="Arial" w:eastAsiaTheme="minorEastAsia" w:hAnsi="Arial" w:cs="Arial"/>
          <w:color w:val="000000" w:themeColor="text1"/>
          <w:sz w:val="22"/>
        </w:rPr>
        <w:t xml:space="preserve"> divided by the mean within a sample after normalization and aggregation by MSstats</w:t>
      </w:r>
      <w:ins w:id="279" w:author="来宾用户" w:date="2023-03-02T08:16:00Z">
        <w:r w:rsidR="7914A1F2" w:rsidRPr="7914A1F2">
          <w:rPr>
            <w:rFonts w:ascii="Arial" w:eastAsiaTheme="minorEastAsia" w:hAnsi="Arial" w:cs="Arial"/>
            <w:color w:val="000000" w:themeColor="text1"/>
            <w:sz w:val="22"/>
          </w:rPr>
          <w:t>,</w:t>
        </w:r>
      </w:ins>
      <w:r w:rsidRPr="5FA1D09F">
        <w:rPr>
          <w:rFonts w:ascii="Arial" w:eastAsiaTheme="minorEastAsia" w:hAnsi="Arial" w:cs="Arial"/>
          <w:color w:val="000000" w:themeColor="text1"/>
          <w:sz w:val="22"/>
        </w:rPr>
        <w:t xml:space="preserve"> Proteus</w:t>
      </w:r>
      <w:ins w:id="280" w:author="来宾用户" w:date="2023-03-02T08:16:00Z">
        <w:r w:rsidR="7914A1F2" w:rsidRPr="7914A1F2">
          <w:rPr>
            <w:rFonts w:ascii="Arial" w:eastAsiaTheme="minorEastAsia" w:hAnsi="Arial" w:cs="Arial"/>
            <w:color w:val="000000" w:themeColor="text1"/>
            <w:sz w:val="22"/>
          </w:rPr>
          <w:t xml:space="preserve"> and msqrob2</w:t>
        </w:r>
      </w:ins>
      <w:r w:rsidR="7914A1F2" w:rsidRPr="7914A1F2">
        <w:rPr>
          <w:rFonts w:ascii="Arial" w:eastAsiaTheme="minorEastAsia" w:hAnsi="Arial" w:cs="Arial"/>
          <w:color w:val="000000" w:themeColor="text1"/>
          <w:sz w:val="22"/>
        </w:rPr>
        <w:t>.</w:t>
      </w:r>
      <w:r w:rsidRPr="5FA1D09F">
        <w:rPr>
          <w:rFonts w:ascii="Arial" w:eastAsiaTheme="minorEastAsia" w:hAnsi="Arial" w:cs="Arial"/>
          <w:color w:val="000000" w:themeColor="text1"/>
          <w:sz w:val="22"/>
        </w:rPr>
        <w:t xml:space="preserve"> Note that </w:t>
      </w:r>
      <w:ins w:id="281" w:author="Yasset Perez" w:date="2023-03-05T14:06:00Z">
        <w:r w:rsidR="00AD309D">
          <w:rPr>
            <w:rFonts w:ascii="Arial" w:eastAsiaTheme="minorEastAsia" w:hAnsi="Arial" w:cs="Arial"/>
            <w:color w:val="000000" w:themeColor="text1"/>
            <w:sz w:val="22"/>
          </w:rPr>
          <w:t>the intensity of the protein</w:t>
        </w:r>
      </w:ins>
      <w:r w:rsidRPr="5FA1D09F">
        <w:rPr>
          <w:rFonts w:ascii="Arial" w:eastAsiaTheme="minorEastAsia" w:hAnsi="Arial" w:cs="Arial"/>
          <w:color w:val="000000" w:themeColor="text1"/>
          <w:sz w:val="22"/>
        </w:rPr>
        <w:t xml:space="preserve"> after aggregation</w:t>
      </w:r>
      <w:ins w:id="282" w:author="来宾用户" w:date="2023-03-02T08:19:00Z">
        <w:r w:rsidR="7914A1F2" w:rsidRPr="7914A1F2">
          <w:rPr>
            <w:rFonts w:ascii="Arial" w:eastAsiaTheme="minorEastAsia" w:hAnsi="Arial" w:cs="Arial"/>
            <w:color w:val="000000" w:themeColor="text1"/>
            <w:sz w:val="22"/>
          </w:rPr>
          <w:t xml:space="preserve"> generated</w:t>
        </w:r>
      </w:ins>
      <w:ins w:id="283" w:author="来宾用户" w:date="2023-03-02T08:18:00Z">
        <w:r w:rsidR="7914A1F2" w:rsidRPr="7914A1F2">
          <w:rPr>
            <w:rFonts w:ascii="Arial" w:eastAsiaTheme="minorEastAsia" w:hAnsi="Arial" w:cs="Arial"/>
            <w:color w:val="000000" w:themeColor="text1"/>
            <w:sz w:val="22"/>
          </w:rPr>
          <w:t xml:space="preserve"> by msqrob2</w:t>
        </w:r>
      </w:ins>
      <w:ins w:id="284" w:author="来宾用户" w:date="2023-03-02T08:19:00Z">
        <w:r w:rsidR="7914A1F2" w:rsidRPr="7914A1F2">
          <w:rPr>
            <w:rFonts w:ascii="Arial" w:eastAsiaTheme="minorEastAsia" w:hAnsi="Arial" w:cs="Arial"/>
            <w:color w:val="000000" w:themeColor="text1"/>
            <w:sz w:val="22"/>
          </w:rPr>
          <w:t xml:space="preserve"> have</w:t>
        </w:r>
      </w:ins>
      <w:ins w:id="285" w:author="来宾用户" w:date="2023-03-02T08:20:00Z">
        <w:r w:rsidR="7914A1F2" w:rsidRPr="7914A1F2">
          <w:rPr>
            <w:rFonts w:ascii="Arial" w:eastAsiaTheme="minorEastAsia" w:hAnsi="Arial" w:cs="Arial"/>
            <w:color w:val="000000" w:themeColor="text1"/>
            <w:sz w:val="22"/>
          </w:rPr>
          <w:t xml:space="preserve"> negative values, and we deleted them when plotting</w:t>
        </w:r>
      </w:ins>
      <w:r w:rsidR="7914A1F2" w:rsidRPr="7914A1F2">
        <w:rPr>
          <w:rFonts w:ascii="Arial" w:eastAsiaTheme="minorEastAsia" w:hAnsi="Arial" w:cs="Arial"/>
          <w:color w:val="000000" w:themeColor="text1"/>
          <w:sz w:val="22"/>
        </w:rPr>
        <w:t>.</w:t>
      </w:r>
      <w:r w:rsidRPr="5FA1D09F">
        <w:rPr>
          <w:rFonts w:ascii="Arial" w:eastAsiaTheme="minorEastAsia" w:hAnsi="Arial" w:cs="Arial"/>
          <w:color w:val="000000" w:themeColor="text1"/>
          <w:sz w:val="22"/>
        </w:rPr>
        <w:t xml:space="preserve"> There are six technical replicates per sample in the large-scale mix dataset, so we only calculate the CV of proteins quantified in at least 3 runs. From </w:t>
      </w:r>
      <w:r w:rsidRPr="003E66F7">
        <w:rPr>
          <w:rFonts w:ascii="Arial" w:eastAsiaTheme="minorEastAsia" w:hAnsi="Arial" w:cs="Arial"/>
          <w:b/>
          <w:bCs/>
          <w:color w:val="000000" w:themeColor="text1"/>
          <w:sz w:val="22"/>
        </w:rPr>
        <w:t>Figure 1</w:t>
      </w:r>
      <w:r w:rsidRPr="5FA1D09F">
        <w:rPr>
          <w:rFonts w:ascii="Arial" w:eastAsiaTheme="minorEastAsia" w:hAnsi="Arial" w:cs="Arial"/>
          <w:color w:val="000000" w:themeColor="text1"/>
          <w:sz w:val="22"/>
        </w:rPr>
        <w:t xml:space="preserve">, </w:t>
      </w:r>
      <w:ins w:id="286" w:author="Yasset Perez" w:date="2023-03-05T14:06:00Z">
        <w:r w:rsidR="00AD309D">
          <w:rPr>
            <w:rFonts w:ascii="Arial" w:eastAsiaTheme="minorEastAsia" w:hAnsi="Arial" w:cs="Arial"/>
            <w:color w:val="000000" w:themeColor="text1"/>
            <w:sz w:val="22"/>
          </w:rPr>
          <w:t xml:space="preserve">the </w:t>
        </w:r>
      </w:ins>
      <w:r w:rsidRPr="5FA1D09F">
        <w:rPr>
          <w:rFonts w:ascii="Arial" w:eastAsiaTheme="minorEastAsia" w:hAnsi="Arial" w:cs="Arial"/>
          <w:color w:val="000000" w:themeColor="text1"/>
          <w:sz w:val="22"/>
        </w:rPr>
        <w:t xml:space="preserve">MSstats package achieved a lower average CV of </w:t>
      </w:r>
      <w:ins w:id="287" w:author="来宾用户" w:date="2023-03-02T08:26:00Z">
        <w:r w:rsidR="7914A1F2" w:rsidRPr="7914A1F2">
          <w:rPr>
            <w:rFonts w:ascii="Arial" w:eastAsiaTheme="minorEastAsia" w:hAnsi="Arial" w:cs="Arial"/>
            <w:color w:val="000000" w:themeColor="text1"/>
            <w:sz w:val="22"/>
          </w:rPr>
          <w:t>15.0</w:t>
        </w:r>
      </w:ins>
      <w:r w:rsidRPr="5FA1D09F">
        <w:rPr>
          <w:rFonts w:ascii="Arial" w:eastAsiaTheme="minorEastAsia" w:hAnsi="Arial" w:cs="Arial"/>
          <w:color w:val="000000" w:themeColor="text1"/>
          <w:sz w:val="22"/>
        </w:rPr>
        <w:t xml:space="preserve">% across conditions than Proteus (average of </w:t>
      </w:r>
      <w:ins w:id="288" w:author="来宾用户" w:date="2023-03-02T08:27:00Z">
        <w:r w:rsidR="7914A1F2" w:rsidRPr="7914A1F2">
          <w:rPr>
            <w:rFonts w:ascii="Arial" w:eastAsiaTheme="minorEastAsia" w:hAnsi="Arial" w:cs="Arial"/>
            <w:color w:val="000000" w:themeColor="text1"/>
            <w:sz w:val="22"/>
          </w:rPr>
          <w:t>19.3</w:t>
        </w:r>
      </w:ins>
      <w:r w:rsidR="7914A1F2" w:rsidRPr="7914A1F2">
        <w:rPr>
          <w:rFonts w:ascii="Arial" w:eastAsiaTheme="minorEastAsia" w:hAnsi="Arial" w:cs="Arial"/>
          <w:color w:val="000000" w:themeColor="text1"/>
          <w:sz w:val="22"/>
        </w:rPr>
        <w:t>%)</w:t>
      </w:r>
      <w:ins w:id="289" w:author="来宾用户" w:date="2023-03-02T08:27:00Z">
        <w:r w:rsidR="7914A1F2" w:rsidRPr="7914A1F2">
          <w:rPr>
            <w:rFonts w:ascii="Arial" w:eastAsiaTheme="minorEastAsia" w:hAnsi="Arial" w:cs="Arial"/>
            <w:color w:val="000000" w:themeColor="text1"/>
            <w:sz w:val="22"/>
          </w:rPr>
          <w:t xml:space="preserve">, and </w:t>
        </w:r>
      </w:ins>
      <w:ins w:id="290" w:author="来宾用户" w:date="2023-03-02T08:28:00Z">
        <w:r w:rsidR="7914A1F2" w:rsidRPr="7914A1F2">
          <w:rPr>
            <w:rFonts w:ascii="Arial" w:eastAsiaTheme="minorEastAsia" w:hAnsi="Arial" w:cs="Arial"/>
            <w:color w:val="000000" w:themeColor="text1"/>
            <w:sz w:val="22"/>
          </w:rPr>
          <w:t>msqrob2 achieved the lowest average CV of 13.7%</w:t>
        </w:r>
      </w:ins>
      <w:r w:rsidR="7914A1F2" w:rsidRPr="7914A1F2">
        <w:rPr>
          <w:rFonts w:ascii="Arial" w:eastAsiaTheme="minorEastAsia" w:hAnsi="Arial" w:cs="Arial"/>
          <w:color w:val="000000" w:themeColor="text1"/>
          <w:sz w:val="22"/>
        </w:rPr>
        <w:t>.</w:t>
      </w:r>
      <w:r w:rsidRPr="5FA1D09F">
        <w:rPr>
          <w:rFonts w:ascii="Arial" w:eastAsiaTheme="minorEastAsia" w:hAnsi="Arial" w:cs="Arial"/>
          <w:color w:val="000000" w:themeColor="text1"/>
          <w:sz w:val="22"/>
        </w:rPr>
        <w:t xml:space="preserve"> </w:t>
      </w:r>
      <w:r w:rsidRPr="5FA1D09F">
        <w:rPr>
          <w:rFonts w:ascii="Arial" w:hAnsi="Arial" w:cs="Arial"/>
          <w:b/>
          <w:bCs/>
          <w:color w:val="000000" w:themeColor="text1"/>
          <w:sz w:val="22"/>
        </w:rPr>
        <w:t xml:space="preserve">Supplementary Figure 4 </w:t>
      </w:r>
      <w:r w:rsidRPr="00D748F3">
        <w:rPr>
          <w:rFonts w:ascii="Arial" w:hAnsi="Arial" w:cs="Arial"/>
          <w:color w:val="000000" w:themeColor="text1"/>
          <w:sz w:val="22"/>
        </w:rPr>
        <w:t>presents a</w:t>
      </w:r>
      <w:r w:rsidRPr="5FA1D09F">
        <w:rPr>
          <w:rFonts w:ascii="Arial" w:hAnsi="Arial" w:cs="Arial"/>
          <w:b/>
          <w:bCs/>
          <w:color w:val="000000" w:themeColor="text1"/>
          <w:sz w:val="22"/>
        </w:rPr>
        <w:t xml:space="preserve"> </w:t>
      </w:r>
      <w:r w:rsidRPr="5FA1D09F">
        <w:rPr>
          <w:rFonts w:ascii="Arial" w:eastAsiaTheme="minorEastAsia" w:hAnsi="Arial" w:cs="Arial"/>
          <w:color w:val="000000" w:themeColor="text1"/>
          <w:sz w:val="22"/>
        </w:rPr>
        <w:t xml:space="preserve">box plot of the log2FC distribution produced by MSstats, </w:t>
      </w:r>
      <w:r w:rsidR="3ECDF959" w:rsidRPr="3ECDF959">
        <w:rPr>
          <w:rFonts w:ascii="Arial" w:eastAsiaTheme="minorEastAsia" w:hAnsi="Arial" w:cs="Arial"/>
          <w:color w:val="000000" w:themeColor="text1"/>
          <w:sz w:val="22"/>
        </w:rPr>
        <w:t>msqrob</w:t>
      </w:r>
      <w:ins w:id="291" w:author="来宾用户" w:date="2023-02-24T13:55:00Z">
        <w:r w:rsidR="3ECDF959" w:rsidRPr="3ECDF959">
          <w:rPr>
            <w:rFonts w:ascii="Arial" w:eastAsiaTheme="minorEastAsia" w:hAnsi="Arial" w:cs="Arial"/>
            <w:color w:val="000000" w:themeColor="text1"/>
            <w:sz w:val="22"/>
          </w:rPr>
          <w:t>2</w:t>
        </w:r>
      </w:ins>
      <w:r w:rsidRPr="5FA1D09F">
        <w:rPr>
          <w:rFonts w:ascii="Arial" w:eastAsiaTheme="minorEastAsia" w:hAnsi="Arial" w:cs="Arial"/>
          <w:color w:val="000000" w:themeColor="text1"/>
          <w:sz w:val="22"/>
        </w:rPr>
        <w:t xml:space="preserve"> and Proteus with different parameters combination. For low fold changes, </w:t>
      </w:r>
      <w:ins w:id="292" w:author="来宾用户" w:date="2023-03-07T12:22:00Z">
        <w:r w:rsidR="26C50E74" w:rsidRPr="26C50E74">
          <w:rPr>
            <w:rFonts w:ascii="Arial" w:eastAsiaTheme="minorEastAsia" w:hAnsi="Arial" w:cs="Arial"/>
            <w:color w:val="000000" w:themeColor="text1"/>
            <w:sz w:val="22"/>
          </w:rPr>
          <w:t>msqrob2</w:t>
        </w:r>
      </w:ins>
      <w:r w:rsidRPr="5FA1D09F">
        <w:rPr>
          <w:rFonts w:ascii="Arial" w:eastAsiaTheme="minorEastAsia" w:hAnsi="Arial" w:cs="Arial"/>
          <w:color w:val="000000" w:themeColor="text1"/>
          <w:sz w:val="22"/>
        </w:rPr>
        <w:t>(NN) achieved a better-estimated log2FC (0.</w:t>
      </w:r>
      <w:r w:rsidR="26C50E74" w:rsidRPr="26C50E74">
        <w:rPr>
          <w:rFonts w:ascii="Arial" w:eastAsiaTheme="minorEastAsia" w:hAnsi="Arial" w:cs="Arial"/>
          <w:color w:val="000000" w:themeColor="text1"/>
          <w:sz w:val="22"/>
        </w:rPr>
        <w:t>0</w:t>
      </w:r>
      <w:ins w:id="293" w:author="来宾用户" w:date="2023-03-07T12:22:00Z">
        <w:r w:rsidR="26C50E74" w:rsidRPr="26C50E74">
          <w:rPr>
            <w:rFonts w:ascii="Arial" w:eastAsiaTheme="minorEastAsia" w:hAnsi="Arial" w:cs="Arial"/>
            <w:color w:val="000000" w:themeColor="text1"/>
            <w:sz w:val="22"/>
          </w:rPr>
          <w:t>5</w:t>
        </w:r>
      </w:ins>
      <w:r w:rsidRPr="5FA1D09F">
        <w:rPr>
          <w:rFonts w:ascii="Arial" w:eastAsiaTheme="minorEastAsia" w:hAnsi="Arial" w:cs="Arial"/>
          <w:color w:val="000000" w:themeColor="text1"/>
          <w:sz w:val="22"/>
        </w:rPr>
        <w:t xml:space="preserve"> human proteins median and </w:t>
      </w:r>
      <w:ins w:id="294" w:author="来宾用户" w:date="2023-03-07T12:22:00Z">
        <w:r w:rsidR="26C50E74" w:rsidRPr="26C50E74">
          <w:rPr>
            <w:rFonts w:ascii="Arial" w:eastAsiaTheme="minorEastAsia" w:hAnsi="Arial" w:cs="Arial"/>
            <w:color w:val="000000" w:themeColor="text1"/>
            <w:sz w:val="22"/>
          </w:rPr>
          <w:t>2.02</w:t>
        </w:r>
      </w:ins>
      <w:r w:rsidR="26C50E74" w:rsidRPr="26C50E74">
        <w:rPr>
          <w:rFonts w:ascii="Arial" w:eastAsiaTheme="minorEastAsia" w:hAnsi="Arial" w:cs="Arial"/>
          <w:color w:val="000000" w:themeColor="text1"/>
          <w:sz w:val="22"/>
        </w:rPr>
        <w:t xml:space="preserve"> </w:t>
      </w:r>
      <w:r w:rsidRPr="5FA1D09F">
        <w:rPr>
          <w:rFonts w:ascii="Arial" w:eastAsiaTheme="minorEastAsia" w:hAnsi="Arial" w:cs="Arial"/>
          <w:color w:val="000000" w:themeColor="text1"/>
          <w:sz w:val="22"/>
        </w:rPr>
        <w:t xml:space="preserve">Yeast proteins median) than </w:t>
      </w:r>
      <w:ins w:id="295" w:author="来宾用户" w:date="2023-03-07T12:23:00Z">
        <w:r w:rsidR="26C50E74" w:rsidRPr="26C50E74">
          <w:rPr>
            <w:rFonts w:ascii="Arial" w:eastAsiaTheme="minorEastAsia" w:hAnsi="Arial" w:cs="Arial"/>
            <w:color w:val="000000" w:themeColor="text1"/>
            <w:sz w:val="22"/>
          </w:rPr>
          <w:t>others</w:t>
        </w:r>
      </w:ins>
      <w:r w:rsidRPr="5FA1D09F">
        <w:rPr>
          <w:rFonts w:ascii="Arial" w:eastAsiaTheme="minorEastAsia" w:hAnsi="Arial" w:cs="Arial"/>
          <w:color w:val="000000" w:themeColor="text1"/>
          <w:sz w:val="22"/>
        </w:rPr>
        <w:t xml:space="preserve">. It is worth noting that </w:t>
      </w:r>
      <w:ins w:id="296" w:author="来宾用户" w:date="2023-03-07T12:25:00Z">
        <w:r w:rsidR="26C50E74" w:rsidRPr="26C50E74">
          <w:rPr>
            <w:rFonts w:ascii="Arial" w:eastAsiaTheme="minorEastAsia" w:hAnsi="Arial" w:cs="Arial"/>
            <w:color w:val="000000" w:themeColor="text1"/>
            <w:sz w:val="22"/>
          </w:rPr>
          <w:t xml:space="preserve">MSstats(NN) has </w:t>
        </w:r>
      </w:ins>
      <w:ins w:id="297" w:author="来宾用户" w:date="2023-03-07T12:26:00Z">
        <w:r w:rsidR="26C50E74" w:rsidRPr="26C50E74">
          <w:rPr>
            <w:rFonts w:ascii="Arial" w:eastAsiaTheme="minorEastAsia" w:hAnsi="Arial" w:cs="Arial"/>
            <w:color w:val="000000" w:themeColor="text1"/>
            <w:sz w:val="22"/>
          </w:rPr>
          <w:t xml:space="preserve">smaller </w:t>
        </w:r>
      </w:ins>
      <w:r w:rsidRPr="5FA1D09F">
        <w:rPr>
          <w:rFonts w:ascii="Arial" w:eastAsiaTheme="minorEastAsia" w:hAnsi="Arial" w:cs="Arial"/>
          <w:color w:val="000000" w:themeColor="text1"/>
          <w:sz w:val="22"/>
        </w:rPr>
        <w:t>variances of log2FC values</w:t>
      </w:r>
      <w:ins w:id="298" w:author="来宾用户" w:date="2023-03-07T12:26:00Z">
        <w:r w:rsidRPr="5FA1D09F">
          <w:rPr>
            <w:rFonts w:ascii="Arial" w:eastAsiaTheme="minorEastAsia" w:hAnsi="Arial" w:cs="Arial"/>
            <w:color w:val="000000" w:themeColor="text1"/>
            <w:sz w:val="22"/>
          </w:rPr>
          <w:t xml:space="preserve"> </w:t>
        </w:r>
      </w:ins>
      <w:ins w:id="299" w:author="来宾用户" w:date="2023-03-07T12:27:00Z">
        <w:r w:rsidR="26C50E74" w:rsidRPr="26C50E74">
          <w:rPr>
            <w:rFonts w:ascii="Arial" w:eastAsiaTheme="minorEastAsia" w:hAnsi="Arial" w:cs="Arial"/>
            <w:color w:val="000000" w:themeColor="text1"/>
            <w:sz w:val="22"/>
          </w:rPr>
          <w:t>1.30</w:t>
        </w:r>
      </w:ins>
      <w:ins w:id="300" w:author="来宾用户" w:date="2023-03-07T12:28:00Z">
        <w:r w:rsidR="26C50E74" w:rsidRPr="26C50E74">
          <w:rPr>
            <w:rFonts w:ascii="Arial" w:eastAsiaTheme="minorEastAsia" w:hAnsi="Arial" w:cs="Arial"/>
            <w:color w:val="000000" w:themeColor="text1"/>
            <w:sz w:val="22"/>
          </w:rPr>
          <w:t xml:space="preserve"> </w:t>
        </w:r>
      </w:ins>
      <w:ins w:id="301" w:author="来宾用户" w:date="2023-03-07T12:26:00Z">
        <w:r w:rsidR="26C50E74" w:rsidRPr="26C50E74">
          <w:rPr>
            <w:rFonts w:ascii="Arial" w:eastAsiaTheme="minorEastAsia" w:hAnsi="Arial" w:cs="Arial"/>
            <w:color w:val="000000" w:themeColor="text1"/>
            <w:sz w:val="22"/>
          </w:rPr>
          <w:t xml:space="preserve">and </w:t>
        </w:r>
      </w:ins>
      <w:ins w:id="302" w:author="来宾用户" w:date="2023-03-07T12:28:00Z">
        <w:r w:rsidR="26C50E74" w:rsidRPr="26C50E74">
          <w:rPr>
            <w:rFonts w:ascii="Arial" w:eastAsiaTheme="minorEastAsia" w:hAnsi="Arial" w:cs="Arial"/>
            <w:color w:val="000000" w:themeColor="text1"/>
            <w:sz w:val="22"/>
          </w:rPr>
          <w:t>the values</w:t>
        </w:r>
      </w:ins>
      <w:r w:rsidR="26C50E74" w:rsidRPr="26C50E74">
        <w:rPr>
          <w:rFonts w:ascii="Arial" w:eastAsiaTheme="minorEastAsia" w:hAnsi="Arial" w:cs="Arial"/>
          <w:color w:val="000000" w:themeColor="text1"/>
          <w:sz w:val="22"/>
        </w:rPr>
        <w:t xml:space="preserve"> </w:t>
      </w:r>
      <w:r w:rsidRPr="5FA1D09F">
        <w:rPr>
          <w:rFonts w:ascii="Arial" w:eastAsiaTheme="minorEastAsia" w:hAnsi="Arial" w:cs="Arial"/>
          <w:color w:val="000000" w:themeColor="text1"/>
          <w:sz w:val="22"/>
        </w:rPr>
        <w:t xml:space="preserve">were reduced from MSstats (NN) </w:t>
      </w:r>
      <w:ins w:id="303" w:author="来宾用户" w:date="2023-03-07T12:28:00Z">
        <w:r w:rsidR="26C50E74" w:rsidRPr="26C50E74">
          <w:rPr>
            <w:rFonts w:ascii="Arial" w:eastAsiaTheme="minorEastAsia" w:hAnsi="Arial" w:cs="Arial"/>
            <w:color w:val="000000" w:themeColor="text1"/>
            <w:sz w:val="22"/>
          </w:rPr>
          <w:t>1.36</w:t>
        </w:r>
      </w:ins>
      <w:r w:rsidRPr="5FA1D09F">
        <w:rPr>
          <w:rFonts w:ascii="Arial" w:eastAsiaTheme="minorEastAsia" w:hAnsi="Arial" w:cs="Arial"/>
          <w:color w:val="000000" w:themeColor="text1"/>
          <w:sz w:val="22"/>
        </w:rPr>
        <w:t xml:space="preserve"> to MSstats (EM) </w:t>
      </w:r>
      <w:ins w:id="304" w:author="来宾用户" w:date="2023-03-07T12:28:00Z">
        <w:r w:rsidR="26C50E74" w:rsidRPr="26C50E74">
          <w:rPr>
            <w:rFonts w:ascii="Arial" w:eastAsiaTheme="minorEastAsia" w:hAnsi="Arial" w:cs="Arial"/>
            <w:color w:val="000000" w:themeColor="text1"/>
            <w:sz w:val="22"/>
          </w:rPr>
          <w:t>1.30</w:t>
        </w:r>
      </w:ins>
      <w:r w:rsidR="0A51F96B" w:rsidRPr="0A51F96B">
        <w:rPr>
          <w:rFonts w:ascii="Arial" w:eastAsiaTheme="minorEastAsia" w:hAnsi="Arial" w:cs="Arial"/>
          <w:color w:val="000000" w:themeColor="text1"/>
          <w:sz w:val="22"/>
        </w:rPr>
        <w:t xml:space="preserve"> </w:t>
      </w:r>
      <w:r w:rsidRPr="5FA1D09F">
        <w:rPr>
          <w:rFonts w:ascii="Arial" w:eastAsiaTheme="minorEastAsia" w:hAnsi="Arial" w:cs="Arial"/>
          <w:color w:val="000000" w:themeColor="text1"/>
          <w:sz w:val="22"/>
        </w:rPr>
        <w:t xml:space="preserve">by median normalization. For high fold changes, </w:t>
      </w:r>
      <w:ins w:id="305" w:author="来宾用户" w:date="2023-03-07T12:29:00Z">
        <w:r w:rsidR="26C50E74" w:rsidRPr="26C50E74">
          <w:rPr>
            <w:rFonts w:ascii="Arial" w:eastAsiaTheme="minorEastAsia" w:hAnsi="Arial" w:cs="Arial"/>
            <w:color w:val="000000" w:themeColor="text1"/>
            <w:sz w:val="22"/>
          </w:rPr>
          <w:t>ms</w:t>
        </w:r>
      </w:ins>
      <w:ins w:id="306" w:author="来宾用户" w:date="2023-03-07T12:30:00Z">
        <w:r w:rsidR="26C50E74" w:rsidRPr="26C50E74">
          <w:rPr>
            <w:rFonts w:ascii="Arial" w:eastAsiaTheme="minorEastAsia" w:hAnsi="Arial" w:cs="Arial"/>
            <w:color w:val="000000" w:themeColor="text1"/>
            <w:sz w:val="22"/>
          </w:rPr>
          <w:t>qrob2</w:t>
        </w:r>
      </w:ins>
      <w:r w:rsidRPr="5FA1D09F">
        <w:rPr>
          <w:rFonts w:ascii="Arial" w:eastAsiaTheme="minorEastAsia" w:hAnsi="Arial" w:cs="Arial"/>
          <w:color w:val="000000" w:themeColor="text1"/>
          <w:sz w:val="22"/>
        </w:rPr>
        <w:t xml:space="preserve"> (NN) also achieved a </w:t>
      </w:r>
      <w:r w:rsidR="00125944">
        <w:rPr>
          <w:rFonts w:ascii="Arial" w:eastAsiaTheme="minorEastAsia" w:hAnsi="Arial" w:cs="Arial"/>
          <w:color w:val="000000" w:themeColor="text1"/>
          <w:sz w:val="22"/>
        </w:rPr>
        <w:t>better-estimated</w:t>
      </w:r>
      <w:r w:rsidRPr="5FA1D09F">
        <w:rPr>
          <w:rFonts w:ascii="Arial" w:eastAsiaTheme="minorEastAsia" w:hAnsi="Arial" w:cs="Arial"/>
          <w:color w:val="000000" w:themeColor="text1"/>
          <w:sz w:val="22"/>
        </w:rPr>
        <w:t xml:space="preserve"> log2FC with a median of -0.</w:t>
      </w:r>
      <w:r w:rsidR="26C50E74" w:rsidRPr="26C50E74">
        <w:rPr>
          <w:rFonts w:ascii="Arial" w:eastAsiaTheme="minorEastAsia" w:hAnsi="Arial" w:cs="Arial"/>
          <w:color w:val="000000" w:themeColor="text1"/>
          <w:sz w:val="22"/>
        </w:rPr>
        <w:t>0</w:t>
      </w:r>
      <w:ins w:id="307" w:author="来宾用户" w:date="2023-03-07T12:30:00Z">
        <w:r w:rsidR="26C50E74" w:rsidRPr="26C50E74">
          <w:rPr>
            <w:rFonts w:ascii="Arial" w:eastAsiaTheme="minorEastAsia" w:hAnsi="Arial" w:cs="Arial"/>
            <w:color w:val="000000" w:themeColor="text1"/>
            <w:sz w:val="22"/>
          </w:rPr>
          <w:t>4</w:t>
        </w:r>
      </w:ins>
      <w:r w:rsidRPr="5FA1D09F">
        <w:rPr>
          <w:rFonts w:ascii="Arial" w:eastAsiaTheme="minorEastAsia" w:hAnsi="Arial" w:cs="Arial"/>
          <w:color w:val="000000" w:themeColor="text1"/>
          <w:sz w:val="22"/>
        </w:rPr>
        <w:t xml:space="preserve"> in </w:t>
      </w:r>
      <w:r w:rsidR="00125944">
        <w:rPr>
          <w:rFonts w:ascii="Arial" w:eastAsiaTheme="minorEastAsia" w:hAnsi="Arial" w:cs="Arial"/>
          <w:color w:val="000000" w:themeColor="text1"/>
          <w:sz w:val="22"/>
        </w:rPr>
        <w:t>H</w:t>
      </w:r>
      <w:r w:rsidRPr="5FA1D09F">
        <w:rPr>
          <w:rFonts w:ascii="Arial" w:eastAsiaTheme="minorEastAsia" w:hAnsi="Arial" w:cs="Arial"/>
          <w:color w:val="000000" w:themeColor="text1"/>
          <w:sz w:val="22"/>
        </w:rPr>
        <w:t>uman and 3.</w:t>
      </w:r>
      <w:ins w:id="308" w:author="来宾用户" w:date="2023-03-07T12:30:00Z">
        <w:r w:rsidR="26C50E74" w:rsidRPr="26C50E74">
          <w:rPr>
            <w:rFonts w:ascii="Arial" w:eastAsiaTheme="minorEastAsia" w:hAnsi="Arial" w:cs="Arial"/>
            <w:color w:val="000000" w:themeColor="text1"/>
            <w:sz w:val="22"/>
          </w:rPr>
          <w:t>26</w:t>
        </w:r>
      </w:ins>
      <w:r w:rsidRPr="5FA1D09F">
        <w:rPr>
          <w:rFonts w:ascii="Arial" w:eastAsiaTheme="minorEastAsia" w:hAnsi="Arial" w:cs="Arial"/>
          <w:color w:val="000000" w:themeColor="text1"/>
          <w:sz w:val="22"/>
        </w:rPr>
        <w:t xml:space="preserve"> in Yeast. On the contrary, the </w:t>
      </w:r>
      <w:ins w:id="309" w:author="来宾用户" w:date="2023-03-07T12:31:00Z">
        <w:r w:rsidR="26C50E74" w:rsidRPr="26C50E74">
          <w:rPr>
            <w:rFonts w:ascii="Arial" w:eastAsiaTheme="minorEastAsia" w:hAnsi="Arial" w:cs="Arial"/>
            <w:color w:val="000000" w:themeColor="text1"/>
            <w:sz w:val="22"/>
          </w:rPr>
          <w:t>Proteus</w:t>
        </w:r>
      </w:ins>
      <w:r w:rsidRPr="5FA1D09F">
        <w:rPr>
          <w:rFonts w:ascii="Arial" w:eastAsiaTheme="minorEastAsia" w:hAnsi="Arial" w:cs="Arial"/>
          <w:color w:val="000000" w:themeColor="text1"/>
          <w:sz w:val="22"/>
        </w:rPr>
        <w:t xml:space="preserve"> got a lower estimated log2FC with a median of 1.</w:t>
      </w:r>
      <w:ins w:id="310" w:author="来宾用户" w:date="2023-03-07T12:33:00Z">
        <w:r w:rsidR="26C50E74" w:rsidRPr="26C50E74">
          <w:rPr>
            <w:rFonts w:ascii="Arial" w:eastAsiaTheme="minorEastAsia" w:hAnsi="Arial" w:cs="Arial"/>
            <w:color w:val="000000" w:themeColor="text1"/>
            <w:sz w:val="22"/>
          </w:rPr>
          <w:t>82</w:t>
        </w:r>
      </w:ins>
      <w:r w:rsidRPr="5FA1D09F">
        <w:rPr>
          <w:rFonts w:ascii="Arial" w:eastAsiaTheme="minorEastAsia" w:hAnsi="Arial" w:cs="Arial"/>
          <w:color w:val="000000" w:themeColor="text1"/>
          <w:sz w:val="22"/>
        </w:rPr>
        <w:t xml:space="preserve"> on </w:t>
      </w:r>
      <w:r w:rsidR="0A51F96B" w:rsidRPr="0A51F96B">
        <w:rPr>
          <w:rFonts w:ascii="Arial" w:eastAsiaTheme="minorEastAsia" w:hAnsi="Arial" w:cs="Arial"/>
          <w:color w:val="000000" w:themeColor="text1"/>
          <w:sz w:val="22"/>
        </w:rPr>
        <w:t>low fold changes and 2.</w:t>
      </w:r>
      <w:ins w:id="311" w:author="来宾用户" w:date="2023-03-07T12:33:00Z">
        <w:r w:rsidR="26C50E74" w:rsidRPr="26C50E74">
          <w:rPr>
            <w:rFonts w:ascii="Arial" w:eastAsiaTheme="minorEastAsia" w:hAnsi="Arial" w:cs="Arial"/>
            <w:color w:val="000000" w:themeColor="text1"/>
            <w:sz w:val="22"/>
          </w:rPr>
          <w:t>95</w:t>
        </w:r>
      </w:ins>
      <w:r w:rsidR="0A51F96B" w:rsidRPr="0A51F96B">
        <w:rPr>
          <w:rFonts w:ascii="Arial" w:eastAsiaTheme="minorEastAsia" w:hAnsi="Arial" w:cs="Arial"/>
          <w:color w:val="000000" w:themeColor="text1"/>
          <w:sz w:val="22"/>
        </w:rPr>
        <w:t xml:space="preserve"> on high fold changes. </w:t>
      </w:r>
    </w:p>
    <w:p w14:paraId="4EFC9F47" w14:textId="0295F41F" w:rsidR="004C2B31" w:rsidRPr="003A72E9" w:rsidRDefault="004C2B31" w:rsidP="004C2B31">
      <w:pPr>
        <w:spacing w:before="156" w:after="156"/>
        <w:jc w:val="center"/>
      </w:pPr>
    </w:p>
    <w:p w14:paraId="32831AEC" w14:textId="69067AD0" w:rsidR="35ED44DC" w:rsidRDefault="35ED44DC" w:rsidP="005D1107">
      <w:pPr>
        <w:spacing w:before="156" w:after="156"/>
        <w:jc w:val="center"/>
      </w:pPr>
      <w:ins w:id="312" w:author="来宾用户" w:date="2023-03-02T07:39:00Z">
        <w:r>
          <w:rPr>
            <w:noProof/>
          </w:rPr>
          <w:lastRenderedPageBreak/>
          <w:drawing>
            <wp:inline distT="0" distB="0" distL="0" distR="0" wp14:anchorId="7628884C" wp14:editId="0FA8DB48">
              <wp:extent cx="2771775" cy="4572000"/>
              <wp:effectExtent l="0" t="0" r="0" b="0"/>
              <wp:docPr id="764592913" name="Picture 764592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771775" cy="4572000"/>
                      </a:xfrm>
                      <a:prstGeom prst="rect">
                        <a:avLst/>
                      </a:prstGeom>
                    </pic:spPr>
                  </pic:pic>
                </a:graphicData>
              </a:graphic>
            </wp:inline>
          </w:drawing>
        </w:r>
      </w:ins>
    </w:p>
    <w:p w14:paraId="175411E3" w14:textId="06117CD6" w:rsidR="000727DF" w:rsidRPr="00593D9A" w:rsidRDefault="004C2B31" w:rsidP="5CE95AF8">
      <w:pPr>
        <w:spacing w:before="156" w:after="156"/>
        <w:rPr>
          <w:rFonts w:ascii="Arial" w:hAnsi="Arial" w:cs="Arial"/>
          <w:color w:val="000000" w:themeColor="text1"/>
          <w:sz w:val="18"/>
          <w:szCs w:val="18"/>
        </w:rPr>
      </w:pPr>
      <w:r w:rsidRPr="00593D9A">
        <w:rPr>
          <w:rFonts w:ascii="Arial" w:eastAsiaTheme="minorEastAsia" w:hAnsi="Arial" w:cs="Arial"/>
          <w:b/>
          <w:bCs/>
          <w:color w:val="000000" w:themeColor="text1"/>
          <w:sz w:val="18"/>
          <w:szCs w:val="18"/>
        </w:rPr>
        <w:t>Figure 1</w:t>
      </w:r>
      <w:r w:rsidRPr="00593D9A">
        <w:rPr>
          <w:rFonts w:ascii="Arial" w:eastAsiaTheme="minorEastAsia" w:hAnsi="Arial" w:cs="Arial"/>
          <w:color w:val="000000" w:themeColor="text1"/>
          <w:sz w:val="18"/>
          <w:szCs w:val="18"/>
        </w:rPr>
        <w:t xml:space="preserve">: </w:t>
      </w:r>
      <w:r w:rsidRPr="00593D9A">
        <w:rPr>
          <w:rFonts w:ascii="Arial" w:eastAsia="Arial" w:hAnsi="Arial" w:cs="Arial"/>
          <w:color w:val="000000" w:themeColor="text1"/>
          <w:sz w:val="18"/>
          <w:szCs w:val="18"/>
          <w:lang w:val="en-GB"/>
        </w:rPr>
        <w:t xml:space="preserve">Coefficient of variation of </w:t>
      </w:r>
      <w:r w:rsidR="38416474" w:rsidRPr="38416474">
        <w:rPr>
          <w:rFonts w:ascii="Arial" w:eastAsia="Arial" w:hAnsi="Arial" w:cs="Arial"/>
          <w:color w:val="000000" w:themeColor="text1"/>
          <w:sz w:val="18"/>
          <w:szCs w:val="18"/>
          <w:lang w:val="en-GB"/>
        </w:rPr>
        <w:t>three</w:t>
      </w:r>
      <w:r w:rsidRPr="00593D9A">
        <w:rPr>
          <w:rFonts w:ascii="Arial" w:eastAsia="Arial" w:hAnsi="Arial" w:cs="Arial"/>
          <w:color w:val="000000" w:themeColor="text1"/>
          <w:sz w:val="18"/>
          <w:szCs w:val="18"/>
          <w:lang w:val="en-GB"/>
        </w:rPr>
        <w:t xml:space="preserve"> normalization methods based on the six replicates of the </w:t>
      </w:r>
      <w:r w:rsidR="00207336">
        <w:rPr>
          <w:rFonts w:ascii="Arial" w:hAnsi="Arial" w:cs="Arial"/>
          <w:color w:val="000000" w:themeColor="text1"/>
          <w:sz w:val="18"/>
          <w:szCs w:val="18"/>
        </w:rPr>
        <w:t>large-scale mix dataset</w:t>
      </w:r>
      <w:r w:rsidRPr="00593D9A">
        <w:rPr>
          <w:rFonts w:ascii="Arial" w:eastAsia="Arial" w:hAnsi="Arial" w:cs="Arial"/>
          <w:color w:val="000000" w:themeColor="text1"/>
          <w:sz w:val="18"/>
          <w:szCs w:val="18"/>
          <w:lang w:val="en-GB"/>
        </w:rPr>
        <w:t xml:space="preserve"> for MSstats</w:t>
      </w:r>
      <w:ins w:id="313" w:author="来宾用户" w:date="2023-03-02T08:10:00Z">
        <w:r w:rsidR="7914A1F2" w:rsidRPr="7914A1F2">
          <w:rPr>
            <w:rFonts w:ascii="Arial" w:eastAsia="Arial" w:hAnsi="Arial" w:cs="Arial"/>
            <w:color w:val="000000" w:themeColor="text1"/>
            <w:sz w:val="18"/>
            <w:szCs w:val="18"/>
            <w:lang w:val="en-GB"/>
          </w:rPr>
          <w:t>,</w:t>
        </w:r>
      </w:ins>
      <w:r w:rsidRPr="00593D9A">
        <w:rPr>
          <w:rFonts w:ascii="Arial" w:eastAsia="Arial" w:hAnsi="Arial" w:cs="Arial"/>
          <w:color w:val="000000" w:themeColor="text1"/>
          <w:sz w:val="18"/>
          <w:szCs w:val="18"/>
          <w:lang w:val="en-GB"/>
        </w:rPr>
        <w:t xml:space="preserve"> Proteus</w:t>
      </w:r>
      <w:ins w:id="314" w:author="来宾用户" w:date="2023-03-02T08:10:00Z">
        <w:r w:rsidR="7914A1F2" w:rsidRPr="7914A1F2">
          <w:rPr>
            <w:rFonts w:ascii="Arial" w:eastAsia="Arial" w:hAnsi="Arial" w:cs="Arial"/>
            <w:color w:val="000000" w:themeColor="text1"/>
            <w:sz w:val="18"/>
            <w:szCs w:val="18"/>
            <w:lang w:val="en-GB"/>
          </w:rPr>
          <w:t xml:space="preserve"> and msqrob2</w:t>
        </w:r>
      </w:ins>
      <w:r w:rsidR="7914A1F2" w:rsidRPr="7914A1F2">
        <w:rPr>
          <w:rFonts w:ascii="Arial" w:eastAsia="Arial" w:hAnsi="Arial" w:cs="Arial"/>
          <w:color w:val="000000" w:themeColor="text1"/>
          <w:sz w:val="18"/>
          <w:szCs w:val="18"/>
          <w:lang w:val="en-GB"/>
        </w:rPr>
        <w:t>.</w:t>
      </w:r>
      <w:r w:rsidRPr="00593D9A">
        <w:rPr>
          <w:rFonts w:ascii="Arial" w:eastAsia="Arial" w:hAnsi="Arial" w:cs="Arial"/>
          <w:color w:val="000000" w:themeColor="text1"/>
          <w:sz w:val="18"/>
          <w:szCs w:val="18"/>
          <w:lang w:val="en-GB"/>
        </w:rPr>
        <w:t xml:space="preserve"> </w:t>
      </w:r>
      <w:r w:rsidR="38416474" w:rsidRPr="38416474">
        <w:rPr>
          <w:rFonts w:ascii="Arial" w:eastAsia="Arial" w:hAnsi="Arial" w:cs="Arial"/>
          <w:color w:val="000000" w:themeColor="text1"/>
          <w:sz w:val="18"/>
          <w:szCs w:val="18"/>
          <w:lang w:val="en-GB"/>
        </w:rPr>
        <w:t xml:space="preserve">The MSstats and Proteus used default imputation methods NaN, </w:t>
      </w:r>
      <w:ins w:id="315" w:author="Yasset Perez" w:date="2023-03-05T14:07:00Z">
        <w:r w:rsidR="00AD309D">
          <w:rPr>
            <w:rFonts w:ascii="Arial" w:eastAsia="Arial" w:hAnsi="Arial" w:cs="Arial"/>
            <w:color w:val="000000" w:themeColor="text1"/>
            <w:sz w:val="18"/>
            <w:szCs w:val="18"/>
            <w:lang w:val="en-GB"/>
          </w:rPr>
          <w:t xml:space="preserve">and </w:t>
        </w:r>
      </w:ins>
      <w:r w:rsidR="38416474" w:rsidRPr="38416474">
        <w:rPr>
          <w:rFonts w:ascii="Arial" w:eastAsia="Arial" w:hAnsi="Arial" w:cs="Arial"/>
          <w:color w:val="000000" w:themeColor="text1"/>
          <w:sz w:val="18"/>
          <w:szCs w:val="18"/>
          <w:lang w:val="en-GB"/>
        </w:rPr>
        <w:t xml:space="preserve">MVL </w:t>
      </w:r>
      <w:r w:rsidR="38416474" w:rsidRPr="38416474">
        <w:rPr>
          <w:rFonts w:ascii="Arial" w:eastAsia="Arial" w:hAnsi="Arial" w:cs="Arial"/>
          <w:sz w:val="18"/>
          <w:szCs w:val="18"/>
          <w:lang w:val="en-GB"/>
        </w:rPr>
        <w:t>respectively</w:t>
      </w:r>
      <w:ins w:id="316" w:author="来宾用户" w:date="2023-03-02T08:13:00Z">
        <w:r w:rsidR="7914A1F2" w:rsidRPr="7914A1F2">
          <w:rPr>
            <w:rFonts w:ascii="Arial" w:eastAsia="Arial" w:hAnsi="Arial" w:cs="Arial"/>
            <w:sz w:val="18"/>
            <w:szCs w:val="18"/>
            <w:lang w:val="en-GB"/>
          </w:rPr>
          <w:t xml:space="preserve"> and the msqrob2 </w:t>
        </w:r>
      </w:ins>
      <w:ins w:id="317" w:author="来宾用户" w:date="2023-03-02T08:15:00Z">
        <w:r w:rsidR="7914A1F2" w:rsidRPr="7914A1F2">
          <w:rPr>
            <w:rFonts w:ascii="Arial" w:eastAsia="Arial" w:hAnsi="Arial" w:cs="Arial"/>
            <w:sz w:val="18"/>
            <w:szCs w:val="18"/>
            <w:lang w:val="en-GB"/>
          </w:rPr>
          <w:t xml:space="preserve">did not use </w:t>
        </w:r>
      </w:ins>
      <w:ins w:id="318" w:author="Yasset Perez" w:date="2023-03-05T14:07:00Z">
        <w:r w:rsidR="00AD309D">
          <w:rPr>
            <w:rFonts w:ascii="Arial" w:eastAsia="Arial" w:hAnsi="Arial" w:cs="Arial"/>
            <w:sz w:val="18"/>
            <w:szCs w:val="18"/>
            <w:lang w:val="en-GB"/>
          </w:rPr>
          <w:t xml:space="preserve">the </w:t>
        </w:r>
      </w:ins>
      <w:ins w:id="319" w:author="来宾用户" w:date="2023-03-02T08:15:00Z">
        <w:r w:rsidR="7914A1F2" w:rsidRPr="7914A1F2">
          <w:rPr>
            <w:rFonts w:ascii="Arial" w:eastAsia="Arial" w:hAnsi="Arial" w:cs="Arial"/>
            <w:sz w:val="18"/>
            <w:szCs w:val="18"/>
            <w:lang w:val="en-GB"/>
          </w:rPr>
          <w:t>imputation method</w:t>
        </w:r>
      </w:ins>
      <w:r w:rsidR="7914A1F2" w:rsidRPr="7914A1F2">
        <w:rPr>
          <w:rFonts w:ascii="Arial" w:eastAsia="Arial" w:hAnsi="Arial" w:cs="Arial"/>
          <w:color w:val="000000" w:themeColor="text1"/>
          <w:sz w:val="18"/>
          <w:szCs w:val="18"/>
          <w:lang w:val="en-GB"/>
        </w:rPr>
        <w:t>.</w:t>
      </w:r>
      <w:r w:rsidR="00967317">
        <w:rPr>
          <w:rFonts w:ascii="Arial" w:eastAsia="Arial" w:hAnsi="Arial" w:cs="Arial"/>
          <w:color w:val="000000" w:themeColor="text1"/>
          <w:sz w:val="18"/>
          <w:szCs w:val="18"/>
          <w:lang w:val="en-GB"/>
        </w:rPr>
        <w:t xml:space="preserve"> </w:t>
      </w:r>
      <w:r w:rsidRPr="00593D9A">
        <w:rPr>
          <w:rFonts w:ascii="Arial" w:hAnsi="Arial" w:cs="Arial"/>
          <w:color w:val="000000" w:themeColor="text1"/>
          <w:sz w:val="18"/>
          <w:szCs w:val="18"/>
        </w:rPr>
        <w:t>The underlying protein quantities have been generated by the tools starting from the intensity peptide table output of quantms.</w:t>
      </w:r>
      <w:r w:rsidR="005E6424">
        <w:rPr>
          <w:rFonts w:ascii="Arial" w:hAnsi="Arial" w:cs="Arial"/>
          <w:color w:val="000000" w:themeColor="text1"/>
          <w:sz w:val="18"/>
          <w:szCs w:val="18"/>
        </w:rPr>
        <w:t xml:space="preserve"> </w:t>
      </w:r>
    </w:p>
    <w:p w14:paraId="52BF26BA" w14:textId="5D0FFF30" w:rsidR="003067AF" w:rsidRDefault="43A6B949" w:rsidP="5CE95AF8">
      <w:pPr>
        <w:spacing w:before="156" w:after="156"/>
        <w:rPr>
          <w:rFonts w:ascii="Arial" w:eastAsiaTheme="minorEastAsia" w:hAnsi="Arial" w:cs="Arial"/>
          <w:color w:val="000000" w:themeColor="text1"/>
          <w:sz w:val="22"/>
        </w:rPr>
      </w:pPr>
      <w:r w:rsidRPr="43A6B949">
        <w:rPr>
          <w:rFonts w:ascii="Arial" w:eastAsiaTheme="minorEastAsia" w:hAnsi="Arial" w:cs="Arial"/>
          <w:color w:val="000000" w:themeColor="text1"/>
          <w:sz w:val="22"/>
        </w:rPr>
        <w:t>For</w:t>
      </w:r>
      <w:r w:rsidR="4E150FB2" w:rsidRPr="000A209C">
        <w:rPr>
          <w:rFonts w:ascii="Arial" w:eastAsiaTheme="minorEastAsia" w:hAnsi="Arial" w:cs="Arial"/>
          <w:color w:val="000000" w:themeColor="text1"/>
          <w:sz w:val="22"/>
        </w:rPr>
        <w:t xml:space="preserve"> </w:t>
      </w:r>
      <w:r w:rsidR="00207336">
        <w:rPr>
          <w:rFonts w:ascii="Arial" w:eastAsiaTheme="minorEastAsia" w:hAnsi="Arial" w:cs="Arial"/>
          <w:color w:val="000000" w:themeColor="text1"/>
          <w:sz w:val="22"/>
        </w:rPr>
        <w:t>large-scale mix dataset</w:t>
      </w:r>
      <w:r w:rsidR="4E150FB2" w:rsidRPr="000A209C">
        <w:rPr>
          <w:rFonts w:ascii="Arial" w:eastAsiaTheme="minorEastAsia" w:hAnsi="Arial" w:cs="Arial"/>
          <w:color w:val="000000" w:themeColor="text1"/>
          <w:sz w:val="22"/>
        </w:rPr>
        <w:t xml:space="preserve">, the true positive </w:t>
      </w:r>
      <w:r w:rsidRPr="43A6B949">
        <w:rPr>
          <w:rFonts w:ascii="Arial" w:eastAsiaTheme="minorEastAsia" w:hAnsi="Arial" w:cs="Arial"/>
          <w:color w:val="000000" w:themeColor="text1"/>
          <w:sz w:val="22"/>
        </w:rPr>
        <w:t xml:space="preserve">rates are </w:t>
      </w:r>
      <w:r w:rsidR="00F644C5" w:rsidRPr="43A6B949">
        <w:rPr>
          <w:rFonts w:ascii="Arial" w:eastAsiaTheme="minorEastAsia" w:hAnsi="Arial" w:cs="Arial"/>
          <w:color w:val="000000" w:themeColor="text1"/>
          <w:sz w:val="22"/>
        </w:rPr>
        <w:t>straightforward,</w:t>
      </w:r>
      <w:r w:rsidR="4E150FB2" w:rsidRPr="000A209C">
        <w:rPr>
          <w:rFonts w:ascii="Arial" w:eastAsiaTheme="minorEastAsia" w:hAnsi="Arial" w:cs="Arial"/>
          <w:color w:val="000000" w:themeColor="text1"/>
          <w:sz w:val="22"/>
        </w:rPr>
        <w:t xml:space="preserve"> and </w:t>
      </w:r>
      <w:r w:rsidRPr="43A6B949">
        <w:rPr>
          <w:rFonts w:ascii="Arial" w:eastAsiaTheme="minorEastAsia" w:hAnsi="Arial" w:cs="Arial"/>
          <w:color w:val="000000" w:themeColor="text1"/>
          <w:sz w:val="22"/>
        </w:rPr>
        <w:t xml:space="preserve">we </w:t>
      </w:r>
      <w:r w:rsidR="0079350D">
        <w:rPr>
          <w:rFonts w:ascii="Arial" w:eastAsiaTheme="minorEastAsia" w:hAnsi="Arial" w:cs="Arial"/>
          <w:color w:val="000000" w:themeColor="text1"/>
          <w:sz w:val="22"/>
        </w:rPr>
        <w:t>can</w:t>
      </w:r>
      <w:r w:rsidR="4E150FB2" w:rsidRPr="000A209C">
        <w:rPr>
          <w:rFonts w:ascii="Arial" w:eastAsiaTheme="minorEastAsia" w:hAnsi="Arial" w:cs="Arial"/>
          <w:color w:val="000000" w:themeColor="text1"/>
          <w:sz w:val="22"/>
        </w:rPr>
        <w:t xml:space="preserve"> plot ROC curves based on </w:t>
      </w:r>
      <w:r w:rsidRPr="43A6B949">
        <w:rPr>
          <w:rFonts w:ascii="Arial" w:eastAsiaTheme="minorEastAsia" w:hAnsi="Arial" w:cs="Arial"/>
          <w:color w:val="000000" w:themeColor="text1"/>
          <w:sz w:val="22"/>
        </w:rPr>
        <w:t xml:space="preserve">the </w:t>
      </w:r>
      <w:r w:rsidR="4E150FB2" w:rsidRPr="000A209C">
        <w:rPr>
          <w:rFonts w:ascii="Arial" w:eastAsiaTheme="minorEastAsia" w:hAnsi="Arial" w:cs="Arial"/>
          <w:color w:val="000000" w:themeColor="text1"/>
          <w:sz w:val="22"/>
        </w:rPr>
        <w:t xml:space="preserve">adjusted p-values for each case to assess </w:t>
      </w:r>
      <w:r w:rsidRPr="43A6B949">
        <w:rPr>
          <w:rFonts w:ascii="Arial" w:eastAsiaTheme="minorEastAsia" w:hAnsi="Arial" w:cs="Arial"/>
          <w:color w:val="000000" w:themeColor="text1"/>
          <w:sz w:val="22"/>
        </w:rPr>
        <w:t xml:space="preserve">the </w:t>
      </w:r>
      <w:r w:rsidR="0079350D">
        <w:rPr>
          <w:rFonts w:ascii="Arial" w:eastAsiaTheme="minorEastAsia" w:hAnsi="Arial" w:cs="Arial"/>
          <w:color w:val="000000" w:themeColor="text1"/>
          <w:sz w:val="22"/>
        </w:rPr>
        <w:t>performance</w:t>
      </w:r>
      <w:r w:rsidRPr="43A6B949">
        <w:rPr>
          <w:rFonts w:ascii="Arial" w:eastAsiaTheme="minorEastAsia" w:hAnsi="Arial" w:cs="Arial"/>
          <w:color w:val="000000" w:themeColor="text1"/>
          <w:sz w:val="22"/>
        </w:rPr>
        <w:t xml:space="preserve"> of MSstats</w:t>
      </w:r>
      <w:r w:rsidR="20DAE6BA" w:rsidRPr="20DAE6BA">
        <w:rPr>
          <w:rFonts w:ascii="Arial" w:eastAsiaTheme="minorEastAsia" w:hAnsi="Arial" w:cs="Arial"/>
          <w:color w:val="000000" w:themeColor="text1"/>
          <w:sz w:val="22"/>
        </w:rPr>
        <w:t xml:space="preserve">, </w:t>
      </w:r>
      <w:r w:rsidR="3ECDF959" w:rsidRPr="3ECDF959">
        <w:rPr>
          <w:rFonts w:ascii="Arial" w:eastAsiaTheme="minorEastAsia" w:hAnsi="Arial" w:cs="Arial"/>
          <w:color w:val="000000" w:themeColor="text1"/>
          <w:sz w:val="22"/>
        </w:rPr>
        <w:t>msqrob</w:t>
      </w:r>
      <w:ins w:id="320" w:author="来宾用户" w:date="2023-02-24T13:56:00Z">
        <w:r w:rsidR="3ECDF959" w:rsidRPr="3ECDF959">
          <w:rPr>
            <w:rFonts w:ascii="Arial" w:eastAsiaTheme="minorEastAsia" w:hAnsi="Arial" w:cs="Arial"/>
            <w:color w:val="000000" w:themeColor="text1"/>
            <w:sz w:val="22"/>
          </w:rPr>
          <w:t>2</w:t>
        </w:r>
      </w:ins>
      <w:r w:rsidRPr="43A6B949">
        <w:rPr>
          <w:rFonts w:ascii="Arial" w:eastAsiaTheme="minorEastAsia" w:hAnsi="Arial" w:cs="Arial"/>
          <w:color w:val="000000" w:themeColor="text1"/>
          <w:sz w:val="22"/>
        </w:rPr>
        <w:t xml:space="preserve"> and Proteus </w:t>
      </w:r>
      <w:r w:rsidRPr="43A6B949">
        <w:rPr>
          <w:rFonts w:ascii="Arial" w:eastAsiaTheme="minorEastAsia" w:hAnsi="Arial" w:cs="Arial"/>
          <w:b/>
          <w:bCs/>
          <w:color w:val="000000" w:themeColor="text1"/>
          <w:sz w:val="22"/>
        </w:rPr>
        <w:t>(</w:t>
      </w:r>
      <w:r w:rsidR="002532F3">
        <w:rPr>
          <w:rFonts w:ascii="Arial" w:eastAsiaTheme="minorEastAsia" w:hAnsi="Arial" w:cs="Arial"/>
          <w:b/>
          <w:bCs/>
          <w:color w:val="000000" w:themeColor="text1"/>
          <w:sz w:val="22"/>
        </w:rPr>
        <w:t>Figure 2</w:t>
      </w:r>
      <w:r w:rsidR="4E150FB2" w:rsidRPr="000A209C">
        <w:rPr>
          <w:rFonts w:ascii="Arial" w:eastAsiaTheme="minorEastAsia" w:hAnsi="Arial" w:cs="Arial"/>
          <w:color w:val="000000" w:themeColor="text1"/>
          <w:sz w:val="22"/>
        </w:rPr>
        <w:t xml:space="preserve">). We see that MSstats </w:t>
      </w:r>
      <w:r w:rsidR="0079350D">
        <w:rPr>
          <w:rFonts w:ascii="Arial" w:eastAsiaTheme="minorEastAsia" w:hAnsi="Arial" w:cs="Arial"/>
          <w:color w:val="000000" w:themeColor="text1"/>
          <w:sz w:val="22"/>
        </w:rPr>
        <w:t>have</w:t>
      </w:r>
      <w:r w:rsidR="4E150FB2" w:rsidRPr="000A209C">
        <w:rPr>
          <w:rFonts w:ascii="Arial" w:eastAsiaTheme="minorEastAsia" w:hAnsi="Arial" w:cs="Arial"/>
          <w:color w:val="000000" w:themeColor="text1"/>
          <w:sz w:val="22"/>
        </w:rPr>
        <w:t xml:space="preserve"> higher accuracy, with area under the curve (AUC) values of 0.</w:t>
      </w:r>
      <w:ins w:id="321" w:author="来宾用户" w:date="2023-03-07T12:06:00Z">
        <w:r w:rsidR="26C50E74" w:rsidRPr="26C50E74">
          <w:rPr>
            <w:rFonts w:ascii="Arial" w:eastAsiaTheme="minorEastAsia" w:hAnsi="Arial" w:cs="Arial"/>
            <w:color w:val="000000" w:themeColor="text1"/>
            <w:sz w:val="22"/>
          </w:rPr>
          <w:t>82</w:t>
        </w:r>
      </w:ins>
      <w:r w:rsidR="4E150FB2" w:rsidRPr="000A209C">
        <w:rPr>
          <w:rFonts w:ascii="Arial" w:eastAsiaTheme="minorEastAsia" w:hAnsi="Arial" w:cs="Arial"/>
          <w:color w:val="000000" w:themeColor="text1"/>
          <w:sz w:val="22"/>
        </w:rPr>
        <w:t xml:space="preserve"> at 4-fold</w:t>
      </w:r>
      <w:ins w:id="322" w:author="来宾用户" w:date="2023-03-07T12:07:00Z">
        <w:r w:rsidR="4E150FB2" w:rsidRPr="000A209C">
          <w:rPr>
            <w:rFonts w:ascii="Arial" w:eastAsiaTheme="minorEastAsia" w:hAnsi="Arial" w:cs="Arial"/>
            <w:color w:val="000000" w:themeColor="text1"/>
            <w:sz w:val="22"/>
          </w:rPr>
          <w:t xml:space="preserve"> </w:t>
        </w:r>
      </w:ins>
      <w:ins w:id="323" w:author="来宾用户" w:date="2023-03-07T12:08:00Z">
        <w:r w:rsidR="26C50E74" w:rsidRPr="26C50E74">
          <w:rPr>
            <w:rFonts w:ascii="Arial" w:eastAsiaTheme="minorEastAsia" w:hAnsi="Arial" w:cs="Arial"/>
            <w:color w:val="000000" w:themeColor="text1"/>
            <w:sz w:val="22"/>
          </w:rPr>
          <w:t xml:space="preserve">change </w:t>
        </w:r>
      </w:ins>
      <w:r w:rsidR="26C50E74" w:rsidRPr="26C50E74">
        <w:rPr>
          <w:rFonts w:ascii="Arial" w:eastAsiaTheme="minorEastAsia" w:hAnsi="Arial" w:cs="Arial"/>
          <w:color w:val="000000" w:themeColor="text1"/>
          <w:sz w:val="22"/>
        </w:rPr>
        <w:t>based on</w:t>
      </w:r>
      <w:ins w:id="324" w:author="来宾用户" w:date="2023-03-07T12:08:00Z">
        <w:r w:rsidR="26C50E74" w:rsidRPr="26C50E74">
          <w:rPr>
            <w:rFonts w:ascii="Arial" w:eastAsiaTheme="minorEastAsia" w:hAnsi="Arial" w:cs="Arial"/>
            <w:color w:val="000000" w:themeColor="text1"/>
            <w:sz w:val="22"/>
          </w:rPr>
          <w:t xml:space="preserve"> median normalization method. However, msqrob2 perform</w:t>
        </w:r>
      </w:ins>
      <w:ins w:id="325" w:author="来宾用户" w:date="2023-03-07T12:09:00Z">
        <w:r w:rsidR="26C50E74" w:rsidRPr="26C50E74">
          <w:rPr>
            <w:rFonts w:ascii="Arial" w:eastAsiaTheme="minorEastAsia" w:hAnsi="Arial" w:cs="Arial"/>
            <w:color w:val="000000" w:themeColor="text1"/>
            <w:sz w:val="22"/>
          </w:rPr>
          <w:t>s</w:t>
        </w:r>
      </w:ins>
      <w:ins w:id="326" w:author="来宾用户" w:date="2023-03-07T12:08:00Z">
        <w:r w:rsidR="26C50E74" w:rsidRPr="26C50E74">
          <w:rPr>
            <w:rFonts w:ascii="Arial" w:eastAsiaTheme="minorEastAsia" w:hAnsi="Arial" w:cs="Arial"/>
            <w:color w:val="000000" w:themeColor="text1"/>
            <w:sz w:val="22"/>
          </w:rPr>
          <w:t xml:space="preserve"> bette</w:t>
        </w:r>
      </w:ins>
      <w:ins w:id="327" w:author="来宾用户" w:date="2023-03-07T12:34:00Z">
        <w:r w:rsidR="26C50E74" w:rsidRPr="26C50E74">
          <w:rPr>
            <w:rFonts w:ascii="Arial" w:eastAsiaTheme="minorEastAsia" w:hAnsi="Arial" w:cs="Arial"/>
            <w:color w:val="000000" w:themeColor="text1"/>
            <w:sz w:val="22"/>
          </w:rPr>
          <w:t>r</w:t>
        </w:r>
      </w:ins>
      <w:ins w:id="328" w:author="来宾用户" w:date="2023-03-07T12:09:00Z">
        <w:r w:rsidR="26C50E74" w:rsidRPr="26C50E74">
          <w:rPr>
            <w:rFonts w:ascii="Arial" w:eastAsiaTheme="minorEastAsia" w:hAnsi="Arial" w:cs="Arial"/>
            <w:color w:val="000000" w:themeColor="text1"/>
            <w:sz w:val="22"/>
          </w:rPr>
          <w:t xml:space="preserve"> on other c</w:t>
        </w:r>
      </w:ins>
      <w:ins w:id="329" w:author="来宾用户" w:date="2023-03-07T12:10:00Z">
        <w:r w:rsidR="26C50E74" w:rsidRPr="26C50E74">
          <w:rPr>
            <w:rFonts w:ascii="Arial" w:eastAsiaTheme="minorEastAsia" w:hAnsi="Arial" w:cs="Arial"/>
            <w:color w:val="000000" w:themeColor="text1"/>
            <w:sz w:val="22"/>
          </w:rPr>
          <w:t>ase</w:t>
        </w:r>
      </w:ins>
      <w:ins w:id="330" w:author="来宾用户" w:date="2023-03-07T12:34:00Z">
        <w:r w:rsidR="26C50E74" w:rsidRPr="26C50E74">
          <w:rPr>
            <w:rFonts w:ascii="Arial" w:eastAsiaTheme="minorEastAsia" w:hAnsi="Arial" w:cs="Arial"/>
            <w:color w:val="000000" w:themeColor="text1"/>
            <w:sz w:val="22"/>
          </w:rPr>
          <w:t>s</w:t>
        </w:r>
      </w:ins>
      <w:ins w:id="331" w:author="Yasset Perez" w:date="2023-03-07T15:20:00Z">
        <w:r w:rsidR="00FE442D">
          <w:rPr>
            <w:rFonts w:ascii="Arial" w:eastAsiaTheme="minorEastAsia" w:hAnsi="Arial" w:cs="Arial"/>
            <w:color w:val="000000" w:themeColor="text1"/>
            <w:sz w:val="22"/>
          </w:rPr>
          <w:t>.</w:t>
        </w:r>
      </w:ins>
      <w:r w:rsidR="4E150FB2" w:rsidRPr="000A209C">
        <w:rPr>
          <w:rFonts w:ascii="Arial" w:eastAsiaTheme="minorEastAsia" w:hAnsi="Arial" w:cs="Arial"/>
          <w:color w:val="000000" w:themeColor="text1"/>
          <w:sz w:val="22"/>
        </w:rPr>
        <w:t xml:space="preserve"> </w:t>
      </w:r>
      <w:ins w:id="332" w:author="来宾用户" w:date="2023-03-07T13:58:00Z">
        <w:r w:rsidR="26C50E74" w:rsidRPr="26C50E74">
          <w:rPr>
            <w:rFonts w:ascii="Arial" w:eastAsiaTheme="minorEastAsia" w:hAnsi="Arial" w:cs="Arial"/>
            <w:color w:val="000000" w:themeColor="text1"/>
            <w:sz w:val="22"/>
          </w:rPr>
          <w:t>Overall, MSstats and msqrob2 have similar performance</w:t>
        </w:r>
      </w:ins>
      <w:ins w:id="333" w:author="来宾用户" w:date="2023-03-07T14:05:00Z">
        <w:r w:rsidR="26C50E74" w:rsidRPr="26C50E74">
          <w:rPr>
            <w:rFonts w:ascii="Arial" w:eastAsiaTheme="minorEastAsia" w:hAnsi="Arial" w:cs="Arial"/>
            <w:color w:val="000000" w:themeColor="text1"/>
            <w:sz w:val="22"/>
          </w:rPr>
          <w:t>s</w:t>
        </w:r>
      </w:ins>
      <w:ins w:id="334" w:author="来宾用户" w:date="2023-03-07T13:58:00Z">
        <w:r w:rsidR="26C50E74" w:rsidRPr="26C50E74">
          <w:rPr>
            <w:rFonts w:ascii="Arial" w:eastAsiaTheme="minorEastAsia" w:hAnsi="Arial" w:cs="Arial"/>
            <w:color w:val="000000" w:themeColor="text1"/>
            <w:sz w:val="22"/>
          </w:rPr>
          <w:t xml:space="preserve"> </w:t>
        </w:r>
      </w:ins>
      <w:ins w:id="335" w:author="来宾用户" w:date="2023-03-07T13:59:00Z">
        <w:r w:rsidR="26C50E74" w:rsidRPr="26C50E74">
          <w:rPr>
            <w:rFonts w:ascii="Arial" w:eastAsiaTheme="minorEastAsia" w:hAnsi="Arial" w:cs="Arial"/>
            <w:color w:val="000000" w:themeColor="text1"/>
            <w:sz w:val="22"/>
          </w:rPr>
          <w:t>for low fold change and they obtain</w:t>
        </w:r>
      </w:ins>
      <w:ins w:id="336" w:author="来宾用户" w:date="2023-03-07T14:00:00Z">
        <w:r w:rsidR="26C50E74" w:rsidRPr="26C50E74">
          <w:rPr>
            <w:rFonts w:ascii="Arial" w:eastAsiaTheme="minorEastAsia" w:hAnsi="Arial" w:cs="Arial"/>
            <w:color w:val="000000" w:themeColor="text1"/>
            <w:sz w:val="22"/>
          </w:rPr>
          <w:t xml:space="preserve"> same differentially expressed proteins at</w:t>
        </w:r>
      </w:ins>
      <w:ins w:id="337" w:author="来宾用户" w:date="2023-03-07T14:01:00Z">
        <w:r w:rsidR="26C50E74" w:rsidRPr="26C50E74">
          <w:rPr>
            <w:rFonts w:ascii="Arial" w:eastAsiaTheme="minorEastAsia" w:hAnsi="Arial" w:cs="Arial"/>
            <w:color w:val="000000" w:themeColor="text1"/>
            <w:sz w:val="22"/>
          </w:rPr>
          <w:t xml:space="preserve"> a fixed FDR level when only the shared yeast proteins with adjusted p-value &lt; 0.2 are considered (</w:t>
        </w:r>
        <w:r w:rsidR="26C50E74" w:rsidRPr="26C50E74">
          <w:rPr>
            <w:rFonts w:ascii="Arial" w:eastAsiaTheme="minorEastAsia" w:hAnsi="Arial" w:cs="Arial"/>
            <w:b/>
            <w:bCs/>
            <w:color w:val="000000" w:themeColor="text1"/>
            <w:sz w:val="22"/>
          </w:rPr>
          <w:t>Supplementary Figure 5</w:t>
        </w:r>
        <w:r w:rsidR="26C50E74" w:rsidRPr="26C50E74">
          <w:rPr>
            <w:rFonts w:ascii="Arial" w:eastAsiaTheme="minorEastAsia" w:hAnsi="Arial" w:cs="Arial"/>
            <w:color w:val="000000" w:themeColor="text1"/>
            <w:sz w:val="22"/>
          </w:rPr>
          <w:t>)</w:t>
        </w:r>
      </w:ins>
      <w:ins w:id="338" w:author="来宾用户" w:date="2023-03-07T13:58:00Z">
        <w:r w:rsidR="26C50E74" w:rsidRPr="26C50E74">
          <w:rPr>
            <w:rFonts w:ascii="Arial" w:eastAsiaTheme="minorEastAsia" w:hAnsi="Arial" w:cs="Arial"/>
            <w:color w:val="000000" w:themeColor="text1"/>
            <w:sz w:val="22"/>
          </w:rPr>
          <w:t xml:space="preserve">. </w:t>
        </w:r>
      </w:ins>
      <w:r w:rsidR="4E150FB2" w:rsidRPr="000A209C">
        <w:rPr>
          <w:rFonts w:ascii="Arial" w:eastAsiaTheme="minorEastAsia" w:hAnsi="Arial" w:cs="Arial"/>
          <w:color w:val="000000" w:themeColor="text1"/>
          <w:sz w:val="22"/>
        </w:rPr>
        <w:t xml:space="preserve">   For a </w:t>
      </w:r>
      <w:ins w:id="339" w:author="来宾用户" w:date="2023-03-07T14:16:00Z">
        <w:r w:rsidR="26C50E74" w:rsidRPr="26C50E74">
          <w:rPr>
            <w:rFonts w:ascii="Arial" w:eastAsiaTheme="minorEastAsia" w:hAnsi="Arial" w:cs="Arial"/>
            <w:color w:val="000000" w:themeColor="text1"/>
            <w:sz w:val="22"/>
          </w:rPr>
          <w:t>10</w:t>
        </w:r>
      </w:ins>
      <w:r w:rsidR="4E150FB2" w:rsidRPr="000A209C">
        <w:rPr>
          <w:rFonts w:ascii="Arial" w:eastAsiaTheme="minorEastAsia" w:hAnsi="Arial" w:cs="Arial"/>
          <w:color w:val="000000" w:themeColor="text1"/>
          <w:sz w:val="22"/>
        </w:rPr>
        <w:t>-fold change,</w:t>
      </w:r>
      <w:r w:rsidR="0A51F96B" w:rsidRPr="0A51F96B">
        <w:rPr>
          <w:rFonts w:ascii="Arial" w:eastAsiaTheme="minorEastAsia" w:hAnsi="Arial" w:cs="Arial"/>
          <w:color w:val="000000" w:themeColor="text1"/>
          <w:sz w:val="22"/>
        </w:rPr>
        <w:t xml:space="preserve"> </w:t>
      </w:r>
      <w:r w:rsidR="3ECDF959" w:rsidRPr="3ECDF959">
        <w:rPr>
          <w:rFonts w:ascii="Arial" w:eastAsiaTheme="minorEastAsia" w:hAnsi="Arial" w:cs="Arial"/>
          <w:color w:val="000000" w:themeColor="text1"/>
          <w:sz w:val="22"/>
        </w:rPr>
        <w:t>msqrob</w:t>
      </w:r>
      <w:ins w:id="340" w:author="来宾用户" w:date="2023-02-24T13:56:00Z">
        <w:r w:rsidR="3ECDF959" w:rsidRPr="3ECDF959">
          <w:rPr>
            <w:rFonts w:ascii="Arial" w:eastAsiaTheme="minorEastAsia" w:hAnsi="Arial" w:cs="Arial"/>
            <w:color w:val="000000" w:themeColor="text1"/>
            <w:sz w:val="22"/>
          </w:rPr>
          <w:t>2</w:t>
        </w:r>
      </w:ins>
      <w:r w:rsidR="0A51F96B" w:rsidRPr="0A51F96B">
        <w:rPr>
          <w:rFonts w:ascii="Arial" w:eastAsiaTheme="minorEastAsia" w:hAnsi="Arial" w:cs="Arial"/>
          <w:color w:val="000000" w:themeColor="text1"/>
          <w:sz w:val="22"/>
        </w:rPr>
        <w:t xml:space="preserve"> </w:t>
      </w:r>
      <w:ins w:id="341" w:author="来宾用户" w:date="2023-03-07T14:14:00Z">
        <w:r w:rsidR="26C50E74" w:rsidRPr="26C50E74">
          <w:rPr>
            <w:rFonts w:ascii="Arial" w:eastAsiaTheme="minorEastAsia" w:hAnsi="Arial" w:cs="Arial"/>
            <w:color w:val="000000" w:themeColor="text1"/>
            <w:sz w:val="22"/>
          </w:rPr>
          <w:t xml:space="preserve">and MSstats </w:t>
        </w:r>
      </w:ins>
      <w:r w:rsidR="0A51F96B" w:rsidRPr="0A51F96B">
        <w:rPr>
          <w:rFonts w:ascii="Arial" w:eastAsiaTheme="minorEastAsia" w:hAnsi="Arial" w:cs="Arial"/>
          <w:color w:val="000000" w:themeColor="text1"/>
          <w:sz w:val="22"/>
        </w:rPr>
        <w:t xml:space="preserve">yielded </w:t>
      </w:r>
      <w:ins w:id="342" w:author="来宾用户" w:date="2023-03-07T14:15:00Z">
        <w:r w:rsidR="26C50E74" w:rsidRPr="26C50E74">
          <w:rPr>
            <w:rFonts w:ascii="Arial" w:eastAsiaTheme="minorEastAsia" w:hAnsi="Arial" w:cs="Arial"/>
            <w:color w:val="000000" w:themeColor="text1"/>
            <w:sz w:val="22"/>
          </w:rPr>
          <w:t>25</w:t>
        </w:r>
      </w:ins>
      <w:ins w:id="343" w:author="来宾用户" w:date="2023-03-07T14:37:00Z">
        <w:r w:rsidR="26C50E74" w:rsidRPr="26C50E74">
          <w:rPr>
            <w:rFonts w:ascii="Arial" w:eastAsiaTheme="minorEastAsia" w:hAnsi="Arial" w:cs="Arial"/>
            <w:color w:val="000000" w:themeColor="text1"/>
            <w:sz w:val="22"/>
          </w:rPr>
          <w:t>7</w:t>
        </w:r>
      </w:ins>
      <w:r w:rsidR="0A51F96B" w:rsidRPr="0A51F96B">
        <w:rPr>
          <w:rFonts w:ascii="Arial" w:eastAsiaTheme="minorEastAsia" w:hAnsi="Arial" w:cs="Arial"/>
          <w:color w:val="000000" w:themeColor="text1"/>
          <w:sz w:val="22"/>
        </w:rPr>
        <w:t xml:space="preserve"> TP</w:t>
      </w:r>
      <w:ins w:id="344" w:author="来宾用户" w:date="2023-03-07T14:36:00Z">
        <w:r w:rsidR="0A51F96B" w:rsidRPr="0A51F96B">
          <w:rPr>
            <w:rFonts w:ascii="Arial" w:eastAsiaTheme="minorEastAsia" w:hAnsi="Arial" w:cs="Arial"/>
            <w:color w:val="000000" w:themeColor="text1"/>
            <w:sz w:val="22"/>
          </w:rPr>
          <w:t>,</w:t>
        </w:r>
      </w:ins>
      <w:ins w:id="345" w:author="来宾用户" w:date="2023-03-07T14:14:00Z">
        <w:r w:rsidR="0A51F96B" w:rsidRPr="0A51F96B">
          <w:rPr>
            <w:rFonts w:ascii="Arial" w:eastAsiaTheme="minorEastAsia" w:hAnsi="Arial" w:cs="Arial"/>
            <w:color w:val="000000" w:themeColor="text1"/>
            <w:sz w:val="22"/>
          </w:rPr>
          <w:t xml:space="preserve"> </w:t>
        </w:r>
      </w:ins>
      <w:ins w:id="346" w:author="来宾用户" w:date="2023-03-07T14:37:00Z">
        <w:r w:rsidR="26C50E74" w:rsidRPr="26C50E74">
          <w:rPr>
            <w:rFonts w:ascii="Arial" w:eastAsiaTheme="minorEastAsia" w:hAnsi="Arial" w:cs="Arial"/>
            <w:color w:val="000000" w:themeColor="text1"/>
            <w:sz w:val="22"/>
          </w:rPr>
          <w:t xml:space="preserve">71 FP </w:t>
        </w:r>
      </w:ins>
      <w:ins w:id="347" w:author="来宾用户" w:date="2023-03-07T14:38:00Z">
        <w:r w:rsidR="26C50E74" w:rsidRPr="26C50E74">
          <w:rPr>
            <w:rFonts w:ascii="Arial" w:eastAsiaTheme="minorEastAsia" w:hAnsi="Arial" w:cs="Arial"/>
            <w:color w:val="000000" w:themeColor="text1"/>
            <w:sz w:val="22"/>
          </w:rPr>
          <w:t xml:space="preserve">proteins </w:t>
        </w:r>
      </w:ins>
      <w:ins w:id="348" w:author="来宾用户" w:date="2023-03-07T14:14:00Z">
        <w:r w:rsidR="26C50E74" w:rsidRPr="26C50E74">
          <w:rPr>
            <w:rFonts w:ascii="Arial" w:eastAsiaTheme="minorEastAsia" w:hAnsi="Arial" w:cs="Arial"/>
            <w:color w:val="000000" w:themeColor="text1"/>
            <w:sz w:val="22"/>
          </w:rPr>
          <w:t>and</w:t>
        </w:r>
      </w:ins>
      <w:ins w:id="349" w:author="来宾用户" w:date="2023-03-07T14:15:00Z">
        <w:r w:rsidR="26C50E74" w:rsidRPr="26C50E74">
          <w:rPr>
            <w:rFonts w:ascii="Arial" w:eastAsiaTheme="minorEastAsia" w:hAnsi="Arial" w:cs="Arial"/>
            <w:color w:val="000000" w:themeColor="text1"/>
            <w:sz w:val="22"/>
          </w:rPr>
          <w:t xml:space="preserve"> 258 TP</w:t>
        </w:r>
      </w:ins>
      <w:ins w:id="350" w:author="来宾用户" w:date="2023-03-07T14:37:00Z">
        <w:r w:rsidR="26C50E74" w:rsidRPr="26C50E74">
          <w:rPr>
            <w:rFonts w:ascii="Arial" w:eastAsiaTheme="minorEastAsia" w:hAnsi="Arial" w:cs="Arial"/>
            <w:color w:val="000000" w:themeColor="text1"/>
            <w:sz w:val="22"/>
          </w:rPr>
          <w:t>, 76 FP</w:t>
        </w:r>
      </w:ins>
      <w:ins w:id="351" w:author="来宾用户" w:date="2023-03-07T14:38:00Z">
        <w:r w:rsidR="26C50E74" w:rsidRPr="26C50E74">
          <w:rPr>
            <w:rFonts w:ascii="Arial" w:eastAsiaTheme="minorEastAsia" w:hAnsi="Arial" w:cs="Arial"/>
            <w:color w:val="000000" w:themeColor="text1"/>
            <w:sz w:val="22"/>
          </w:rPr>
          <w:t xml:space="preserve"> proteins</w:t>
        </w:r>
      </w:ins>
      <w:ins w:id="352" w:author="来宾用户" w:date="2023-03-07T14:20:00Z">
        <w:r w:rsidR="26C50E74" w:rsidRPr="26C50E74">
          <w:rPr>
            <w:rFonts w:ascii="Arial" w:eastAsiaTheme="minorEastAsia" w:hAnsi="Arial" w:cs="Arial"/>
            <w:color w:val="000000" w:themeColor="text1"/>
            <w:sz w:val="22"/>
          </w:rPr>
          <w:t xml:space="preserve">, </w:t>
        </w:r>
      </w:ins>
      <w:ins w:id="353" w:author="来宾用户" w:date="2023-03-07T14:21:00Z">
        <w:r w:rsidR="26C50E74" w:rsidRPr="26C50E74">
          <w:rPr>
            <w:rFonts w:ascii="Arial" w:eastAsiaTheme="minorEastAsia" w:hAnsi="Arial" w:cs="Arial"/>
            <w:color w:val="000000" w:themeColor="text1"/>
            <w:sz w:val="22"/>
          </w:rPr>
          <w:t>respectively</w:t>
        </w:r>
      </w:ins>
      <w:r w:rsidR="26C50E74" w:rsidRPr="26C50E74">
        <w:rPr>
          <w:rFonts w:ascii="Arial" w:eastAsiaTheme="minorEastAsia" w:hAnsi="Arial" w:cs="Arial"/>
          <w:color w:val="000000" w:themeColor="text1"/>
          <w:sz w:val="22"/>
        </w:rPr>
        <w:t xml:space="preserve">, </w:t>
      </w:r>
      <w:ins w:id="354" w:author="来宾用户" w:date="2023-03-07T14:15:00Z">
        <w:r w:rsidR="26C50E74" w:rsidRPr="26C50E74">
          <w:rPr>
            <w:rFonts w:ascii="Arial" w:eastAsiaTheme="minorEastAsia" w:hAnsi="Arial" w:cs="Arial"/>
            <w:color w:val="000000" w:themeColor="text1"/>
            <w:sz w:val="22"/>
          </w:rPr>
          <w:t>but Proteus only</w:t>
        </w:r>
      </w:ins>
      <w:r w:rsidR="4E150FB2" w:rsidRPr="000A209C">
        <w:rPr>
          <w:rFonts w:ascii="Arial" w:eastAsiaTheme="minorEastAsia" w:hAnsi="Arial" w:cs="Arial"/>
          <w:color w:val="000000" w:themeColor="text1"/>
          <w:sz w:val="22"/>
        </w:rPr>
        <w:t xml:space="preserve"> </w:t>
      </w:r>
      <w:r w:rsidRPr="43A6B949">
        <w:rPr>
          <w:rFonts w:ascii="Arial" w:eastAsiaTheme="minorEastAsia" w:hAnsi="Arial" w:cs="Arial"/>
          <w:color w:val="000000" w:themeColor="text1"/>
          <w:sz w:val="22"/>
        </w:rPr>
        <w:t>returns</w:t>
      </w:r>
      <w:r w:rsidR="4E150FB2" w:rsidRPr="000A209C">
        <w:rPr>
          <w:rFonts w:ascii="Arial" w:eastAsiaTheme="minorEastAsia" w:hAnsi="Arial" w:cs="Arial"/>
          <w:color w:val="000000" w:themeColor="text1"/>
          <w:sz w:val="22"/>
        </w:rPr>
        <w:t xml:space="preserve"> </w:t>
      </w:r>
      <w:ins w:id="355" w:author="来宾用户" w:date="2023-03-07T14:16:00Z">
        <w:r w:rsidR="26C50E74" w:rsidRPr="26C50E74">
          <w:rPr>
            <w:rFonts w:ascii="Arial" w:eastAsiaTheme="minorEastAsia" w:hAnsi="Arial" w:cs="Arial"/>
            <w:color w:val="000000" w:themeColor="text1"/>
            <w:sz w:val="22"/>
          </w:rPr>
          <w:t>2</w:t>
        </w:r>
      </w:ins>
      <w:ins w:id="356" w:author="来宾用户" w:date="2023-03-07T14:39:00Z">
        <w:r w:rsidR="26C50E74" w:rsidRPr="26C50E74">
          <w:rPr>
            <w:rFonts w:ascii="Arial" w:eastAsiaTheme="minorEastAsia" w:hAnsi="Arial" w:cs="Arial"/>
            <w:color w:val="000000" w:themeColor="text1"/>
            <w:sz w:val="22"/>
          </w:rPr>
          <w:t>52</w:t>
        </w:r>
      </w:ins>
      <w:r w:rsidR="0A51F96B" w:rsidRPr="0A51F96B">
        <w:rPr>
          <w:rFonts w:ascii="Arial" w:eastAsiaTheme="minorEastAsia" w:hAnsi="Arial" w:cs="Arial"/>
          <w:color w:val="000000" w:themeColor="text1"/>
          <w:sz w:val="22"/>
        </w:rPr>
        <w:t xml:space="preserve"> TP proteins</w:t>
      </w:r>
      <w:ins w:id="357" w:author="Yasset Perez" w:date="2023-03-07T15:19:00Z">
        <w:r w:rsidR="00FE442D">
          <w:rPr>
            <w:rFonts w:ascii="Arial" w:eastAsiaTheme="minorEastAsia" w:hAnsi="Arial" w:cs="Arial"/>
            <w:color w:val="000000" w:themeColor="text1"/>
            <w:sz w:val="22"/>
          </w:rPr>
          <w:t xml:space="preserve"> </w:t>
        </w:r>
      </w:ins>
      <w:ins w:id="358" w:author="来宾用户" w:date="2023-03-07T14:39:00Z">
        <w:r w:rsidR="26C50E74" w:rsidRPr="26C50E74">
          <w:rPr>
            <w:rFonts w:ascii="Arial" w:eastAsiaTheme="minorEastAsia" w:hAnsi="Arial" w:cs="Arial"/>
            <w:color w:val="000000" w:themeColor="text1"/>
            <w:sz w:val="22"/>
          </w:rPr>
          <w:t>and 54 FP proteins</w:t>
        </w:r>
      </w:ins>
      <w:r w:rsidR="0A51F96B" w:rsidRPr="0A51F96B">
        <w:rPr>
          <w:rFonts w:ascii="Arial" w:eastAsiaTheme="minorEastAsia" w:hAnsi="Arial" w:cs="Arial"/>
          <w:color w:val="000000" w:themeColor="text1"/>
          <w:sz w:val="22"/>
        </w:rPr>
        <w:t xml:space="preserve"> at 1% FDR. For </w:t>
      </w:r>
      <w:r w:rsidR="00D63C3B">
        <w:rPr>
          <w:rFonts w:ascii="Arial" w:eastAsiaTheme="minorEastAsia" w:hAnsi="Arial" w:cs="Arial"/>
          <w:color w:val="000000" w:themeColor="text1"/>
          <w:sz w:val="22"/>
        </w:rPr>
        <w:t xml:space="preserve">a </w:t>
      </w:r>
      <w:ins w:id="359" w:author="来宾用户" w:date="2023-03-07T14:16:00Z">
        <w:r w:rsidR="26C50E74" w:rsidRPr="26C50E74">
          <w:rPr>
            <w:rFonts w:ascii="Arial" w:eastAsiaTheme="minorEastAsia" w:hAnsi="Arial" w:cs="Arial"/>
            <w:color w:val="000000" w:themeColor="text1"/>
            <w:sz w:val="22"/>
          </w:rPr>
          <w:t>4</w:t>
        </w:r>
      </w:ins>
      <w:r w:rsidR="0A51F96B" w:rsidRPr="0A51F96B">
        <w:rPr>
          <w:rFonts w:ascii="Arial" w:eastAsiaTheme="minorEastAsia" w:hAnsi="Arial" w:cs="Arial"/>
          <w:color w:val="000000" w:themeColor="text1"/>
          <w:sz w:val="22"/>
        </w:rPr>
        <w:t xml:space="preserve">-fold change, MSstats and </w:t>
      </w:r>
      <w:ins w:id="360" w:author="来宾用户" w:date="2023-03-07T14:19:00Z">
        <w:r w:rsidR="26C50E74" w:rsidRPr="26C50E74">
          <w:rPr>
            <w:rFonts w:ascii="Arial" w:eastAsiaTheme="minorEastAsia" w:hAnsi="Arial" w:cs="Arial"/>
            <w:color w:val="000000" w:themeColor="text1"/>
            <w:sz w:val="22"/>
          </w:rPr>
          <w:t>msqrob2</w:t>
        </w:r>
      </w:ins>
      <w:r w:rsidR="0A51F96B" w:rsidRPr="0A51F96B">
        <w:rPr>
          <w:rFonts w:ascii="Arial" w:eastAsiaTheme="minorEastAsia" w:hAnsi="Arial" w:cs="Arial"/>
          <w:color w:val="000000" w:themeColor="text1"/>
          <w:sz w:val="22"/>
        </w:rPr>
        <w:t xml:space="preserve"> achieve similar performance (MSstats 2</w:t>
      </w:r>
      <w:ins w:id="361" w:author="来宾用户" w:date="2023-03-07T14:19:00Z">
        <w:r w:rsidR="26C50E74" w:rsidRPr="26C50E74">
          <w:rPr>
            <w:rFonts w:ascii="Arial" w:eastAsiaTheme="minorEastAsia" w:hAnsi="Arial" w:cs="Arial"/>
            <w:color w:val="000000" w:themeColor="text1"/>
            <w:sz w:val="22"/>
          </w:rPr>
          <w:t>26</w:t>
        </w:r>
      </w:ins>
      <w:r w:rsidR="0A51F96B" w:rsidRPr="0A51F96B">
        <w:rPr>
          <w:rFonts w:ascii="Arial" w:eastAsiaTheme="minorEastAsia" w:hAnsi="Arial" w:cs="Arial"/>
          <w:color w:val="000000" w:themeColor="text1"/>
          <w:sz w:val="22"/>
        </w:rPr>
        <w:t xml:space="preserve"> TP</w:t>
      </w:r>
      <w:ins w:id="362" w:author="来宾用户" w:date="2023-03-07T14:30:00Z">
        <w:r w:rsidR="26C50E74" w:rsidRPr="26C50E74">
          <w:rPr>
            <w:rFonts w:ascii="Arial" w:eastAsiaTheme="minorEastAsia" w:hAnsi="Arial" w:cs="Arial"/>
            <w:color w:val="000000" w:themeColor="text1"/>
            <w:sz w:val="22"/>
          </w:rPr>
          <w:t>18</w:t>
        </w:r>
      </w:ins>
      <w:r w:rsidR="26C50E74" w:rsidRPr="26C50E74">
        <w:rPr>
          <w:rFonts w:ascii="Arial" w:eastAsiaTheme="minorEastAsia" w:hAnsi="Arial" w:cs="Arial"/>
          <w:color w:val="000000" w:themeColor="text1"/>
          <w:sz w:val="22"/>
        </w:rPr>
        <w:t xml:space="preserve"> and </w:t>
      </w:r>
      <w:ins w:id="363" w:author="来宾用户" w:date="2023-03-07T14:19:00Z">
        <w:r w:rsidR="26C50E74" w:rsidRPr="26C50E74">
          <w:rPr>
            <w:rFonts w:ascii="Arial" w:eastAsiaTheme="minorEastAsia" w:hAnsi="Arial" w:cs="Arial"/>
            <w:color w:val="000000" w:themeColor="text1"/>
            <w:sz w:val="22"/>
          </w:rPr>
          <w:t>msqrob2</w:t>
        </w:r>
      </w:ins>
      <w:r w:rsidR="26C50E74" w:rsidRPr="26C50E74">
        <w:rPr>
          <w:rFonts w:ascii="Arial" w:eastAsiaTheme="minorEastAsia" w:hAnsi="Arial" w:cs="Arial"/>
          <w:color w:val="000000" w:themeColor="text1"/>
          <w:sz w:val="22"/>
        </w:rPr>
        <w:t xml:space="preserve"> 2</w:t>
      </w:r>
      <w:ins w:id="364" w:author="来宾用户" w:date="2023-03-07T14:19:00Z">
        <w:r w:rsidR="26C50E74" w:rsidRPr="26C50E74">
          <w:rPr>
            <w:rFonts w:ascii="Arial" w:eastAsiaTheme="minorEastAsia" w:hAnsi="Arial" w:cs="Arial"/>
            <w:color w:val="000000" w:themeColor="text1"/>
            <w:sz w:val="22"/>
          </w:rPr>
          <w:t>30</w:t>
        </w:r>
      </w:ins>
      <w:r w:rsidR="26C50E74" w:rsidRPr="26C50E74">
        <w:rPr>
          <w:rFonts w:ascii="Arial" w:eastAsiaTheme="minorEastAsia" w:hAnsi="Arial" w:cs="Arial"/>
          <w:color w:val="000000" w:themeColor="text1"/>
          <w:sz w:val="22"/>
        </w:rPr>
        <w:t xml:space="preserve"> TP</w:t>
      </w:r>
      <w:ins w:id="365" w:author="来宾用户" w:date="2023-03-07T14:30:00Z">
        <w:r w:rsidR="26C50E74" w:rsidRPr="26C50E74">
          <w:rPr>
            <w:rFonts w:ascii="Arial" w:eastAsiaTheme="minorEastAsia" w:hAnsi="Arial" w:cs="Arial"/>
            <w:color w:val="000000" w:themeColor="text1"/>
            <w:sz w:val="22"/>
          </w:rPr>
          <w:t xml:space="preserve"> and 20 FP</w:t>
        </w:r>
      </w:ins>
      <w:r w:rsidR="0A51F96B" w:rsidRPr="0A51F96B">
        <w:rPr>
          <w:rFonts w:ascii="Arial" w:eastAsiaTheme="minorEastAsia" w:hAnsi="Arial" w:cs="Arial"/>
          <w:color w:val="000000" w:themeColor="text1"/>
          <w:sz w:val="22"/>
        </w:rPr>
        <w:t xml:space="preserve">) at 1% FDR. </w:t>
      </w:r>
      <w:ins w:id="366" w:author="来宾用户" w:date="2023-03-07T14:32:00Z">
        <w:r w:rsidR="26C50E74" w:rsidRPr="26C50E74">
          <w:rPr>
            <w:rFonts w:ascii="Arial" w:eastAsiaTheme="minorEastAsia" w:hAnsi="Arial" w:cs="Arial"/>
            <w:color w:val="000000" w:themeColor="text1"/>
            <w:sz w:val="22"/>
          </w:rPr>
          <w:t>Proteus</w:t>
        </w:r>
      </w:ins>
      <w:r w:rsidR="0A51F96B" w:rsidRPr="0A51F96B">
        <w:rPr>
          <w:rFonts w:ascii="Arial" w:eastAsiaTheme="minorEastAsia" w:hAnsi="Arial" w:cs="Arial"/>
          <w:color w:val="000000" w:themeColor="text1"/>
          <w:sz w:val="22"/>
        </w:rPr>
        <w:t xml:space="preserve"> </w:t>
      </w:r>
      <w:r w:rsidR="0A51F96B" w:rsidRPr="0A51F96B">
        <w:rPr>
          <w:rFonts w:ascii="Arial" w:eastAsiaTheme="minorEastAsia" w:hAnsi="Arial" w:cs="Arial"/>
          <w:color w:val="000000" w:themeColor="text1"/>
          <w:sz w:val="22"/>
        </w:rPr>
        <w:lastRenderedPageBreak/>
        <w:t xml:space="preserve">returns </w:t>
      </w:r>
      <w:ins w:id="367" w:author="来宾用户" w:date="2023-03-07T14:31:00Z">
        <w:r w:rsidR="26C50E74" w:rsidRPr="26C50E74">
          <w:rPr>
            <w:rFonts w:ascii="Arial" w:eastAsiaTheme="minorEastAsia" w:hAnsi="Arial" w:cs="Arial"/>
            <w:color w:val="000000" w:themeColor="text1"/>
            <w:sz w:val="22"/>
          </w:rPr>
          <w:t>221</w:t>
        </w:r>
      </w:ins>
      <w:r w:rsidR="0A51F96B" w:rsidRPr="0A51F96B">
        <w:rPr>
          <w:rFonts w:ascii="Arial" w:eastAsiaTheme="minorEastAsia" w:hAnsi="Arial" w:cs="Arial"/>
          <w:color w:val="000000" w:themeColor="text1"/>
          <w:sz w:val="22"/>
        </w:rPr>
        <w:t xml:space="preserve"> TP and </w:t>
      </w:r>
      <w:ins w:id="368" w:author="来宾用户" w:date="2023-03-07T14:31:00Z">
        <w:r w:rsidR="26C50E74" w:rsidRPr="26C50E74">
          <w:rPr>
            <w:rFonts w:ascii="Arial" w:eastAsiaTheme="minorEastAsia" w:hAnsi="Arial" w:cs="Arial"/>
            <w:color w:val="000000" w:themeColor="text1"/>
            <w:sz w:val="22"/>
          </w:rPr>
          <w:t>18</w:t>
        </w:r>
      </w:ins>
      <w:r w:rsidR="0A51F96B" w:rsidRPr="0A51F96B">
        <w:rPr>
          <w:rFonts w:ascii="Arial" w:eastAsiaTheme="minorEastAsia" w:hAnsi="Arial" w:cs="Arial"/>
          <w:color w:val="000000" w:themeColor="text1"/>
          <w:sz w:val="22"/>
        </w:rPr>
        <w:t xml:space="preserve"> FP proteins. The above differences </w:t>
      </w:r>
      <w:ins w:id="369" w:author="Yasset Perez" w:date="2023-03-07T15:16:00Z">
        <w:r w:rsidR="00A90C21" w:rsidRPr="0A51F96B">
          <w:rPr>
            <w:rFonts w:ascii="Arial" w:eastAsiaTheme="minorEastAsia" w:hAnsi="Arial" w:cs="Arial"/>
            <w:color w:val="000000" w:themeColor="text1"/>
            <w:sz w:val="22"/>
          </w:rPr>
          <w:t>should</w:t>
        </w:r>
        <w:r w:rsidR="00A90C21">
          <w:rPr>
            <w:rFonts w:ascii="Arial" w:eastAsiaTheme="minorEastAsia" w:hAnsi="Arial" w:cs="Arial"/>
            <w:color w:val="000000" w:themeColor="text1"/>
            <w:sz w:val="22"/>
          </w:rPr>
          <w:t xml:space="preserve"> </w:t>
        </w:r>
      </w:ins>
      <w:ins w:id="370" w:author="来宾用户" w:date="2023-03-07T14:33:00Z">
        <w:r w:rsidR="26C50E74" w:rsidRPr="26C50E74">
          <w:rPr>
            <w:rFonts w:ascii="Arial" w:eastAsiaTheme="minorEastAsia" w:hAnsi="Arial" w:cs="Arial"/>
            <w:color w:val="000000" w:themeColor="text1"/>
            <w:sz w:val="22"/>
          </w:rPr>
          <w:t>be within a reasonable acceptable range</w:t>
        </w:r>
      </w:ins>
      <w:ins w:id="371" w:author="来宾用户" w:date="2023-03-07T14:40:00Z">
        <w:r w:rsidR="0A51F96B" w:rsidRPr="0A51F96B">
          <w:rPr>
            <w:rFonts w:ascii="Arial" w:eastAsiaTheme="minorEastAsia" w:hAnsi="Arial" w:cs="Arial"/>
            <w:color w:val="000000" w:themeColor="text1"/>
            <w:sz w:val="22"/>
          </w:rPr>
          <w:t>.</w:t>
        </w:r>
      </w:ins>
    </w:p>
    <w:p w14:paraId="265CC76B" w14:textId="1F9F2D18" w:rsidR="004C2B31" w:rsidRPr="003A72E9" w:rsidRDefault="004C2B31" w:rsidP="004C2B31">
      <w:pPr>
        <w:spacing w:before="156" w:after="156"/>
        <w:jc w:val="center"/>
      </w:pPr>
    </w:p>
    <w:p w14:paraId="330C5AAD" w14:textId="2A2D608E" w:rsidR="1111BDA3" w:rsidRDefault="1111BDA3" w:rsidP="00024B1B">
      <w:pPr>
        <w:spacing w:before="156" w:after="156"/>
        <w:jc w:val="center"/>
      </w:pPr>
      <w:ins w:id="372" w:author="来宾用户" w:date="2023-03-07T12:05:00Z">
        <w:r>
          <w:rPr>
            <w:noProof/>
          </w:rPr>
          <w:drawing>
            <wp:inline distT="0" distB="0" distL="0" distR="0" wp14:anchorId="43347122" wp14:editId="307FE370">
              <wp:extent cx="2247900" cy="4572000"/>
              <wp:effectExtent l="0" t="0" r="0" b="0"/>
              <wp:docPr id="1915082102" name="Picture 191508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47900" cy="4572000"/>
                      </a:xfrm>
                      <a:prstGeom prst="rect">
                        <a:avLst/>
                      </a:prstGeom>
                    </pic:spPr>
                  </pic:pic>
                </a:graphicData>
              </a:graphic>
            </wp:inline>
          </w:drawing>
        </w:r>
      </w:ins>
    </w:p>
    <w:p w14:paraId="37C577B5" w14:textId="37839F47" w:rsidR="004C2B31" w:rsidRPr="00623676" w:rsidRDefault="43A6B949" w:rsidP="5CE95AF8">
      <w:pPr>
        <w:spacing w:before="156" w:after="156"/>
        <w:rPr>
          <w:rFonts w:ascii="Arial" w:hAnsi="Arial" w:cs="Arial"/>
          <w:color w:val="000000" w:themeColor="text1"/>
          <w:sz w:val="18"/>
          <w:szCs w:val="18"/>
        </w:rPr>
      </w:pPr>
      <w:r w:rsidRPr="43A6B949">
        <w:rPr>
          <w:rFonts w:ascii="Arial" w:hAnsi="Arial" w:cs="Arial"/>
          <w:b/>
          <w:bCs/>
          <w:color w:val="000000" w:themeColor="text1"/>
          <w:sz w:val="18"/>
          <w:szCs w:val="18"/>
        </w:rPr>
        <w:t>Figure 2</w:t>
      </w:r>
      <w:r w:rsidRPr="43A6B949">
        <w:rPr>
          <w:rFonts w:ascii="Arial" w:hAnsi="Arial" w:cs="Arial"/>
          <w:color w:val="000000" w:themeColor="text1"/>
          <w:sz w:val="18"/>
          <w:szCs w:val="18"/>
        </w:rPr>
        <w:t>: ROC plots from MSstats</w:t>
      </w:r>
      <w:r w:rsidR="38568ED1" w:rsidRPr="38568ED1">
        <w:rPr>
          <w:rFonts w:ascii="Arial" w:hAnsi="Arial" w:cs="Arial"/>
          <w:color w:val="000000" w:themeColor="text1"/>
          <w:sz w:val="18"/>
          <w:szCs w:val="18"/>
        </w:rPr>
        <w:t xml:space="preserve">, </w:t>
      </w:r>
      <w:r w:rsidR="3ECDF959" w:rsidRPr="3ECDF959">
        <w:rPr>
          <w:rFonts w:ascii="Arial" w:hAnsi="Arial" w:cs="Arial"/>
          <w:color w:val="000000" w:themeColor="text1"/>
          <w:sz w:val="18"/>
          <w:szCs w:val="18"/>
        </w:rPr>
        <w:t>msqrob</w:t>
      </w:r>
      <w:ins w:id="373" w:author="来宾用户" w:date="2023-02-24T13:56:00Z">
        <w:r w:rsidR="3ECDF959" w:rsidRPr="3ECDF959">
          <w:rPr>
            <w:rFonts w:ascii="Arial" w:hAnsi="Arial" w:cs="Arial"/>
            <w:color w:val="000000" w:themeColor="text1"/>
            <w:sz w:val="18"/>
            <w:szCs w:val="18"/>
          </w:rPr>
          <w:t>2</w:t>
        </w:r>
      </w:ins>
      <w:r w:rsidRPr="43A6B949">
        <w:rPr>
          <w:rFonts w:ascii="Arial" w:hAnsi="Arial" w:cs="Arial"/>
          <w:color w:val="000000" w:themeColor="text1"/>
          <w:sz w:val="18"/>
          <w:szCs w:val="18"/>
        </w:rPr>
        <w:t xml:space="preserve"> and Proteus for large-scale mix dataset analyzed with quantms. </w:t>
      </w:r>
      <w:r w:rsidR="004C2B31" w:rsidRPr="00623676">
        <w:rPr>
          <w:rFonts w:ascii="Arial" w:hAnsi="Arial" w:cs="Arial"/>
          <w:color w:val="000000" w:themeColor="text1"/>
          <w:sz w:val="18"/>
          <w:szCs w:val="18"/>
        </w:rPr>
        <w:t xml:space="preserve">The figure highlights the sensitivity and specificity of the tools in classifying proteins with significant fold changes under different normalization settings. The underlying protein quantities have been generated starting from the peptide intensity table output of quantms. </w:t>
      </w:r>
    </w:p>
    <w:p w14:paraId="088195DF" w14:textId="77587B96" w:rsidR="004C2B31" w:rsidRDefault="00650542">
      <w:pPr>
        <w:spacing w:before="156" w:after="156"/>
        <w:ind w:right="84"/>
        <w:rPr>
          <w:rFonts w:ascii="Arial" w:eastAsiaTheme="minorEastAsia" w:hAnsi="Arial" w:cs="Arial"/>
          <w:color w:val="000000" w:themeColor="text1"/>
          <w:sz w:val="22"/>
        </w:rPr>
      </w:pPr>
      <w:r w:rsidRPr="000A209C">
        <w:rPr>
          <w:rFonts w:ascii="Arial" w:eastAsiaTheme="minorEastAsia" w:hAnsi="Arial" w:cs="Arial"/>
          <w:color w:val="000000" w:themeColor="text1"/>
          <w:sz w:val="22"/>
        </w:rPr>
        <w:t xml:space="preserve">In addition to the previous two gold standard datasets, we </w:t>
      </w:r>
      <w:r w:rsidR="009B680E" w:rsidRPr="000A209C">
        <w:rPr>
          <w:rFonts w:ascii="Arial" w:eastAsiaTheme="minorEastAsia" w:hAnsi="Arial" w:cs="Arial"/>
          <w:color w:val="000000" w:themeColor="text1"/>
          <w:sz w:val="22"/>
        </w:rPr>
        <w:t>analyzed</w:t>
      </w:r>
      <w:r w:rsidR="009B680E">
        <w:rPr>
          <w:rFonts w:ascii="Arial" w:eastAsiaTheme="minorEastAsia" w:hAnsi="Arial" w:cs="Arial"/>
          <w:color w:val="000000" w:themeColor="text1"/>
          <w:sz w:val="22"/>
        </w:rPr>
        <w:t xml:space="preserve"> </w:t>
      </w:r>
      <w:r w:rsidR="00424008" w:rsidRPr="7F89D955">
        <w:rPr>
          <w:rFonts w:ascii="Arial" w:eastAsiaTheme="minorEastAsia" w:hAnsi="Arial" w:cs="Arial"/>
          <w:color w:val="000000" w:themeColor="text1"/>
          <w:sz w:val="22"/>
        </w:rPr>
        <w:t>the</w:t>
      </w:r>
      <w:r w:rsidR="00424008" w:rsidRPr="000A209C">
        <w:rPr>
          <w:rFonts w:ascii="Arial" w:eastAsiaTheme="minorEastAsia" w:hAnsi="Arial" w:cs="Arial"/>
          <w:color w:val="000000" w:themeColor="text1"/>
          <w:sz w:val="22"/>
        </w:rPr>
        <w:t xml:space="preserve"> </w:t>
      </w:r>
      <w:r w:rsidR="00424008" w:rsidRPr="000A209C">
        <w:rPr>
          <w:rFonts w:ascii="Arial" w:hAnsi="Arial" w:cs="Arial"/>
          <w:color w:val="000000" w:themeColor="text1"/>
          <w:sz w:val="22"/>
        </w:rPr>
        <w:t>toxicology</w:t>
      </w:r>
      <w:r w:rsidR="4E150FB2" w:rsidRPr="000A209C">
        <w:rPr>
          <w:rFonts w:ascii="Arial" w:hAnsi="Arial" w:cs="Arial"/>
          <w:color w:val="000000" w:themeColor="text1"/>
          <w:sz w:val="22"/>
        </w:rPr>
        <w:t xml:space="preserve"> dataset</w:t>
      </w:r>
      <w:r w:rsidRPr="000A209C">
        <w:rPr>
          <w:rFonts w:ascii="Arial" w:hAnsi="Arial" w:cs="Arial"/>
          <w:color w:val="000000" w:themeColor="text1"/>
          <w:sz w:val="22"/>
        </w:rPr>
        <w:t xml:space="preserve"> where no ratio is known between samples and no spike proteins have been used. Interestingly, in the original manuscript </w:t>
      </w:r>
      <w:r w:rsidRPr="000A209C">
        <w:rPr>
          <w:rFonts w:ascii="Arial" w:hAnsi="Arial" w:cs="Arial"/>
          <w:color w:val="000000" w:themeColor="text1"/>
          <w:sz w:val="22"/>
        </w:rPr>
        <w:fldChar w:fldCharType="begin">
          <w:fldData xml:space="preserve">PEVuZE5vdGU+PENpdGU+PEF1dGhvcj5XYW5nPC9BdXRob3I+PFllYXI+MjAyMTwvWWVhcj48UmVj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</w:fldData>
        </w:fldChar>
      </w:r>
      <w:r w:rsidR="00BE014A">
        <w:rPr>
          <w:rFonts w:ascii="Arial" w:hAnsi="Arial" w:cs="Arial"/>
          <w:color w:val="000000" w:themeColor="text1"/>
          <w:sz w:val="22"/>
        </w:rPr>
        <w:instrText xml:space="preserve"> ADDIN EN.CITE </w:instrText>
      </w:r>
      <w:r w:rsidR="00BE014A">
        <w:rPr>
          <w:rFonts w:ascii="Arial" w:hAnsi="Arial" w:cs="Arial"/>
          <w:color w:val="000000" w:themeColor="text1"/>
          <w:sz w:val="22"/>
        </w:rPr>
        <w:fldChar w:fldCharType="begin">
          <w:fldData xml:space="preserve">PEVuZE5vdGU+PENpdGU+PEF1dGhvcj5XYW5nPC9BdXRob3I+PFllYXI+MjAyMTwvWWVhcj48UmVj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</w:fldData>
        </w:fldChar>
      </w:r>
      <w:r w:rsidR="00BE014A">
        <w:rPr>
          <w:rFonts w:ascii="Arial" w:hAnsi="Arial" w:cs="Arial"/>
          <w:color w:val="000000" w:themeColor="text1"/>
          <w:sz w:val="22"/>
        </w:rPr>
        <w:instrText xml:space="preserve"> ADDIN EN.CITE.DATA </w:instrText>
      </w:r>
      <w:r w:rsidR="00BE014A">
        <w:rPr>
          <w:rFonts w:ascii="Arial" w:hAnsi="Arial" w:cs="Arial"/>
          <w:color w:val="000000" w:themeColor="text1"/>
          <w:sz w:val="22"/>
        </w:rPr>
      </w:r>
      <w:r w:rsidR="00BE014A">
        <w:rPr>
          <w:rFonts w:ascii="Arial" w:hAnsi="Arial" w:cs="Arial"/>
          <w:color w:val="000000" w:themeColor="text1"/>
          <w:sz w:val="22"/>
        </w:rPr>
        <w:fldChar w:fldCharType="end"/>
      </w:r>
      <w:r w:rsidRPr="000A209C">
        <w:rPr>
          <w:rFonts w:ascii="Arial" w:hAnsi="Arial" w:cs="Arial"/>
          <w:color w:val="000000" w:themeColor="text1"/>
          <w:sz w:val="22"/>
        </w:rPr>
      </w:r>
      <w:r w:rsidRPr="000A209C">
        <w:rPr>
          <w:rFonts w:ascii="Arial" w:hAnsi="Arial" w:cs="Arial"/>
          <w:color w:val="000000" w:themeColor="text1"/>
          <w:sz w:val="22"/>
        </w:rPr>
        <w:fldChar w:fldCharType="separate"/>
      </w:r>
      <w:r w:rsidR="00BE014A">
        <w:rPr>
          <w:rFonts w:ascii="Arial" w:hAnsi="Arial" w:cs="Arial"/>
          <w:noProof/>
          <w:color w:val="000000" w:themeColor="text1"/>
          <w:sz w:val="22"/>
        </w:rPr>
        <w:t>(33)</w:t>
      </w:r>
      <w:r w:rsidRPr="000A209C">
        <w:rPr>
          <w:rFonts w:ascii="Arial" w:hAnsi="Arial" w:cs="Arial"/>
          <w:color w:val="000000" w:themeColor="text1"/>
          <w:sz w:val="22"/>
        </w:rPr>
        <w:fldChar w:fldCharType="end"/>
      </w:r>
      <w:r w:rsidR="00F46A8F" w:rsidRPr="000A209C">
        <w:rPr>
          <w:rFonts w:ascii="Arial" w:hAnsi="Arial" w:cs="Arial"/>
          <w:color w:val="000000" w:themeColor="text1"/>
          <w:sz w:val="22"/>
        </w:rPr>
        <w:t xml:space="preserve"> </w:t>
      </w:r>
      <w:r w:rsidRPr="000A209C">
        <w:rPr>
          <w:rFonts w:ascii="Arial" w:hAnsi="Arial" w:cs="Arial"/>
          <w:color w:val="000000" w:themeColor="text1"/>
          <w:sz w:val="22"/>
        </w:rPr>
        <w:t xml:space="preserve">the authors did not use any package for normalization, missing value imputation or </w:t>
      </w:r>
      <w:r w:rsidR="002C7B07">
        <w:rPr>
          <w:rFonts w:ascii="Arial" w:hAnsi="Arial" w:cs="Arial"/>
          <w:color w:val="000000" w:themeColor="text1"/>
          <w:sz w:val="22"/>
        </w:rPr>
        <w:t>DE</w:t>
      </w:r>
      <w:r w:rsidR="002C7B07" w:rsidRPr="000A209C">
        <w:rPr>
          <w:rFonts w:ascii="Arial" w:hAnsi="Arial" w:cs="Arial"/>
          <w:color w:val="000000" w:themeColor="text1"/>
          <w:sz w:val="22"/>
        </w:rPr>
        <w:t xml:space="preserve"> </w:t>
      </w:r>
      <w:r w:rsidRPr="000A209C">
        <w:rPr>
          <w:rFonts w:ascii="Arial" w:hAnsi="Arial" w:cs="Arial"/>
          <w:color w:val="000000" w:themeColor="text1"/>
          <w:sz w:val="22"/>
        </w:rPr>
        <w:t xml:space="preserve">analysis. </w:t>
      </w:r>
      <w:r w:rsidRPr="000A209C">
        <w:rPr>
          <w:rFonts w:ascii="Arial" w:hAnsi="Arial" w:cs="Arial"/>
          <w:b/>
          <w:bCs/>
          <w:color w:val="000000" w:themeColor="text1"/>
          <w:sz w:val="22"/>
        </w:rPr>
        <w:t>Supplementary Figure 6</w:t>
      </w:r>
      <w:r w:rsidRPr="000A209C">
        <w:rPr>
          <w:rFonts w:ascii="Arial" w:hAnsi="Arial" w:cs="Arial"/>
          <w:color w:val="000000" w:themeColor="text1"/>
          <w:sz w:val="22"/>
        </w:rPr>
        <w:t xml:space="preserve"> shows the CVs for all replicates </w:t>
      </w:r>
      <w:r w:rsidR="00424008" w:rsidRPr="000A209C">
        <w:rPr>
          <w:rFonts w:ascii="Arial" w:hAnsi="Arial" w:cs="Arial"/>
          <w:color w:val="000000" w:themeColor="text1"/>
          <w:sz w:val="22"/>
        </w:rPr>
        <w:t xml:space="preserve">of </w:t>
      </w:r>
      <w:r w:rsidR="008F7DAF" w:rsidRPr="000A209C">
        <w:rPr>
          <w:rFonts w:ascii="Arial" w:hAnsi="Arial" w:cs="Arial"/>
          <w:color w:val="000000" w:themeColor="text1"/>
          <w:sz w:val="22"/>
        </w:rPr>
        <w:t xml:space="preserve">the </w:t>
      </w:r>
      <w:r w:rsidR="00424008" w:rsidRPr="000A209C">
        <w:rPr>
          <w:rFonts w:ascii="Arial" w:hAnsi="Arial" w:cs="Arial"/>
          <w:color w:val="000000" w:themeColor="text1"/>
          <w:sz w:val="22"/>
        </w:rPr>
        <w:t>toxicology</w:t>
      </w:r>
      <w:r w:rsidR="4E150FB2" w:rsidRPr="000A209C">
        <w:rPr>
          <w:rFonts w:ascii="Arial" w:hAnsi="Arial" w:cs="Arial"/>
          <w:color w:val="000000" w:themeColor="text1"/>
          <w:sz w:val="22"/>
        </w:rPr>
        <w:t xml:space="preserve"> dataset</w:t>
      </w:r>
      <w:r w:rsidRPr="000A209C">
        <w:rPr>
          <w:rFonts w:ascii="Arial" w:hAnsi="Arial" w:cs="Arial"/>
          <w:color w:val="000000" w:themeColor="text1"/>
          <w:sz w:val="22"/>
        </w:rPr>
        <w:t>. For all normalization methods, M</w:t>
      </w:r>
      <w:r w:rsidR="000B7D01">
        <w:rPr>
          <w:rFonts w:ascii="Arial" w:hAnsi="Arial" w:cs="Arial"/>
          <w:color w:val="000000" w:themeColor="text1"/>
          <w:sz w:val="22"/>
        </w:rPr>
        <w:t>S</w:t>
      </w:r>
      <w:r w:rsidRPr="000A209C">
        <w:rPr>
          <w:rFonts w:ascii="Arial" w:hAnsi="Arial" w:cs="Arial"/>
          <w:color w:val="000000" w:themeColor="text1"/>
          <w:sz w:val="22"/>
        </w:rPr>
        <w:t xml:space="preserve">stats </w:t>
      </w:r>
      <w:r w:rsidR="43A6B949" w:rsidRPr="43A6B949">
        <w:rPr>
          <w:rFonts w:ascii="Arial" w:hAnsi="Arial" w:cs="Arial"/>
          <w:color w:val="000000" w:themeColor="text1"/>
          <w:sz w:val="22"/>
        </w:rPr>
        <w:t>shows</w:t>
      </w:r>
      <w:r w:rsidRPr="000A209C">
        <w:rPr>
          <w:rFonts w:ascii="Arial" w:hAnsi="Arial" w:cs="Arial"/>
          <w:color w:val="000000" w:themeColor="text1"/>
          <w:sz w:val="22"/>
        </w:rPr>
        <w:t xml:space="preserve"> lower CV values than Proteus; and the values for both tools are quite high compared with the previous </w:t>
      </w:r>
      <w:r w:rsidR="00424008" w:rsidRPr="000A209C">
        <w:rPr>
          <w:rFonts w:ascii="Arial" w:hAnsi="Arial" w:cs="Arial"/>
          <w:color w:val="000000" w:themeColor="text1"/>
          <w:sz w:val="22"/>
        </w:rPr>
        <w:t xml:space="preserve">analysis </w:t>
      </w:r>
      <w:r w:rsidR="00207336">
        <w:rPr>
          <w:rFonts w:ascii="Arial" w:eastAsiaTheme="minorEastAsia" w:hAnsi="Arial" w:cs="Arial"/>
          <w:color w:val="000000" w:themeColor="text1"/>
          <w:sz w:val="22"/>
        </w:rPr>
        <w:t>large-scale mix dataset</w:t>
      </w:r>
      <w:r w:rsidRPr="000A209C">
        <w:rPr>
          <w:rFonts w:ascii="Arial" w:eastAsiaTheme="minorEastAsia" w:hAnsi="Arial" w:cs="Arial"/>
          <w:color w:val="000000" w:themeColor="text1"/>
          <w:sz w:val="22"/>
        </w:rPr>
        <w:t xml:space="preserve"> (Proteus: </w:t>
      </w:r>
      <w:ins w:id="374" w:author="来宾用户" w:date="2023-03-02T08:30:00Z">
        <w:r w:rsidRPr="7914A1F2">
          <w:rPr>
            <w:rFonts w:ascii="Arial" w:eastAsiaTheme="minorEastAsia" w:hAnsi="Arial" w:cs="Arial"/>
            <w:color w:val="000000" w:themeColor="text1"/>
            <w:sz w:val="22"/>
          </w:rPr>
          <w:t>19.3</w:t>
        </w:r>
      </w:ins>
      <w:r w:rsidRPr="000A209C">
        <w:rPr>
          <w:rFonts w:ascii="Arial" w:eastAsiaTheme="minorEastAsia" w:hAnsi="Arial" w:cs="Arial"/>
          <w:color w:val="000000" w:themeColor="text1"/>
          <w:sz w:val="22"/>
        </w:rPr>
        <w:t>%, M</w:t>
      </w:r>
      <w:r w:rsidR="000B7D01">
        <w:rPr>
          <w:rFonts w:ascii="Arial" w:eastAsiaTheme="minorEastAsia" w:hAnsi="Arial" w:cs="Arial"/>
          <w:color w:val="000000" w:themeColor="text1"/>
          <w:sz w:val="22"/>
        </w:rPr>
        <w:t>S</w:t>
      </w:r>
      <w:r w:rsidRPr="000A209C">
        <w:rPr>
          <w:rFonts w:ascii="Arial" w:eastAsiaTheme="minorEastAsia" w:hAnsi="Arial" w:cs="Arial"/>
          <w:color w:val="000000" w:themeColor="text1"/>
          <w:sz w:val="22"/>
        </w:rPr>
        <w:t xml:space="preserve">stats: </w:t>
      </w:r>
      <w:ins w:id="375" w:author="来宾用户" w:date="2023-03-02T08:30:00Z">
        <w:r w:rsidRPr="7914A1F2">
          <w:rPr>
            <w:rFonts w:ascii="Arial" w:eastAsiaTheme="minorEastAsia" w:hAnsi="Arial" w:cs="Arial"/>
            <w:color w:val="000000" w:themeColor="text1"/>
            <w:sz w:val="22"/>
          </w:rPr>
          <w:t>15.0</w:t>
        </w:r>
      </w:ins>
      <w:r w:rsidRPr="000A209C">
        <w:rPr>
          <w:rFonts w:ascii="Arial" w:eastAsiaTheme="minorEastAsia" w:hAnsi="Arial" w:cs="Arial"/>
          <w:color w:val="000000" w:themeColor="text1"/>
          <w:sz w:val="22"/>
        </w:rPr>
        <w:t xml:space="preserve">% </w:t>
      </w:r>
      <w:r w:rsidR="00424008" w:rsidRPr="000A209C">
        <w:rPr>
          <w:rFonts w:ascii="Arial" w:eastAsiaTheme="minorEastAsia" w:hAnsi="Arial" w:cs="Arial"/>
          <w:color w:val="000000" w:themeColor="text1"/>
          <w:sz w:val="22"/>
        </w:rPr>
        <w:t xml:space="preserve">in the </w:t>
      </w:r>
      <w:r w:rsidR="00207336">
        <w:rPr>
          <w:rFonts w:ascii="Arial" w:eastAsiaTheme="minorEastAsia" w:hAnsi="Arial" w:cs="Arial"/>
          <w:color w:val="000000" w:themeColor="text1"/>
          <w:sz w:val="22"/>
        </w:rPr>
        <w:t>large-scale mix dataset</w:t>
      </w:r>
      <w:r w:rsidRPr="000A209C">
        <w:rPr>
          <w:rFonts w:ascii="Arial" w:eastAsiaTheme="minorEastAsia" w:hAnsi="Arial" w:cs="Arial"/>
          <w:color w:val="000000" w:themeColor="text1"/>
          <w:sz w:val="22"/>
        </w:rPr>
        <w:t xml:space="preserve">; Proteus: </w:t>
      </w:r>
      <w:ins w:id="376" w:author="来宾用户" w:date="2023-03-02T08:32:00Z">
        <w:r w:rsidRPr="7914A1F2">
          <w:rPr>
            <w:rFonts w:ascii="Arial" w:eastAsiaTheme="minorEastAsia" w:hAnsi="Arial" w:cs="Arial"/>
            <w:color w:val="000000" w:themeColor="text1"/>
            <w:sz w:val="22"/>
          </w:rPr>
          <w:t>28.0</w:t>
        </w:r>
      </w:ins>
      <w:r w:rsidRPr="000A209C">
        <w:rPr>
          <w:rFonts w:ascii="Arial" w:eastAsiaTheme="minorEastAsia" w:hAnsi="Arial" w:cs="Arial"/>
          <w:color w:val="000000" w:themeColor="text1"/>
          <w:sz w:val="22"/>
        </w:rPr>
        <w:t>%, M</w:t>
      </w:r>
      <w:r w:rsidR="000B7D01">
        <w:rPr>
          <w:rFonts w:ascii="Arial" w:eastAsiaTheme="minorEastAsia" w:hAnsi="Arial" w:cs="Arial"/>
          <w:color w:val="000000" w:themeColor="text1"/>
          <w:sz w:val="22"/>
        </w:rPr>
        <w:t>S</w:t>
      </w:r>
      <w:r w:rsidRPr="000A209C">
        <w:rPr>
          <w:rFonts w:ascii="Arial" w:eastAsiaTheme="minorEastAsia" w:hAnsi="Arial" w:cs="Arial"/>
          <w:color w:val="000000" w:themeColor="text1"/>
          <w:sz w:val="22"/>
        </w:rPr>
        <w:t xml:space="preserve">stats: </w:t>
      </w:r>
      <w:ins w:id="377" w:author="来宾用户" w:date="2023-03-02T08:31:00Z">
        <w:r w:rsidRPr="7914A1F2">
          <w:rPr>
            <w:rFonts w:ascii="Arial" w:eastAsiaTheme="minorEastAsia" w:hAnsi="Arial" w:cs="Arial"/>
            <w:color w:val="000000" w:themeColor="text1"/>
            <w:sz w:val="22"/>
          </w:rPr>
          <w:t>16.7</w:t>
        </w:r>
      </w:ins>
      <w:r w:rsidRPr="7914A1F2">
        <w:rPr>
          <w:rFonts w:ascii="Arial" w:eastAsiaTheme="minorEastAsia" w:hAnsi="Arial" w:cs="Arial"/>
          <w:color w:val="000000" w:themeColor="text1"/>
          <w:sz w:val="22"/>
        </w:rPr>
        <w:t>%</w:t>
      </w:r>
      <w:ins w:id="378" w:author="来宾用户" w:date="2023-03-02T08:32:00Z">
        <w:r w:rsidRPr="7914A1F2">
          <w:rPr>
            <w:rFonts w:ascii="Arial" w:eastAsiaTheme="minorEastAsia" w:hAnsi="Arial" w:cs="Arial"/>
            <w:color w:val="000000" w:themeColor="text1"/>
            <w:sz w:val="22"/>
          </w:rPr>
          <w:t>, msqrob2: 13.7%</w:t>
        </w:r>
      </w:ins>
      <w:r w:rsidRPr="7914A1F2">
        <w:rPr>
          <w:rFonts w:ascii="Arial" w:eastAsiaTheme="minorEastAsia" w:hAnsi="Arial" w:cs="Arial"/>
          <w:color w:val="000000" w:themeColor="text1"/>
          <w:sz w:val="22"/>
        </w:rPr>
        <w:t xml:space="preserve"> in </w:t>
      </w:r>
      <w:r w:rsidR="003A08D3" w:rsidRPr="7914A1F2">
        <w:rPr>
          <w:rFonts w:ascii="Arial" w:eastAsiaTheme="minorEastAsia" w:hAnsi="Arial" w:cs="Arial"/>
          <w:color w:val="000000" w:themeColor="text1"/>
          <w:sz w:val="22"/>
        </w:rPr>
        <w:t xml:space="preserve">the </w:t>
      </w:r>
      <w:r w:rsidR="4E150FB2" w:rsidRPr="7914A1F2">
        <w:rPr>
          <w:rFonts w:ascii="Arial" w:eastAsiaTheme="minorEastAsia" w:hAnsi="Arial" w:cs="Arial"/>
          <w:color w:val="000000" w:themeColor="text1"/>
          <w:sz w:val="22"/>
        </w:rPr>
        <w:t>toxicology dataset</w:t>
      </w:r>
      <w:r w:rsidRPr="7914A1F2">
        <w:rPr>
          <w:rFonts w:ascii="Arial" w:eastAsiaTheme="minorEastAsia" w:hAnsi="Arial" w:cs="Arial"/>
          <w:color w:val="000000" w:themeColor="text1"/>
          <w:sz w:val="22"/>
        </w:rPr>
        <w:t>).</w:t>
      </w:r>
      <w:ins w:id="379" w:author="来宾用户" w:date="2023-03-02T08:34:00Z">
        <w:r w:rsidRPr="7914A1F2">
          <w:rPr>
            <w:rFonts w:ascii="Arial" w:eastAsiaTheme="minorEastAsia" w:hAnsi="Arial" w:cs="Arial"/>
            <w:color w:val="000000" w:themeColor="text1"/>
            <w:sz w:val="22"/>
          </w:rPr>
          <w:t xml:space="preserve"> For msqrob2, </w:t>
        </w:r>
      </w:ins>
      <w:ins w:id="380" w:author="来宾用户" w:date="2023-03-02T08:35:00Z">
        <w:r w:rsidRPr="7914A1F2">
          <w:rPr>
            <w:rFonts w:ascii="Arial" w:eastAsiaTheme="minorEastAsia" w:hAnsi="Arial" w:cs="Arial"/>
            <w:color w:val="000000" w:themeColor="text1"/>
            <w:sz w:val="22"/>
          </w:rPr>
          <w:t xml:space="preserve">the </w:t>
        </w:r>
      </w:ins>
      <w:ins w:id="381" w:author="来宾用户" w:date="2023-03-02T08:36:00Z">
        <w:r w:rsidRPr="7914A1F2">
          <w:rPr>
            <w:rFonts w:ascii="Arial" w:eastAsiaTheme="minorEastAsia" w:hAnsi="Arial" w:cs="Arial"/>
            <w:color w:val="000000" w:themeColor="text1"/>
            <w:sz w:val="22"/>
          </w:rPr>
          <w:t xml:space="preserve">performance of </w:t>
        </w:r>
        <w:r w:rsidRPr="7914A1F2">
          <w:rPr>
            <w:rFonts w:ascii="Arial" w:eastAsiaTheme="minorEastAsia" w:hAnsi="Arial" w:cs="Arial"/>
            <w:color w:val="000000" w:themeColor="text1"/>
            <w:sz w:val="22"/>
          </w:rPr>
          <w:lastRenderedPageBreak/>
          <w:t>this tool in the toxicology dataset</w:t>
        </w:r>
      </w:ins>
      <w:ins w:id="382" w:author="来宾用户" w:date="2023-03-02T08:37:00Z">
        <w:r w:rsidRPr="7914A1F2">
          <w:rPr>
            <w:rFonts w:ascii="Arial" w:eastAsiaTheme="minorEastAsia" w:hAnsi="Arial" w:cs="Arial"/>
            <w:color w:val="000000" w:themeColor="text1"/>
            <w:sz w:val="22"/>
          </w:rPr>
          <w:t xml:space="preserve"> (average of 17.6%) is not as good as that in the large-scale mix dataset (average of 13.7%)</w:t>
        </w:r>
      </w:ins>
      <w:ins w:id="383" w:author="来宾用户" w:date="2023-03-02T08:35:00Z">
        <w:r w:rsidRPr="7914A1F2">
          <w:rPr>
            <w:rFonts w:ascii="Arial" w:eastAsiaTheme="minorEastAsia" w:hAnsi="Arial" w:cs="Arial"/>
            <w:color w:val="000000" w:themeColor="text1"/>
            <w:sz w:val="22"/>
          </w:rPr>
          <w:t>.</w:t>
        </w:r>
      </w:ins>
      <w:r w:rsidRPr="000A209C">
        <w:rPr>
          <w:rFonts w:ascii="Arial" w:eastAsiaTheme="minorEastAsia" w:hAnsi="Arial" w:cs="Arial"/>
          <w:color w:val="000000" w:themeColor="text1"/>
          <w:sz w:val="22"/>
        </w:rPr>
        <w:t xml:space="preserve"> </w:t>
      </w:r>
      <w:r w:rsidR="002358F9" w:rsidRPr="000A209C">
        <w:rPr>
          <w:rFonts w:ascii="Arial" w:eastAsiaTheme="minorEastAsia" w:hAnsi="Arial" w:cs="Arial"/>
          <w:color w:val="000000" w:themeColor="text1"/>
          <w:sz w:val="22"/>
        </w:rPr>
        <w:t>With a</w:t>
      </w:r>
      <w:r w:rsidR="00290051" w:rsidRPr="000A209C">
        <w:rPr>
          <w:rFonts w:ascii="Arial" w:eastAsiaTheme="minorEastAsia" w:hAnsi="Arial" w:cs="Arial"/>
          <w:color w:val="000000" w:themeColor="text1"/>
          <w:sz w:val="22"/>
        </w:rPr>
        <w:t xml:space="preserve"> deeper look into the </w:t>
      </w:r>
      <w:r w:rsidR="00424008" w:rsidRPr="000A209C">
        <w:rPr>
          <w:rFonts w:ascii="Arial" w:eastAsiaTheme="minorEastAsia" w:hAnsi="Arial" w:cs="Arial"/>
          <w:color w:val="000000" w:themeColor="text1"/>
          <w:sz w:val="22"/>
        </w:rPr>
        <w:t xml:space="preserve">datasets, </w:t>
      </w:r>
      <w:r w:rsidR="00BA05A9">
        <w:rPr>
          <w:rFonts w:ascii="Arial" w:eastAsiaTheme="minorEastAsia" w:hAnsi="Arial" w:cs="Arial"/>
          <w:color w:val="000000" w:themeColor="text1"/>
          <w:sz w:val="22"/>
        </w:rPr>
        <w:t xml:space="preserve">the </w:t>
      </w:r>
      <w:r w:rsidR="00207336">
        <w:rPr>
          <w:rFonts w:ascii="Arial" w:eastAsiaTheme="minorEastAsia" w:hAnsi="Arial" w:cs="Arial"/>
          <w:color w:val="000000" w:themeColor="text1"/>
          <w:sz w:val="22"/>
        </w:rPr>
        <w:t>large-scale mix dataset</w:t>
      </w:r>
      <w:r w:rsidR="003A08D3" w:rsidRPr="000A209C">
        <w:rPr>
          <w:rFonts w:ascii="Arial" w:eastAsiaTheme="minorEastAsia" w:hAnsi="Arial" w:cs="Arial"/>
          <w:color w:val="000000" w:themeColor="text1"/>
          <w:sz w:val="22"/>
        </w:rPr>
        <w:t>,</w:t>
      </w:r>
      <w:r w:rsidR="00290051" w:rsidRPr="000A209C">
        <w:rPr>
          <w:rFonts w:ascii="Arial" w:eastAsiaTheme="minorEastAsia" w:hAnsi="Arial" w:cs="Arial"/>
          <w:color w:val="000000" w:themeColor="text1"/>
          <w:sz w:val="22"/>
        </w:rPr>
        <w:t xml:space="preserve"> and</w:t>
      </w:r>
      <w:r w:rsidR="4E150FB2" w:rsidRPr="000A209C">
        <w:rPr>
          <w:rFonts w:ascii="Arial" w:hAnsi="Arial" w:cs="Arial"/>
          <w:color w:val="000000" w:themeColor="text1"/>
          <w:sz w:val="22"/>
        </w:rPr>
        <w:t xml:space="preserve"> </w:t>
      </w:r>
      <w:r w:rsidR="00424008" w:rsidRPr="000A209C">
        <w:rPr>
          <w:rFonts w:ascii="Arial" w:hAnsi="Arial" w:cs="Arial"/>
          <w:color w:val="000000" w:themeColor="text1"/>
          <w:sz w:val="22"/>
        </w:rPr>
        <w:t xml:space="preserve">the </w:t>
      </w:r>
      <w:r w:rsidR="4E150FB2" w:rsidRPr="000A209C">
        <w:rPr>
          <w:rFonts w:ascii="Arial" w:hAnsi="Arial" w:cs="Arial"/>
          <w:color w:val="000000" w:themeColor="text1"/>
          <w:sz w:val="22"/>
        </w:rPr>
        <w:t>toxicology dataset</w:t>
      </w:r>
      <w:r w:rsidR="000503BC" w:rsidRPr="000A209C">
        <w:rPr>
          <w:rFonts w:ascii="Arial" w:hAnsi="Arial" w:cs="Arial"/>
          <w:color w:val="000000" w:themeColor="text1"/>
          <w:sz w:val="22"/>
        </w:rPr>
        <w:t xml:space="preserve"> </w:t>
      </w:r>
      <w:r w:rsidR="00191447" w:rsidRPr="000A209C">
        <w:rPr>
          <w:rFonts w:ascii="Arial" w:hAnsi="Arial" w:cs="Arial"/>
          <w:color w:val="000000" w:themeColor="text1"/>
          <w:sz w:val="22"/>
        </w:rPr>
        <w:t>result</w:t>
      </w:r>
      <w:r w:rsidR="006F0DE6" w:rsidRPr="000A209C">
        <w:rPr>
          <w:rFonts w:ascii="Arial" w:hAnsi="Arial" w:cs="Arial"/>
          <w:color w:val="000000" w:themeColor="text1"/>
          <w:sz w:val="22"/>
        </w:rPr>
        <w:t xml:space="preserve"> from </w:t>
      </w:r>
      <w:r w:rsidR="004D7C18" w:rsidRPr="000A209C">
        <w:rPr>
          <w:rFonts w:ascii="Arial" w:hAnsi="Arial" w:cs="Arial"/>
          <w:color w:val="000000" w:themeColor="text1"/>
          <w:sz w:val="22"/>
        </w:rPr>
        <w:t>quantms</w:t>
      </w:r>
      <w:r w:rsidR="00C242FC" w:rsidRPr="000A209C">
        <w:rPr>
          <w:rFonts w:ascii="Arial" w:hAnsi="Arial" w:cs="Arial"/>
          <w:color w:val="000000" w:themeColor="text1"/>
          <w:sz w:val="22"/>
        </w:rPr>
        <w:t xml:space="preserve"> we observed </w:t>
      </w:r>
      <w:r w:rsidR="003B5F70" w:rsidRPr="000A209C">
        <w:rPr>
          <w:rFonts w:ascii="Arial" w:hAnsi="Arial" w:cs="Arial"/>
          <w:color w:val="000000" w:themeColor="text1"/>
          <w:sz w:val="22"/>
        </w:rPr>
        <w:t xml:space="preserve">a significant variation in the number of </w:t>
      </w:r>
      <w:r w:rsidR="007B77E7" w:rsidRPr="000A209C">
        <w:rPr>
          <w:rFonts w:ascii="Arial" w:hAnsi="Arial" w:cs="Arial"/>
          <w:color w:val="000000" w:themeColor="text1"/>
          <w:sz w:val="22"/>
        </w:rPr>
        <w:t>missed cleavages</w:t>
      </w:r>
      <w:r w:rsidR="00C02067" w:rsidRPr="000A209C">
        <w:rPr>
          <w:rFonts w:ascii="Arial" w:hAnsi="Arial" w:cs="Arial"/>
          <w:color w:val="000000" w:themeColor="text1"/>
          <w:sz w:val="22"/>
        </w:rPr>
        <w:t xml:space="preserve"> and</w:t>
      </w:r>
      <w:r w:rsidR="007B77E7" w:rsidRPr="000A209C">
        <w:rPr>
          <w:rFonts w:ascii="Arial" w:hAnsi="Arial" w:cs="Arial"/>
          <w:color w:val="000000" w:themeColor="text1"/>
          <w:sz w:val="22"/>
        </w:rPr>
        <w:t xml:space="preserve"> </w:t>
      </w:r>
      <w:r w:rsidR="00C02067" w:rsidRPr="000A209C">
        <w:rPr>
          <w:rFonts w:ascii="Arial" w:hAnsi="Arial" w:cs="Arial"/>
          <w:color w:val="000000" w:themeColor="text1"/>
          <w:sz w:val="22"/>
        </w:rPr>
        <w:t>missing values (</w:t>
      </w:r>
      <w:r w:rsidR="002532F3">
        <w:rPr>
          <w:rFonts w:ascii="Arial" w:hAnsi="Arial" w:cs="Arial"/>
          <w:b/>
          <w:bCs/>
          <w:color w:val="000000" w:themeColor="text1"/>
          <w:sz w:val="22"/>
        </w:rPr>
        <w:t>Figure 3</w:t>
      </w:r>
      <w:r w:rsidR="00C02067" w:rsidRPr="000A209C">
        <w:rPr>
          <w:rFonts w:ascii="Arial" w:hAnsi="Arial" w:cs="Arial"/>
          <w:color w:val="000000" w:themeColor="text1"/>
          <w:sz w:val="22"/>
        </w:rPr>
        <w:t>)</w:t>
      </w:r>
      <w:r w:rsidR="000503BC" w:rsidRPr="000A209C">
        <w:rPr>
          <w:rFonts w:ascii="Arial" w:hAnsi="Arial" w:cs="Arial"/>
          <w:color w:val="000000" w:themeColor="text1"/>
          <w:sz w:val="22"/>
        </w:rPr>
        <w:t>.</w:t>
      </w:r>
      <w:r w:rsidR="003B3C1F" w:rsidRPr="000A209C">
        <w:rPr>
          <w:rFonts w:ascii="Arial" w:eastAsiaTheme="minorEastAsia" w:hAnsi="Arial" w:cs="Arial"/>
          <w:color w:val="000000" w:themeColor="text1"/>
          <w:sz w:val="22"/>
        </w:rPr>
        <w:t xml:space="preserve"> </w:t>
      </w:r>
      <w:r w:rsidR="00C02067" w:rsidRPr="000A209C">
        <w:rPr>
          <w:rFonts w:ascii="Arial" w:eastAsiaTheme="minorEastAsia" w:hAnsi="Arial" w:cs="Arial"/>
          <w:color w:val="000000" w:themeColor="text1"/>
          <w:sz w:val="22"/>
        </w:rPr>
        <w:t xml:space="preserve">The </w:t>
      </w:r>
      <w:r w:rsidR="00BF3CAE" w:rsidRPr="000A209C">
        <w:rPr>
          <w:rFonts w:ascii="Arial" w:eastAsiaTheme="minorEastAsia" w:hAnsi="Arial" w:cs="Arial"/>
          <w:color w:val="000000" w:themeColor="text1"/>
          <w:sz w:val="22"/>
        </w:rPr>
        <w:t xml:space="preserve">quantms </w:t>
      </w:r>
      <w:r w:rsidR="00D050D0" w:rsidRPr="000A209C">
        <w:rPr>
          <w:rFonts w:ascii="Arial" w:eastAsiaTheme="minorEastAsia" w:hAnsi="Arial" w:cs="Arial"/>
          <w:color w:val="000000" w:themeColor="text1"/>
          <w:sz w:val="22"/>
        </w:rPr>
        <w:t xml:space="preserve">quality control heatmaps reports of both </w:t>
      </w:r>
      <w:r w:rsidR="00FC049B" w:rsidRPr="000A209C">
        <w:rPr>
          <w:rFonts w:ascii="Arial" w:eastAsiaTheme="minorEastAsia" w:hAnsi="Arial" w:cs="Arial"/>
          <w:color w:val="000000" w:themeColor="text1"/>
          <w:sz w:val="22"/>
        </w:rPr>
        <w:t>datasets (</w:t>
      </w:r>
      <w:r w:rsidR="00FC049B" w:rsidRPr="000A209C">
        <w:rPr>
          <w:rFonts w:ascii="Arial" w:eastAsiaTheme="minorEastAsia" w:hAnsi="Arial" w:cs="Arial"/>
          <w:b/>
          <w:bCs/>
          <w:color w:val="000000" w:themeColor="text1"/>
          <w:sz w:val="22"/>
        </w:rPr>
        <w:t>Supplementary Figure 7</w:t>
      </w:r>
      <w:r w:rsidR="00946BF8" w:rsidRPr="000A209C">
        <w:rPr>
          <w:rFonts w:ascii="Arial" w:eastAsiaTheme="minorEastAsia" w:hAnsi="Arial" w:cs="Arial"/>
          <w:b/>
          <w:bCs/>
          <w:color w:val="000000" w:themeColor="text1"/>
          <w:sz w:val="22"/>
        </w:rPr>
        <w:t xml:space="preserve"> A-B</w:t>
      </w:r>
      <w:r w:rsidR="00FC049B" w:rsidRPr="000A209C">
        <w:rPr>
          <w:rFonts w:ascii="Arial" w:eastAsiaTheme="minorEastAsia" w:hAnsi="Arial" w:cs="Arial"/>
          <w:color w:val="000000" w:themeColor="text1"/>
          <w:sz w:val="22"/>
        </w:rPr>
        <w:t>)</w:t>
      </w:r>
      <w:r w:rsidR="00946BF8" w:rsidRPr="000A209C">
        <w:rPr>
          <w:rFonts w:ascii="Arial" w:eastAsiaTheme="minorEastAsia" w:hAnsi="Arial" w:cs="Arial"/>
          <w:color w:val="000000" w:themeColor="text1"/>
          <w:sz w:val="22"/>
        </w:rPr>
        <w:t xml:space="preserve"> </w:t>
      </w:r>
      <w:r w:rsidR="00E31B7D" w:rsidRPr="000A209C">
        <w:rPr>
          <w:rFonts w:ascii="Arial" w:eastAsiaTheme="minorEastAsia" w:hAnsi="Arial" w:cs="Arial"/>
          <w:color w:val="000000" w:themeColor="text1"/>
          <w:sz w:val="22"/>
        </w:rPr>
        <w:t>show th</w:t>
      </w:r>
      <w:r w:rsidR="008418A7" w:rsidRPr="000A209C">
        <w:rPr>
          <w:rFonts w:ascii="Arial" w:eastAsiaTheme="minorEastAsia" w:hAnsi="Arial" w:cs="Arial"/>
          <w:color w:val="000000" w:themeColor="text1"/>
          <w:sz w:val="22"/>
        </w:rPr>
        <w:t xml:space="preserve">is variation at the level of </w:t>
      </w:r>
      <w:r w:rsidR="00D63C3B">
        <w:rPr>
          <w:rFonts w:ascii="Arial" w:eastAsiaTheme="minorEastAsia" w:hAnsi="Arial" w:cs="Arial"/>
          <w:color w:val="000000" w:themeColor="text1"/>
          <w:sz w:val="22"/>
        </w:rPr>
        <w:t xml:space="preserve">the </w:t>
      </w:r>
      <w:r w:rsidR="00054AFB" w:rsidRPr="000A209C">
        <w:rPr>
          <w:rFonts w:ascii="Arial" w:eastAsiaTheme="minorEastAsia" w:hAnsi="Arial" w:cs="Arial"/>
          <w:color w:val="000000" w:themeColor="text1"/>
          <w:sz w:val="22"/>
        </w:rPr>
        <w:t xml:space="preserve">MS run file. </w:t>
      </w:r>
      <w:r w:rsidRPr="000A209C">
        <w:rPr>
          <w:rFonts w:ascii="Arial" w:eastAsiaTheme="minorEastAsia" w:hAnsi="Arial" w:cs="Arial"/>
          <w:color w:val="000000" w:themeColor="text1"/>
          <w:sz w:val="22"/>
        </w:rPr>
        <w:t>This may be the reason why we observed major differences when analyzing the number of DE proteins at different FDR thresholds for different normalization methods (</w:t>
      </w:r>
      <w:r w:rsidRPr="000A209C">
        <w:rPr>
          <w:rFonts w:ascii="Arial" w:eastAsiaTheme="minorEastAsia" w:hAnsi="Arial" w:cs="Arial"/>
          <w:b/>
          <w:bCs/>
          <w:color w:val="000000" w:themeColor="text1"/>
          <w:sz w:val="22"/>
        </w:rPr>
        <w:t>Supplementary Figure 8</w:t>
      </w:r>
      <w:r w:rsidRPr="000A209C">
        <w:rPr>
          <w:rFonts w:ascii="Arial" w:eastAsiaTheme="minorEastAsia" w:hAnsi="Arial" w:cs="Arial"/>
          <w:color w:val="000000" w:themeColor="text1"/>
          <w:sz w:val="22"/>
        </w:rPr>
        <w:t xml:space="preserve">) and </w:t>
      </w:r>
      <w:r w:rsidR="00145FD3">
        <w:rPr>
          <w:rFonts w:ascii="Arial" w:eastAsiaTheme="minorEastAsia" w:hAnsi="Arial" w:cs="Arial"/>
          <w:color w:val="000000" w:themeColor="text1"/>
          <w:sz w:val="22"/>
        </w:rPr>
        <w:t>a little</w:t>
      </w:r>
      <w:r w:rsidRPr="000A209C">
        <w:rPr>
          <w:rFonts w:ascii="Arial" w:eastAsiaTheme="minorEastAsia" w:hAnsi="Arial" w:cs="Arial"/>
          <w:color w:val="000000" w:themeColor="text1"/>
          <w:sz w:val="22"/>
        </w:rPr>
        <w:t xml:space="preserve"> agreement among tools for the final DE proteins (</w:t>
      </w:r>
      <w:r w:rsidRPr="000A209C">
        <w:rPr>
          <w:rFonts w:ascii="Arial" w:eastAsiaTheme="minorEastAsia" w:hAnsi="Arial" w:cs="Arial"/>
          <w:b/>
          <w:bCs/>
          <w:color w:val="000000" w:themeColor="text1"/>
          <w:sz w:val="22"/>
        </w:rPr>
        <w:t>Supplementary Figure 9</w:t>
      </w:r>
      <w:r w:rsidRPr="000A209C">
        <w:rPr>
          <w:rFonts w:ascii="Arial" w:eastAsiaTheme="minorEastAsia" w:hAnsi="Arial" w:cs="Arial"/>
          <w:color w:val="000000" w:themeColor="text1"/>
          <w:sz w:val="22"/>
        </w:rPr>
        <w:t xml:space="preserve">). </w:t>
      </w:r>
      <w:ins w:id="384" w:author="来宾用户" w:date="2023-03-07T14:46:00Z">
        <w:r w:rsidRPr="26C50E74">
          <w:rPr>
            <w:rFonts w:ascii="Arial" w:eastAsiaTheme="minorEastAsia" w:hAnsi="Arial" w:cs="Arial"/>
            <w:color w:val="000000" w:themeColor="text1"/>
            <w:sz w:val="22"/>
          </w:rPr>
          <w:t xml:space="preserve">However, MSstats and msqrob2 returned same differentially expressed proteins </w:t>
        </w:r>
      </w:ins>
      <w:ins w:id="385" w:author="来宾用户" w:date="2023-03-07T14:47:00Z">
        <w:r w:rsidRPr="26C50E74">
          <w:rPr>
            <w:rFonts w:ascii="Arial" w:eastAsiaTheme="minorEastAsia" w:hAnsi="Arial" w:cs="Arial"/>
            <w:color w:val="000000" w:themeColor="text1"/>
            <w:sz w:val="22"/>
          </w:rPr>
          <w:t xml:space="preserve">(147 DEP) </w:t>
        </w:r>
      </w:ins>
      <w:ins w:id="386" w:author="来宾用户" w:date="2023-03-07T14:46:00Z">
        <w:r w:rsidRPr="26C50E74">
          <w:rPr>
            <w:rFonts w:ascii="Arial" w:eastAsiaTheme="minorEastAsia" w:hAnsi="Arial" w:cs="Arial"/>
            <w:color w:val="000000" w:themeColor="text1"/>
            <w:sz w:val="22"/>
          </w:rPr>
          <w:t>at 5%</w:t>
        </w:r>
      </w:ins>
      <w:ins w:id="387" w:author="来宾用户" w:date="2023-03-07T14:47:00Z">
        <w:r w:rsidRPr="26C50E74">
          <w:rPr>
            <w:rFonts w:ascii="Arial" w:eastAsiaTheme="minorEastAsia" w:hAnsi="Arial" w:cs="Arial"/>
            <w:color w:val="000000" w:themeColor="text1"/>
            <w:sz w:val="22"/>
          </w:rPr>
          <w:t xml:space="preserve"> p-value</w:t>
        </w:r>
      </w:ins>
      <w:ins w:id="388" w:author="来宾用户" w:date="2023-03-07T14:43:00Z">
        <w:r w:rsidRPr="26C50E74">
          <w:rPr>
            <w:rFonts w:ascii="Arial" w:eastAsiaTheme="minorEastAsia" w:hAnsi="Arial" w:cs="Arial"/>
            <w:color w:val="000000" w:themeColor="text1"/>
            <w:sz w:val="22"/>
          </w:rPr>
          <w:t>.</w:t>
        </w:r>
      </w:ins>
      <w:ins w:id="389" w:author="来宾用户" w:date="2023-03-07T14:46:00Z">
        <w:r w:rsidRPr="26C50E74">
          <w:rPr>
            <w:rFonts w:ascii="Arial" w:eastAsiaTheme="minorEastAsia" w:hAnsi="Arial" w:cs="Arial"/>
            <w:color w:val="000000" w:themeColor="text1"/>
            <w:sz w:val="22"/>
          </w:rPr>
          <w:t xml:space="preserve"> </w:t>
        </w:r>
      </w:ins>
      <w:r w:rsidRPr="000A209C">
        <w:rPr>
          <w:rFonts w:ascii="Arial" w:eastAsiaTheme="minorEastAsia" w:hAnsi="Arial" w:cs="Arial"/>
          <w:color w:val="000000" w:themeColor="text1"/>
          <w:sz w:val="22"/>
        </w:rPr>
        <w:t>Intriguingly, Proteus shared less than 20% in all normalization cases with the original author</w:t>
      </w:r>
      <w:r w:rsidR="00342441">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s results while M</w:t>
      </w:r>
      <w:r w:rsidR="000B7D01">
        <w:rPr>
          <w:rFonts w:ascii="Arial" w:eastAsiaTheme="minorEastAsia" w:hAnsi="Arial" w:cs="Arial"/>
          <w:color w:val="000000" w:themeColor="text1"/>
          <w:sz w:val="22"/>
        </w:rPr>
        <w:t>S</w:t>
      </w:r>
      <w:r w:rsidRPr="000A209C">
        <w:rPr>
          <w:rFonts w:ascii="Arial" w:eastAsiaTheme="minorEastAsia" w:hAnsi="Arial" w:cs="Arial"/>
          <w:color w:val="000000" w:themeColor="text1"/>
          <w:sz w:val="22"/>
        </w:rPr>
        <w:t>stats and the manuscript results shared around ~40% of the reported proteins. While M</w:t>
      </w:r>
      <w:r w:rsidR="000B7D01">
        <w:rPr>
          <w:rFonts w:ascii="Arial" w:eastAsiaTheme="minorEastAsia" w:hAnsi="Arial" w:cs="Arial"/>
          <w:color w:val="000000" w:themeColor="text1"/>
          <w:sz w:val="22"/>
        </w:rPr>
        <w:t>S</w:t>
      </w:r>
      <w:r w:rsidRPr="000A209C">
        <w:rPr>
          <w:rFonts w:ascii="Arial" w:eastAsiaTheme="minorEastAsia" w:hAnsi="Arial" w:cs="Arial"/>
          <w:color w:val="000000" w:themeColor="text1"/>
          <w:sz w:val="22"/>
        </w:rPr>
        <w:t>stats</w:t>
      </w:r>
      <w:r w:rsidRPr="26C50E74">
        <w:rPr>
          <w:rFonts w:ascii="Arial" w:eastAsiaTheme="minorEastAsia" w:hAnsi="Arial" w:cs="Arial"/>
          <w:color w:val="000000" w:themeColor="text1"/>
          <w:sz w:val="22"/>
        </w:rPr>
        <w:t xml:space="preserve"> </w:t>
      </w:r>
      <w:ins w:id="390" w:author="来宾用户" w:date="2023-03-07T14:50:00Z">
        <w:r w:rsidRPr="26C50E74">
          <w:rPr>
            <w:rFonts w:ascii="Arial" w:eastAsiaTheme="minorEastAsia" w:hAnsi="Arial" w:cs="Arial"/>
            <w:color w:val="000000" w:themeColor="text1"/>
            <w:sz w:val="22"/>
          </w:rPr>
          <w:t>and msqrob2</w:t>
        </w:r>
        <w:r w:rsidRPr="000A209C">
          <w:rPr>
            <w:rFonts w:ascii="Arial" w:eastAsiaTheme="minorEastAsia" w:hAnsi="Arial" w:cs="Arial"/>
            <w:color w:val="000000" w:themeColor="text1"/>
            <w:sz w:val="22"/>
          </w:rPr>
          <w:t xml:space="preserve"> </w:t>
        </w:r>
      </w:ins>
      <w:r w:rsidR="00145FD3">
        <w:rPr>
          <w:rFonts w:ascii="Arial" w:eastAsiaTheme="minorEastAsia" w:hAnsi="Arial" w:cs="Arial"/>
          <w:color w:val="000000" w:themeColor="text1"/>
          <w:sz w:val="22"/>
        </w:rPr>
        <w:t>performs</w:t>
      </w:r>
      <w:r w:rsidRPr="000A209C">
        <w:rPr>
          <w:rFonts w:ascii="Arial" w:eastAsiaTheme="minorEastAsia" w:hAnsi="Arial" w:cs="Arial"/>
          <w:color w:val="000000" w:themeColor="text1"/>
          <w:sz w:val="22"/>
        </w:rPr>
        <w:t xml:space="preserve"> </w:t>
      </w:r>
      <w:r w:rsidR="0011716B">
        <w:rPr>
          <w:rFonts w:ascii="Arial" w:eastAsiaTheme="minorEastAsia" w:hAnsi="Arial" w:cs="Arial"/>
          <w:color w:val="000000" w:themeColor="text1"/>
          <w:sz w:val="22"/>
        </w:rPr>
        <w:t>relatively</w:t>
      </w:r>
      <w:r w:rsidR="0011716B"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better for </w:t>
      </w:r>
      <w:r w:rsidR="00424008" w:rsidRPr="000A209C">
        <w:rPr>
          <w:rFonts w:ascii="Arial" w:eastAsiaTheme="minorEastAsia" w:hAnsi="Arial" w:cs="Arial"/>
          <w:color w:val="000000" w:themeColor="text1"/>
          <w:sz w:val="22"/>
        </w:rPr>
        <w:t>the</w:t>
      </w:r>
      <w:r w:rsidR="4E150FB2" w:rsidRPr="000A209C">
        <w:rPr>
          <w:rFonts w:ascii="Arial" w:eastAsiaTheme="minorEastAsia" w:hAnsi="Arial" w:cs="Arial"/>
          <w:color w:val="000000" w:themeColor="text1"/>
          <w:sz w:val="22"/>
        </w:rPr>
        <w:t xml:space="preserve"> toxicology dataset</w:t>
      </w:r>
      <w:ins w:id="391" w:author="来宾用户" w:date="2023-03-07T14:50:00Z">
        <w:r w:rsidR="4E150FB2" w:rsidRPr="26C50E74">
          <w:rPr>
            <w:rFonts w:ascii="Arial" w:eastAsiaTheme="minorEastAsia" w:hAnsi="Arial" w:cs="Arial"/>
            <w:color w:val="000000" w:themeColor="text1"/>
            <w:sz w:val="22"/>
          </w:rPr>
          <w:t xml:space="preserve">, but </w:t>
        </w:r>
      </w:ins>
      <w:ins w:id="392" w:author="来宾用户" w:date="2023-03-07T14:51:00Z">
        <w:r w:rsidR="26C50E74" w:rsidRPr="26C50E74">
          <w:rPr>
            <w:rFonts w:ascii="Arial" w:eastAsiaTheme="minorEastAsia" w:hAnsi="Arial" w:cs="Arial"/>
            <w:color w:val="000000" w:themeColor="text1"/>
            <w:sz w:val="22"/>
          </w:rPr>
          <w:t xml:space="preserve">the former performs better </w:t>
        </w:r>
      </w:ins>
      <w:r w:rsidRPr="000A209C">
        <w:rPr>
          <w:rFonts w:ascii="Arial" w:eastAsiaTheme="minorEastAsia" w:hAnsi="Arial" w:cs="Arial"/>
          <w:color w:val="000000" w:themeColor="text1"/>
          <w:sz w:val="22"/>
        </w:rPr>
        <w:t xml:space="preserve">in </w:t>
      </w:r>
      <w:r w:rsidRPr="7F89D955">
        <w:rPr>
          <w:rFonts w:ascii="Arial" w:eastAsiaTheme="minorEastAsia" w:hAnsi="Arial" w:cs="Arial"/>
          <w:color w:val="000000" w:themeColor="text1"/>
          <w:sz w:val="22"/>
        </w:rPr>
        <w:t xml:space="preserve">the </w:t>
      </w:r>
      <w:r w:rsidR="00611970" w:rsidRPr="00611970">
        <w:rPr>
          <w:rFonts w:ascii="Arial" w:eastAsiaTheme="minorEastAsia" w:hAnsi="Arial" w:cs="Arial"/>
          <w:color w:val="000000" w:themeColor="text1"/>
          <w:sz w:val="22"/>
        </w:rPr>
        <w:t>UPS spiked dataset</w:t>
      </w:r>
      <w:r w:rsidRPr="7F89D955">
        <w:rPr>
          <w:rFonts w:ascii="Arial" w:eastAsiaTheme="minorEastAsia" w:hAnsi="Arial" w:cs="Arial"/>
          <w:color w:val="000000" w:themeColor="text1"/>
          <w:sz w:val="22"/>
        </w:rPr>
        <w:t>). We</w:t>
      </w:r>
      <w:r w:rsidRPr="000A209C">
        <w:rPr>
          <w:rFonts w:ascii="Arial" w:eastAsiaTheme="minorEastAsia" w:hAnsi="Arial" w:cs="Arial"/>
          <w:color w:val="000000" w:themeColor="text1"/>
          <w:sz w:val="22"/>
        </w:rPr>
        <w:t xml:space="preserve"> included these contradictory results to show that data quality may introduce more differences and variability in the </w:t>
      </w:r>
      <w:r w:rsidR="00DA286D" w:rsidRPr="000A209C">
        <w:rPr>
          <w:rFonts w:ascii="Arial" w:eastAsiaTheme="minorEastAsia" w:hAnsi="Arial" w:cs="Arial"/>
          <w:color w:val="000000" w:themeColor="text1"/>
          <w:sz w:val="22"/>
        </w:rPr>
        <w:t>results</w:t>
      </w:r>
      <w:r w:rsidRPr="000A209C">
        <w:rPr>
          <w:rFonts w:ascii="Arial" w:eastAsiaTheme="minorEastAsia" w:hAnsi="Arial" w:cs="Arial"/>
          <w:color w:val="000000" w:themeColor="text1"/>
          <w:sz w:val="22"/>
        </w:rPr>
        <w:t xml:space="preserve"> than the tool used to perform the </w:t>
      </w:r>
      <w:r w:rsidR="002C7B07">
        <w:rPr>
          <w:rFonts w:ascii="Arial" w:eastAsiaTheme="minorEastAsia" w:hAnsi="Arial" w:cs="Arial"/>
          <w:color w:val="000000" w:themeColor="text1"/>
          <w:sz w:val="22"/>
        </w:rPr>
        <w:t>DE</w:t>
      </w:r>
      <w:r w:rsidR="002C7B07" w:rsidRPr="000A209C">
        <w:rPr>
          <w:rFonts w:ascii="Arial" w:eastAsiaTheme="minorEastAsia" w:hAnsi="Arial" w:cs="Arial"/>
          <w:color w:val="000000" w:themeColor="text1"/>
          <w:sz w:val="22"/>
        </w:rPr>
        <w:t xml:space="preserve"> </w:t>
      </w:r>
      <w:r w:rsidRPr="000A209C">
        <w:rPr>
          <w:rFonts w:ascii="Arial" w:eastAsiaTheme="minorEastAsia" w:hAnsi="Arial" w:cs="Arial"/>
          <w:color w:val="000000" w:themeColor="text1"/>
          <w:sz w:val="22"/>
        </w:rPr>
        <w:t xml:space="preserve">analysis. </w:t>
      </w:r>
    </w:p>
    <w:p w14:paraId="337C0402" w14:textId="2E5AFA57" w:rsidR="004C2B31" w:rsidRPr="003A72E9" w:rsidRDefault="004C2B31" w:rsidP="005C0A8C">
      <w:pPr>
        <w:spacing w:before="156" w:after="156"/>
        <w:jc w:val="center"/>
      </w:pPr>
      <w:r>
        <w:rPr>
          <w:noProof/>
        </w:rPr>
        <w:drawing>
          <wp:inline distT="0" distB="0" distL="0" distR="0" wp14:anchorId="548C3CEA" wp14:editId="048A9FD7">
            <wp:extent cx="4572000" cy="3190875"/>
            <wp:effectExtent l="0" t="0" r="0" b="0"/>
            <wp:docPr id="825804747" name="Picture 825804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572000" cy="3190875"/>
                    </a:xfrm>
                    <a:prstGeom prst="rect">
                      <a:avLst/>
                    </a:prstGeom>
                  </pic:spPr>
                </pic:pic>
              </a:graphicData>
            </a:graphic>
          </wp:inline>
        </w:drawing>
      </w:r>
    </w:p>
    <w:p w14:paraId="37B29685" w14:textId="57592C06" w:rsidR="004C2B31" w:rsidRPr="00623676" w:rsidRDefault="004C2B31" w:rsidP="004C2B31">
      <w:pPr>
        <w:spacing w:before="156" w:after="156"/>
        <w:rPr>
          <w:rFonts w:ascii="Arial" w:hAnsi="Arial" w:cs="Arial"/>
          <w:color w:val="000000" w:themeColor="text1"/>
          <w:sz w:val="18"/>
          <w:szCs w:val="18"/>
        </w:rPr>
      </w:pPr>
      <w:r w:rsidRPr="00623676">
        <w:rPr>
          <w:rFonts w:ascii="Arial" w:hAnsi="Arial" w:cs="Arial"/>
          <w:b/>
          <w:bCs/>
          <w:color w:val="000000" w:themeColor="text1"/>
          <w:sz w:val="18"/>
          <w:szCs w:val="18"/>
        </w:rPr>
        <w:t>Figure 3</w:t>
      </w:r>
      <w:r w:rsidRPr="00623676">
        <w:rPr>
          <w:rFonts w:ascii="Arial" w:hAnsi="Arial" w:cs="Arial"/>
          <w:color w:val="000000" w:themeColor="text1"/>
          <w:sz w:val="18"/>
          <w:szCs w:val="18"/>
        </w:rPr>
        <w:t xml:space="preserve">: Distribution of metrics including contaminants, peptide intensity, charge, missed cleavages, identification rate over retention time, MS2 Oversampling and Peptide missing values for projects the </w:t>
      </w:r>
      <w:r w:rsidR="00207336">
        <w:rPr>
          <w:rFonts w:ascii="Arial" w:hAnsi="Arial" w:cs="Arial"/>
          <w:color w:val="000000" w:themeColor="text1"/>
          <w:sz w:val="18"/>
          <w:szCs w:val="18"/>
        </w:rPr>
        <w:t>large-scale mix dataset</w:t>
      </w:r>
      <w:r w:rsidRPr="00623676">
        <w:rPr>
          <w:rFonts w:ascii="Arial" w:hAnsi="Arial" w:cs="Arial"/>
          <w:color w:val="000000" w:themeColor="text1"/>
          <w:sz w:val="18"/>
          <w:szCs w:val="18"/>
        </w:rPr>
        <w:t xml:space="preserve"> and toxicology dataset analyzed with quantms. The normalized metric value (y-axis) is the normalized value for each specific metric between 0 and 1. </w:t>
      </w:r>
    </w:p>
    <w:p w14:paraId="0C4FF1BE" w14:textId="77777777" w:rsidR="007374A0" w:rsidRDefault="007374A0" w:rsidP="00623676">
      <w:pPr>
        <w:spacing w:before="156" w:after="156"/>
        <w:ind w:right="84"/>
        <w:rPr>
          <w:rFonts w:ascii="Arial" w:hAnsi="Arial" w:cs="Arial"/>
          <w:color w:val="000000" w:themeColor="text1"/>
          <w:sz w:val="22"/>
        </w:rPr>
      </w:pPr>
    </w:p>
    <w:p w14:paraId="716DB474" w14:textId="77777777" w:rsidR="00BF3934" w:rsidRDefault="00BF3934" w:rsidP="00623676">
      <w:pPr>
        <w:spacing w:before="156" w:after="156"/>
        <w:ind w:right="84"/>
        <w:rPr>
          <w:rFonts w:ascii="Arial" w:hAnsi="Arial" w:cs="Arial"/>
          <w:color w:val="000000" w:themeColor="text1"/>
          <w:sz w:val="22"/>
        </w:rPr>
      </w:pPr>
    </w:p>
    <w:p w14:paraId="1CD229E0" w14:textId="77777777" w:rsidR="00BF3934" w:rsidRDefault="00BF3934" w:rsidP="00623676">
      <w:pPr>
        <w:spacing w:before="156" w:after="156"/>
        <w:ind w:right="84"/>
        <w:rPr>
          <w:rFonts w:ascii="Arial" w:hAnsi="Arial" w:cs="Arial"/>
          <w:color w:val="000000" w:themeColor="text1"/>
          <w:sz w:val="22"/>
        </w:rPr>
      </w:pPr>
    </w:p>
    <w:p w14:paraId="3B38E2F9" w14:textId="77777777" w:rsidR="00BF3934" w:rsidRDefault="00BF3934" w:rsidP="00623676">
      <w:pPr>
        <w:spacing w:before="156" w:after="156"/>
        <w:ind w:right="84"/>
        <w:rPr>
          <w:rFonts w:ascii="Arial" w:hAnsi="Arial" w:cs="Arial"/>
          <w:color w:val="000000" w:themeColor="text1"/>
          <w:sz w:val="22"/>
        </w:rPr>
      </w:pPr>
    </w:p>
    <w:p w14:paraId="38530A3C" w14:textId="77777777" w:rsidR="00BF3934" w:rsidRPr="000A209C" w:rsidRDefault="00BF3934" w:rsidP="00623676">
      <w:pPr>
        <w:spacing w:before="156" w:after="156"/>
        <w:ind w:right="84"/>
        <w:rPr>
          <w:rFonts w:ascii="Arial" w:hAnsi="Arial" w:cs="Arial"/>
          <w:color w:val="000000" w:themeColor="text1"/>
          <w:sz w:val="22"/>
        </w:rPr>
      </w:pPr>
    </w:p>
    <w:p w14:paraId="5BE89804" w14:textId="1F02F34F" w:rsidR="00650542" w:rsidRPr="000A209C" w:rsidRDefault="00BE240F" w:rsidP="00650542">
      <w:pPr>
        <w:spacing w:before="156" w:after="156"/>
        <w:rPr>
          <w:rFonts w:ascii="Arial" w:hAnsi="Arial" w:cs="Arial"/>
          <w:b/>
          <w:bCs/>
          <w:color w:val="000000" w:themeColor="text1"/>
          <w:sz w:val="22"/>
        </w:rPr>
      </w:pPr>
      <w:r w:rsidRPr="000A209C">
        <w:rPr>
          <w:rFonts w:ascii="Arial" w:hAnsi="Arial" w:cs="Arial"/>
          <w:b/>
          <w:bCs/>
          <w:color w:val="000000" w:themeColor="text1"/>
          <w:sz w:val="22"/>
        </w:rPr>
        <w:t xml:space="preserve">5. </w:t>
      </w:r>
      <w:r w:rsidR="00650542" w:rsidRPr="000A209C">
        <w:rPr>
          <w:rFonts w:ascii="Arial" w:hAnsi="Arial" w:cs="Arial"/>
          <w:b/>
          <w:bCs/>
          <w:color w:val="000000" w:themeColor="text1"/>
          <w:sz w:val="22"/>
        </w:rPr>
        <w:t>Conclusions</w:t>
      </w:r>
    </w:p>
    <w:p w14:paraId="051CB45D" w14:textId="680A30CD" w:rsidR="00650542" w:rsidRPr="000A209C" w:rsidRDefault="0018488D" w:rsidP="5CE95AF8">
      <w:pPr>
        <w:spacing w:before="156" w:after="156"/>
        <w:rPr>
          <w:rFonts w:ascii="Arial" w:hAnsi="Arial" w:cs="Arial"/>
          <w:color w:val="000000" w:themeColor="text1"/>
          <w:sz w:val="22"/>
        </w:rPr>
      </w:pPr>
      <w:r>
        <w:rPr>
          <w:rFonts w:ascii="Arial" w:hAnsi="Arial" w:cs="Arial"/>
          <w:color w:val="000000" w:themeColor="text1"/>
          <w:kern w:val="0"/>
          <w:sz w:val="22"/>
        </w:rPr>
        <w:t>This study explores</w:t>
      </w:r>
      <w:r w:rsidR="00650542" w:rsidRPr="000A209C">
        <w:rPr>
          <w:rFonts w:ascii="Arial" w:hAnsi="Arial" w:cs="Arial"/>
          <w:color w:val="000000" w:themeColor="text1"/>
          <w:kern w:val="0"/>
          <w:sz w:val="22"/>
        </w:rPr>
        <w:t xml:space="preserve"> multiple R-packages and tools for </w:t>
      </w:r>
      <w:r w:rsidR="00284DC8">
        <w:rPr>
          <w:rFonts w:ascii="Arial" w:hAnsi="Arial" w:cs="Arial"/>
          <w:color w:val="000000" w:themeColor="text1"/>
          <w:kern w:val="0"/>
          <w:sz w:val="22"/>
        </w:rPr>
        <w:t>differential expression</w:t>
      </w:r>
      <w:r w:rsidR="00284DC8" w:rsidRPr="000A209C">
        <w:rPr>
          <w:rFonts w:ascii="Arial" w:hAnsi="Arial" w:cs="Arial"/>
          <w:color w:val="000000" w:themeColor="text1"/>
          <w:kern w:val="0"/>
          <w:sz w:val="22"/>
        </w:rPr>
        <w:t xml:space="preserve"> </w:t>
      </w:r>
      <w:r w:rsidR="00650542" w:rsidRPr="000A209C">
        <w:rPr>
          <w:rFonts w:ascii="Arial" w:hAnsi="Arial" w:cs="Arial"/>
          <w:color w:val="000000" w:themeColor="text1"/>
          <w:kern w:val="0"/>
          <w:sz w:val="22"/>
        </w:rPr>
        <w:t xml:space="preserve">data analysis of LFQ experiments based on protein and peptide intensity results. We explored eight different R or Shiny applications including </w:t>
      </w:r>
      <w:r w:rsidR="00650542" w:rsidRPr="000A209C">
        <w:rPr>
          <w:rFonts w:ascii="Arial" w:hAnsi="Arial" w:cs="Arial"/>
          <w:color w:val="000000" w:themeColor="text1"/>
          <w:sz w:val="22"/>
        </w:rPr>
        <w:t>MSstats, Proteus, prolfqua, ProVision, LFQ-Analyst, Eatomics,</w:t>
      </w:r>
      <w:r w:rsidR="00650542" w:rsidRPr="000A209C">
        <w:rPr>
          <w:rFonts w:ascii="Arial" w:hAnsi="Arial" w:cs="Arial"/>
          <w:noProof/>
          <w:color w:val="000000" w:themeColor="text1"/>
          <w:sz w:val="22"/>
        </w:rPr>
        <w:t xml:space="preserve"> ProStaR, </w:t>
      </w:r>
      <w:r w:rsidR="00AC4749" w:rsidRPr="3ECDF959">
        <w:rPr>
          <w:rFonts w:ascii="Arial" w:hAnsi="Arial" w:cs="Arial"/>
          <w:color w:val="000000" w:themeColor="text1"/>
          <w:kern w:val="0"/>
          <w:sz w:val="22"/>
        </w:rPr>
        <w:t>m</w:t>
      </w:r>
      <w:r w:rsidR="007D0A9D" w:rsidRPr="3ECDF959">
        <w:rPr>
          <w:rFonts w:ascii="Arial" w:hAnsi="Arial" w:cs="Arial"/>
          <w:color w:val="000000" w:themeColor="text1"/>
          <w:kern w:val="0"/>
          <w:sz w:val="22"/>
        </w:rPr>
        <w:t>sqrob</w:t>
      </w:r>
      <w:ins w:id="393" w:author="来宾用户" w:date="2023-02-24T13:56:00Z">
        <w:r w:rsidR="007D0A9D" w:rsidRPr="3ECDF959">
          <w:rPr>
            <w:rFonts w:ascii="Arial" w:hAnsi="Arial" w:cs="Arial"/>
            <w:color w:val="000000" w:themeColor="text1"/>
            <w:kern w:val="0"/>
            <w:sz w:val="22"/>
          </w:rPr>
          <w:t>2</w:t>
        </w:r>
      </w:ins>
      <w:r w:rsidR="00650542" w:rsidRPr="000A209C">
        <w:rPr>
          <w:rFonts w:ascii="Arial" w:hAnsi="Arial" w:cs="Arial"/>
          <w:color w:val="000000" w:themeColor="text1"/>
          <w:kern w:val="0"/>
          <w:sz w:val="22"/>
        </w:rPr>
        <w:t xml:space="preserve"> and the popular C# tool Perseus. Most of these packages (LFQ-Analyst, ProVision</w:t>
      </w:r>
      <w:r w:rsidR="00650542" w:rsidRPr="38568ED1">
        <w:rPr>
          <w:rFonts w:ascii="Arial" w:hAnsi="Arial" w:cs="Arial"/>
          <w:color w:val="000000" w:themeColor="text1"/>
          <w:sz w:val="22"/>
        </w:rPr>
        <w:t xml:space="preserve">, Eatomics, </w:t>
      </w:r>
      <w:r w:rsidR="00650542" w:rsidRPr="000A209C">
        <w:rPr>
          <w:rFonts w:ascii="Arial" w:hAnsi="Arial" w:cs="Arial"/>
          <w:color w:val="000000" w:themeColor="text1"/>
          <w:sz w:val="22"/>
        </w:rPr>
        <w:t>prolfqua</w:t>
      </w:r>
      <w:r w:rsidR="00650542" w:rsidRPr="09F4D5D1">
        <w:rPr>
          <w:rFonts w:ascii="Arial" w:hAnsi="Arial" w:cs="Arial"/>
          <w:color w:val="000000" w:themeColor="text1"/>
          <w:sz w:val="22"/>
        </w:rPr>
        <w:t xml:space="preserve">, </w:t>
      </w:r>
      <w:r w:rsidR="00AC4749" w:rsidRPr="3ECDF959">
        <w:rPr>
          <w:rFonts w:ascii="Arial" w:hAnsi="Arial" w:cs="Arial"/>
          <w:color w:val="000000" w:themeColor="text1"/>
          <w:kern w:val="0"/>
          <w:sz w:val="22"/>
        </w:rPr>
        <w:t>m</w:t>
      </w:r>
      <w:r w:rsidR="007D0A9D" w:rsidRPr="3ECDF959">
        <w:rPr>
          <w:rFonts w:ascii="Arial" w:hAnsi="Arial" w:cs="Arial"/>
          <w:color w:val="000000" w:themeColor="text1"/>
          <w:kern w:val="0"/>
          <w:sz w:val="22"/>
        </w:rPr>
        <w:t>sqrob</w:t>
      </w:r>
      <w:ins w:id="394" w:author="来宾用户" w:date="2023-02-24T13:56:00Z">
        <w:r w:rsidR="007D0A9D" w:rsidRPr="3ECDF959">
          <w:rPr>
            <w:rFonts w:ascii="Arial" w:hAnsi="Arial" w:cs="Arial"/>
            <w:color w:val="000000" w:themeColor="text1"/>
            <w:kern w:val="0"/>
            <w:sz w:val="22"/>
          </w:rPr>
          <w:t>2</w:t>
        </w:r>
      </w:ins>
      <w:r w:rsidR="00650542" w:rsidRPr="09F4D5D1">
        <w:rPr>
          <w:rFonts w:ascii="Arial" w:hAnsi="Arial" w:cs="Arial"/>
          <w:color w:val="000000" w:themeColor="text1"/>
          <w:kern w:val="0"/>
          <w:sz w:val="22"/>
        </w:rPr>
        <w:t>)</w:t>
      </w:r>
      <w:r w:rsidR="00650542" w:rsidRPr="000A209C">
        <w:rPr>
          <w:rFonts w:ascii="Arial" w:hAnsi="Arial" w:cs="Arial"/>
          <w:color w:val="000000" w:themeColor="text1"/>
          <w:kern w:val="0"/>
          <w:sz w:val="22"/>
        </w:rPr>
        <w:t xml:space="preserve"> have been created as an alternative to Perseus to analyze the output of MaxQuant in the R. </w:t>
      </w:r>
      <w:r w:rsidR="00F33798">
        <w:rPr>
          <w:rFonts w:ascii="Arial" w:hAnsi="Arial" w:cs="Arial"/>
          <w:color w:val="000000" w:themeColor="text1"/>
          <w:kern w:val="0"/>
          <w:sz w:val="22"/>
        </w:rPr>
        <w:t xml:space="preserve">MSstats, </w:t>
      </w:r>
      <w:r w:rsidR="00650542" w:rsidRPr="09F4D5D1">
        <w:rPr>
          <w:rFonts w:ascii="Arial" w:hAnsi="Arial" w:cs="Arial"/>
          <w:color w:val="000000" w:themeColor="text1"/>
          <w:kern w:val="0"/>
          <w:sz w:val="22"/>
        </w:rPr>
        <w:t>Prolfqua</w:t>
      </w:r>
      <w:r w:rsidR="00650542" w:rsidRPr="000A209C">
        <w:rPr>
          <w:rFonts w:ascii="Arial" w:hAnsi="Arial" w:cs="Arial"/>
          <w:color w:val="000000" w:themeColor="text1"/>
          <w:kern w:val="0"/>
          <w:sz w:val="22"/>
        </w:rPr>
        <w:t>, Proteus and ProStaR can process not only protein intensity results but peptide-based results</w:t>
      </w:r>
      <w:r w:rsidR="00F33798">
        <w:rPr>
          <w:rFonts w:ascii="Arial" w:hAnsi="Arial" w:cs="Arial"/>
          <w:color w:val="000000" w:themeColor="text1"/>
          <w:kern w:val="0"/>
          <w:sz w:val="22"/>
        </w:rPr>
        <w:t>,</w:t>
      </w:r>
      <w:r w:rsidR="00650542" w:rsidRPr="000A209C">
        <w:rPr>
          <w:rFonts w:ascii="Arial" w:hAnsi="Arial" w:cs="Arial"/>
          <w:color w:val="000000" w:themeColor="text1"/>
          <w:kern w:val="0"/>
          <w:sz w:val="22"/>
        </w:rPr>
        <w:t xml:space="preserve"> </w:t>
      </w:r>
      <w:r w:rsidR="0046468A">
        <w:rPr>
          <w:rFonts w:ascii="Arial" w:hAnsi="Arial" w:cs="Arial"/>
          <w:color w:val="000000" w:themeColor="text1"/>
          <w:kern w:val="0"/>
          <w:sz w:val="22"/>
        </w:rPr>
        <w:t xml:space="preserve">making them more flexible </w:t>
      </w:r>
      <w:r w:rsidR="00F33798">
        <w:rPr>
          <w:rFonts w:ascii="Arial" w:hAnsi="Arial" w:cs="Arial"/>
          <w:color w:val="000000" w:themeColor="text1"/>
          <w:kern w:val="0"/>
          <w:sz w:val="22"/>
        </w:rPr>
        <w:t>and compatibl</w:t>
      </w:r>
      <w:r w:rsidR="00EC27B1">
        <w:rPr>
          <w:rFonts w:ascii="Arial" w:hAnsi="Arial" w:cs="Arial"/>
          <w:color w:val="000000" w:themeColor="text1"/>
          <w:kern w:val="0"/>
          <w:sz w:val="22"/>
        </w:rPr>
        <w:t>e with tools such as</w:t>
      </w:r>
      <w:r w:rsidR="00650542" w:rsidRPr="000A209C">
        <w:rPr>
          <w:rFonts w:ascii="Arial" w:hAnsi="Arial" w:cs="Arial"/>
          <w:color w:val="000000" w:themeColor="text1"/>
          <w:kern w:val="0"/>
          <w:sz w:val="22"/>
        </w:rPr>
        <w:t xml:space="preserve"> DIA-NN, quantms, Skyline, etc. MSstats is </w:t>
      </w:r>
      <w:r w:rsidR="00BA05A9">
        <w:rPr>
          <w:rFonts w:ascii="Arial" w:hAnsi="Arial" w:cs="Arial"/>
          <w:color w:val="000000" w:themeColor="text1"/>
          <w:kern w:val="0"/>
          <w:sz w:val="22"/>
        </w:rPr>
        <w:t>the most well-documented package and</w:t>
      </w:r>
      <w:r w:rsidR="00650542" w:rsidRPr="000A209C">
        <w:rPr>
          <w:rFonts w:ascii="Arial" w:hAnsi="Arial" w:cs="Arial"/>
          <w:color w:val="000000" w:themeColor="text1"/>
          <w:kern w:val="0"/>
          <w:sz w:val="22"/>
        </w:rPr>
        <w:t xml:space="preserve"> the one with more support. However, other packages like prolfqua have </w:t>
      </w:r>
      <w:r w:rsidR="00EC27B1" w:rsidRPr="38568ED1">
        <w:rPr>
          <w:rFonts w:ascii="Arial" w:hAnsi="Arial" w:cs="Arial"/>
          <w:color w:val="000000" w:themeColor="text1"/>
          <w:sz w:val="22"/>
        </w:rPr>
        <w:t>higher</w:t>
      </w:r>
      <w:r w:rsidR="00650542" w:rsidRPr="38568ED1">
        <w:rPr>
          <w:rFonts w:ascii="Arial" w:hAnsi="Arial" w:cs="Arial"/>
          <w:color w:val="000000" w:themeColor="text1"/>
          <w:sz w:val="22"/>
        </w:rPr>
        <w:t xml:space="preserve"> quality control capabilities which are crucial in differential expression data analysis to detect variances and errors in specific samples or analytical steps.  </w:t>
      </w:r>
    </w:p>
    <w:p w14:paraId="1E18F207" w14:textId="10FD06DD" w:rsidR="00650542" w:rsidRPr="000A209C" w:rsidRDefault="00650542" w:rsidP="5CE95AF8">
      <w:pPr>
        <w:spacing w:before="156" w:after="156"/>
        <w:rPr>
          <w:rFonts w:ascii="Arial" w:eastAsiaTheme="minorEastAsia" w:hAnsi="Arial" w:cs="Arial"/>
          <w:color w:val="000000" w:themeColor="text1"/>
          <w:kern w:val="0"/>
          <w:sz w:val="22"/>
        </w:rPr>
      </w:pPr>
      <w:r w:rsidRPr="000A209C">
        <w:rPr>
          <w:rFonts w:ascii="Arial" w:hAnsi="Arial" w:cs="Arial"/>
          <w:color w:val="000000" w:themeColor="text1"/>
          <w:kern w:val="0"/>
          <w:sz w:val="22"/>
        </w:rPr>
        <w:t xml:space="preserve">The results highlighted that major differences </w:t>
      </w:r>
      <w:r w:rsidRPr="38568ED1">
        <w:rPr>
          <w:rFonts w:ascii="Arial" w:hAnsi="Arial" w:cs="Arial"/>
          <w:color w:val="000000" w:themeColor="text1"/>
          <w:kern w:val="0"/>
          <w:sz w:val="22"/>
        </w:rPr>
        <w:t xml:space="preserve">for some tools and datasets </w:t>
      </w:r>
      <w:r w:rsidRPr="000A209C">
        <w:rPr>
          <w:rFonts w:ascii="Arial" w:hAnsi="Arial" w:cs="Arial"/>
          <w:color w:val="000000" w:themeColor="text1"/>
          <w:kern w:val="0"/>
          <w:sz w:val="22"/>
        </w:rPr>
        <w:t>are observed when protein level intensity from MaxQuant is used</w:t>
      </w:r>
      <w:r w:rsidRPr="3ECDF959">
        <w:rPr>
          <w:rFonts w:ascii="Arial" w:hAnsi="Arial" w:cs="Arial"/>
          <w:color w:val="000000" w:themeColor="text1"/>
          <w:kern w:val="0"/>
          <w:sz w:val="22"/>
        </w:rPr>
        <w:t xml:space="preserve"> </w:t>
      </w:r>
      <w:ins w:id="395" w:author="来宾用户" w:date="2023-02-23T13:49:00Z">
        <w:r w:rsidRPr="3ECDF959">
          <w:rPr>
            <w:rFonts w:ascii="Arial" w:hAnsi="Arial" w:cs="Arial"/>
            <w:color w:val="000000" w:themeColor="text1"/>
            <w:kern w:val="0"/>
            <w:sz w:val="22"/>
          </w:rPr>
          <w:t>because</w:t>
        </w:r>
        <w:r w:rsidRPr="38568ED1">
          <w:rPr>
            <w:rFonts w:ascii="Arial" w:hAnsi="Arial" w:cs="Arial"/>
            <w:color w:val="000000" w:themeColor="text1"/>
            <w:kern w:val="0"/>
            <w:sz w:val="22"/>
          </w:rPr>
          <w:t xml:space="preserve"> </w:t>
        </w:r>
      </w:ins>
      <w:r w:rsidRPr="38568ED1">
        <w:rPr>
          <w:rFonts w:ascii="Arial" w:hAnsi="Arial" w:cs="Arial"/>
          <w:color w:val="000000" w:themeColor="text1"/>
          <w:kern w:val="0"/>
          <w:sz w:val="22"/>
        </w:rPr>
        <w:t xml:space="preserve">the performance of some tools </w:t>
      </w:r>
      <w:r w:rsidR="38568ED1" w:rsidRPr="38568ED1">
        <w:rPr>
          <w:rFonts w:ascii="Arial" w:hAnsi="Arial" w:cs="Arial"/>
          <w:color w:val="000000" w:themeColor="text1"/>
          <w:sz w:val="22"/>
        </w:rPr>
        <w:t>can fluctuate significantly depending on the analysis parameters and even the characteristics of the input dataset</w:t>
      </w:r>
      <w:r w:rsidRPr="38568ED1">
        <w:rPr>
          <w:rFonts w:ascii="Arial" w:hAnsi="Arial" w:cs="Arial"/>
          <w:color w:val="000000" w:themeColor="text1"/>
          <w:kern w:val="0"/>
          <w:sz w:val="22"/>
        </w:rPr>
        <w:t>.</w:t>
      </w:r>
      <w:r w:rsidRPr="000A209C">
        <w:rPr>
          <w:rFonts w:ascii="Arial" w:hAnsi="Arial" w:cs="Arial"/>
          <w:color w:val="000000" w:themeColor="text1"/>
          <w:kern w:val="0"/>
          <w:sz w:val="22"/>
        </w:rPr>
        <w:t xml:space="preserve"> </w:t>
      </w:r>
      <w:r w:rsidRPr="00623676">
        <w:rPr>
          <w:rFonts w:ascii="Arial" w:hAnsi="Arial" w:cs="Arial"/>
          <w:color w:val="000000" w:themeColor="text1"/>
          <w:kern w:val="0"/>
          <w:sz w:val="22"/>
        </w:rPr>
        <w:t xml:space="preserve">Most of the tools can correctly quantify true </w:t>
      </w:r>
      <w:r w:rsidRPr="7F89D955">
        <w:rPr>
          <w:rFonts w:ascii="Arial" w:hAnsi="Arial" w:cs="Arial"/>
          <w:color w:val="000000" w:themeColor="text1"/>
          <w:kern w:val="0"/>
          <w:sz w:val="22"/>
        </w:rPr>
        <w:t>positive</w:t>
      </w:r>
      <w:r w:rsidRPr="38568ED1">
        <w:rPr>
          <w:rFonts w:ascii="Arial" w:hAnsi="Arial" w:cs="Arial"/>
          <w:color w:val="000000" w:themeColor="text1"/>
          <w:sz w:val="22"/>
        </w:rPr>
        <w:t>s</w:t>
      </w:r>
      <w:r w:rsidRPr="7F89D955">
        <w:rPr>
          <w:rFonts w:ascii="Arial" w:hAnsi="Arial" w:cs="Arial"/>
          <w:color w:val="000000" w:themeColor="text1"/>
          <w:kern w:val="0"/>
          <w:sz w:val="22"/>
        </w:rPr>
        <w:t xml:space="preserve"> </w:t>
      </w:r>
      <w:r w:rsidRPr="38568ED1">
        <w:rPr>
          <w:rFonts w:ascii="Arial" w:hAnsi="Arial" w:cs="Arial"/>
          <w:color w:val="000000" w:themeColor="text1"/>
          <w:sz w:val="22"/>
        </w:rPr>
        <w:t xml:space="preserve">at </w:t>
      </w:r>
      <w:r w:rsidRPr="00623676">
        <w:rPr>
          <w:rFonts w:ascii="Arial" w:hAnsi="Arial" w:cs="Arial"/>
          <w:color w:val="000000" w:themeColor="text1"/>
          <w:kern w:val="0"/>
          <w:sz w:val="22"/>
        </w:rPr>
        <w:t xml:space="preserve">low false positive rates, however, Perseus, prolfqua, </w:t>
      </w:r>
      <w:r w:rsidR="006A74A6" w:rsidRPr="382B42C5">
        <w:rPr>
          <w:rFonts w:ascii="Arial" w:hAnsi="Arial" w:cs="Arial"/>
          <w:color w:val="000000" w:themeColor="text1"/>
          <w:sz w:val="22"/>
        </w:rPr>
        <w:t xml:space="preserve">and </w:t>
      </w:r>
      <w:r w:rsidRPr="00623676">
        <w:rPr>
          <w:rFonts w:ascii="Arial" w:hAnsi="Arial" w:cs="Arial"/>
          <w:color w:val="000000" w:themeColor="text1"/>
          <w:kern w:val="0"/>
          <w:sz w:val="22"/>
        </w:rPr>
        <w:t>LFQ-</w:t>
      </w:r>
      <w:r w:rsidRPr="7F89D955">
        <w:rPr>
          <w:rFonts w:ascii="Arial" w:hAnsi="Arial" w:cs="Arial"/>
          <w:color w:val="000000" w:themeColor="text1"/>
          <w:kern w:val="0"/>
          <w:sz w:val="22"/>
        </w:rPr>
        <w:t>Ana</w:t>
      </w:r>
      <w:r w:rsidRPr="38568ED1">
        <w:rPr>
          <w:rFonts w:ascii="Arial" w:hAnsi="Arial" w:cs="Arial"/>
          <w:color w:val="000000" w:themeColor="text1"/>
          <w:sz w:val="22"/>
        </w:rPr>
        <w:t>l</w:t>
      </w:r>
      <w:r w:rsidRPr="7F89D955">
        <w:rPr>
          <w:rFonts w:ascii="Arial" w:hAnsi="Arial" w:cs="Arial"/>
          <w:color w:val="000000" w:themeColor="text1"/>
          <w:kern w:val="0"/>
          <w:sz w:val="22"/>
        </w:rPr>
        <w:t>yst</w:t>
      </w:r>
      <w:r w:rsidRPr="00623676">
        <w:rPr>
          <w:rFonts w:ascii="Arial" w:hAnsi="Arial" w:cs="Arial"/>
          <w:color w:val="000000" w:themeColor="text1"/>
          <w:kern w:val="0"/>
          <w:sz w:val="22"/>
        </w:rPr>
        <w:t xml:space="preserve"> were</w:t>
      </w:r>
      <w:r w:rsidR="004016D8" w:rsidRPr="00623676">
        <w:rPr>
          <w:rFonts w:ascii="Arial" w:hAnsi="Arial" w:cs="Arial"/>
          <w:color w:val="000000" w:themeColor="text1"/>
          <w:sz w:val="22"/>
        </w:rPr>
        <w:t xml:space="preserve"> </w:t>
      </w:r>
      <w:r w:rsidRPr="00623676">
        <w:rPr>
          <w:rFonts w:ascii="Arial" w:hAnsi="Arial" w:cs="Arial"/>
          <w:color w:val="000000" w:themeColor="text1"/>
          <w:kern w:val="0"/>
          <w:sz w:val="22"/>
        </w:rPr>
        <w:t xml:space="preserve">the tools that performed better among the benchmarked packages in </w:t>
      </w:r>
      <w:r w:rsidR="004016D8" w:rsidRPr="00623676">
        <w:rPr>
          <w:rFonts w:ascii="Arial" w:hAnsi="Arial" w:cs="Arial"/>
          <w:color w:val="000000" w:themeColor="text1"/>
          <w:sz w:val="22"/>
        </w:rPr>
        <w:t xml:space="preserve">the </w:t>
      </w:r>
      <w:r w:rsidRPr="00623676">
        <w:rPr>
          <w:rFonts w:ascii="Arial" w:hAnsi="Arial" w:cs="Arial"/>
          <w:color w:val="000000" w:themeColor="text1"/>
          <w:kern w:val="0"/>
          <w:sz w:val="22"/>
        </w:rPr>
        <w:t>two datasets.</w:t>
      </w:r>
      <w:r w:rsidRPr="000A209C">
        <w:rPr>
          <w:rFonts w:ascii="Arial" w:hAnsi="Arial" w:cs="Arial"/>
          <w:color w:val="000000" w:themeColor="text1"/>
          <w:kern w:val="0"/>
          <w:sz w:val="22"/>
        </w:rPr>
        <w:t xml:space="preserve"> We used Proteus</w:t>
      </w:r>
      <w:r w:rsidRPr="7CA2BA36">
        <w:rPr>
          <w:rFonts w:ascii="Arial" w:hAnsi="Arial" w:cs="Arial"/>
          <w:color w:val="000000" w:themeColor="text1"/>
          <w:kern w:val="0"/>
          <w:sz w:val="22"/>
        </w:rPr>
        <w:t xml:space="preserve">, </w:t>
      </w:r>
      <w:r w:rsidR="00AC4749" w:rsidRPr="3ECDF959">
        <w:rPr>
          <w:rFonts w:ascii="Arial" w:hAnsi="Arial" w:cs="Arial"/>
          <w:color w:val="000000" w:themeColor="text1"/>
          <w:kern w:val="0"/>
          <w:sz w:val="22"/>
        </w:rPr>
        <w:t>m</w:t>
      </w:r>
      <w:r w:rsidR="009132E6" w:rsidRPr="3ECDF959">
        <w:rPr>
          <w:rFonts w:ascii="Arial" w:hAnsi="Arial" w:cs="Arial"/>
          <w:color w:val="000000" w:themeColor="text1"/>
          <w:kern w:val="0"/>
          <w:sz w:val="22"/>
        </w:rPr>
        <w:t>sqrob</w:t>
      </w:r>
      <w:ins w:id="396" w:author="来宾用户" w:date="2023-02-24T13:56:00Z">
        <w:r w:rsidR="009132E6" w:rsidRPr="3ECDF959">
          <w:rPr>
            <w:rFonts w:ascii="Arial" w:hAnsi="Arial" w:cs="Arial"/>
            <w:color w:val="000000" w:themeColor="text1"/>
            <w:kern w:val="0"/>
            <w:sz w:val="22"/>
          </w:rPr>
          <w:t>2</w:t>
        </w:r>
      </w:ins>
      <w:r w:rsidRPr="000A209C">
        <w:rPr>
          <w:rFonts w:ascii="Arial" w:hAnsi="Arial" w:cs="Arial"/>
          <w:color w:val="000000" w:themeColor="text1"/>
          <w:kern w:val="0"/>
          <w:sz w:val="22"/>
        </w:rPr>
        <w:t xml:space="preserve"> and MSstats to evaluate the performance of protein quantification based on peptide-level intensities data from the quantms workflow</w:t>
      </w:r>
      <w:r w:rsidRPr="0CA93CB3">
        <w:rPr>
          <w:rFonts w:ascii="Arial" w:hAnsi="Arial" w:cs="Arial"/>
          <w:color w:val="000000" w:themeColor="text1"/>
          <w:kern w:val="0"/>
          <w:sz w:val="22"/>
        </w:rPr>
        <w:t xml:space="preserve"> and </w:t>
      </w:r>
      <w:r w:rsidRPr="02A66630">
        <w:rPr>
          <w:rFonts w:ascii="Arial" w:hAnsi="Arial" w:cs="Arial"/>
          <w:color w:val="000000" w:themeColor="text1"/>
          <w:kern w:val="0"/>
          <w:sz w:val="22"/>
        </w:rPr>
        <w:t>MaxQuant.</w:t>
      </w:r>
      <w:r w:rsidRPr="000A209C">
        <w:rPr>
          <w:rFonts w:ascii="Arial" w:hAnsi="Arial" w:cs="Arial"/>
          <w:color w:val="000000" w:themeColor="text1"/>
          <w:kern w:val="0"/>
          <w:sz w:val="22"/>
        </w:rPr>
        <w:t xml:space="preserve"> Overall, for both datasets analyzed </w:t>
      </w:r>
      <w:r w:rsidRPr="38568ED1">
        <w:rPr>
          <w:rFonts w:ascii="Arial" w:hAnsi="Arial" w:cs="Arial"/>
          <w:color w:val="000000" w:themeColor="text1"/>
          <w:sz w:val="22"/>
        </w:rPr>
        <w:t>(</w:t>
      </w:r>
      <w:r w:rsidR="007F36BB">
        <w:rPr>
          <w:rFonts w:ascii="Arial" w:hAnsi="Arial" w:cs="Arial"/>
          <w:color w:val="000000" w:themeColor="text1"/>
          <w:sz w:val="22"/>
        </w:rPr>
        <w:t xml:space="preserve">the </w:t>
      </w:r>
      <w:r w:rsidR="00207336">
        <w:rPr>
          <w:rFonts w:ascii="Arial" w:eastAsiaTheme="minorEastAsia" w:hAnsi="Arial" w:cs="Arial"/>
          <w:color w:val="000000" w:themeColor="text1"/>
          <w:sz w:val="22"/>
        </w:rPr>
        <w:t>large-scale mix dataset</w:t>
      </w:r>
      <w:r w:rsidRPr="000A209C">
        <w:rPr>
          <w:rFonts w:ascii="Arial" w:eastAsiaTheme="minorEastAsia" w:hAnsi="Arial" w:cs="Arial"/>
          <w:color w:val="000000" w:themeColor="text1"/>
          <w:sz w:val="22"/>
        </w:rPr>
        <w:t xml:space="preserve"> and </w:t>
      </w:r>
      <w:r w:rsidR="00B64200" w:rsidRPr="000A209C">
        <w:rPr>
          <w:rFonts w:ascii="Arial" w:eastAsiaTheme="minorEastAsia" w:hAnsi="Arial" w:cs="Arial"/>
          <w:color w:val="000000" w:themeColor="text1"/>
          <w:sz w:val="22"/>
        </w:rPr>
        <w:t xml:space="preserve">the </w:t>
      </w:r>
      <w:r w:rsidR="4E150FB2" w:rsidRPr="000A209C">
        <w:rPr>
          <w:rFonts w:ascii="Arial" w:eastAsiaTheme="minorEastAsia" w:hAnsi="Arial" w:cs="Arial"/>
          <w:color w:val="000000" w:themeColor="text1"/>
          <w:sz w:val="22"/>
        </w:rPr>
        <w:t xml:space="preserve">toxicology </w:t>
      </w:r>
      <w:r w:rsidR="00EC27B1">
        <w:rPr>
          <w:rFonts w:ascii="Arial" w:eastAsiaTheme="minorEastAsia" w:hAnsi="Arial" w:cs="Arial"/>
          <w:color w:val="000000" w:themeColor="text1"/>
          <w:sz w:val="22"/>
        </w:rPr>
        <w:t>dataset</w:t>
      </w:r>
      <w:r w:rsidR="00EC27B1" w:rsidRPr="7F89D955">
        <w:rPr>
          <w:rFonts w:ascii="Arial" w:eastAsiaTheme="minorEastAsia" w:hAnsi="Arial" w:cs="Arial"/>
          <w:color w:val="000000" w:themeColor="text1"/>
          <w:sz w:val="22"/>
        </w:rPr>
        <w:t>)</w:t>
      </w:r>
      <w:r w:rsidRPr="000A209C">
        <w:rPr>
          <w:rFonts w:ascii="Arial" w:eastAsiaTheme="minorEastAsia" w:hAnsi="Arial" w:cs="Arial"/>
          <w:color w:val="000000" w:themeColor="text1"/>
          <w:sz w:val="22"/>
        </w:rPr>
        <w:t xml:space="preserve"> MSstats provides lower CVs across replicates and </w:t>
      </w:r>
      <w:r w:rsidRPr="7F89D955">
        <w:rPr>
          <w:rFonts w:ascii="Arial" w:eastAsiaTheme="minorEastAsia" w:hAnsi="Arial" w:cs="Arial"/>
          <w:color w:val="000000" w:themeColor="text1"/>
          <w:sz w:val="22"/>
        </w:rPr>
        <w:t>more accurate</w:t>
      </w:r>
      <w:r w:rsidRPr="000A209C">
        <w:rPr>
          <w:rFonts w:ascii="Arial" w:eastAsiaTheme="minorEastAsia" w:hAnsi="Arial" w:cs="Arial"/>
          <w:color w:val="000000" w:themeColor="text1"/>
          <w:sz w:val="22"/>
        </w:rPr>
        <w:t xml:space="preserve"> </w:t>
      </w:r>
      <w:r w:rsidRPr="7F89D955">
        <w:rPr>
          <w:rFonts w:ascii="Arial" w:eastAsiaTheme="minorEastAsia" w:hAnsi="Arial" w:cs="Arial"/>
          <w:color w:val="000000" w:themeColor="text1"/>
          <w:sz w:val="22"/>
        </w:rPr>
        <w:t>quantification of</w:t>
      </w:r>
      <w:r w:rsidRPr="000A209C">
        <w:rPr>
          <w:rFonts w:ascii="Arial" w:eastAsiaTheme="minorEastAsia" w:hAnsi="Arial" w:cs="Arial"/>
          <w:color w:val="000000" w:themeColor="text1"/>
          <w:sz w:val="22"/>
        </w:rPr>
        <w:t xml:space="preserve"> differential expression ratios in </w:t>
      </w:r>
      <w:r w:rsidRPr="7F89D955">
        <w:rPr>
          <w:rFonts w:ascii="Arial" w:eastAsiaTheme="minorEastAsia" w:hAnsi="Arial" w:cs="Arial"/>
          <w:color w:val="000000" w:themeColor="text1"/>
          <w:sz w:val="22"/>
        </w:rPr>
        <w:t>the</w:t>
      </w:r>
      <w:r w:rsidRPr="000A209C">
        <w:rPr>
          <w:rFonts w:ascii="Arial" w:eastAsiaTheme="minorEastAsia" w:hAnsi="Arial" w:cs="Arial"/>
          <w:color w:val="000000" w:themeColor="text1"/>
          <w:sz w:val="22"/>
        </w:rPr>
        <w:t xml:space="preserve"> </w:t>
      </w:r>
      <w:r w:rsidR="00207336">
        <w:rPr>
          <w:rFonts w:ascii="Arial" w:eastAsiaTheme="minorEastAsia" w:hAnsi="Arial" w:cs="Arial"/>
          <w:color w:val="000000" w:themeColor="text1"/>
          <w:sz w:val="22"/>
        </w:rPr>
        <w:t>large-scale mix dataset</w:t>
      </w:r>
      <w:r w:rsidRPr="000A209C">
        <w:rPr>
          <w:rFonts w:ascii="Arial" w:eastAsiaTheme="minorEastAsia" w:hAnsi="Arial" w:cs="Arial"/>
          <w:color w:val="000000" w:themeColor="text1"/>
          <w:sz w:val="22"/>
        </w:rPr>
        <w:t xml:space="preserve">. However, we observed that when the datasets presented higher CV values independently of the tools used for the </w:t>
      </w:r>
      <w:r w:rsidR="0071532A">
        <w:rPr>
          <w:rFonts w:ascii="Arial" w:eastAsiaTheme="minorEastAsia" w:hAnsi="Arial" w:cs="Arial"/>
          <w:color w:val="000000" w:themeColor="text1"/>
          <w:sz w:val="22"/>
        </w:rPr>
        <w:t>analysis,</w:t>
      </w:r>
      <w:r w:rsidRPr="000A209C">
        <w:rPr>
          <w:rFonts w:ascii="Arial" w:eastAsiaTheme="minorEastAsia" w:hAnsi="Arial" w:cs="Arial"/>
          <w:color w:val="000000" w:themeColor="text1"/>
          <w:sz w:val="22"/>
        </w:rPr>
        <w:t xml:space="preserve"> the results </w:t>
      </w:r>
      <w:r w:rsidR="0071532A">
        <w:rPr>
          <w:rFonts w:ascii="Arial" w:eastAsiaTheme="minorEastAsia" w:hAnsi="Arial" w:cs="Arial"/>
          <w:color w:val="000000" w:themeColor="text1"/>
          <w:sz w:val="22"/>
        </w:rPr>
        <w:t>were</w:t>
      </w:r>
      <w:r w:rsidRPr="38568ED1">
        <w:rPr>
          <w:rFonts w:ascii="Arial" w:eastAsiaTheme="minorEastAsia" w:hAnsi="Arial" w:cs="Arial"/>
          <w:color w:val="000000" w:themeColor="text1"/>
          <w:kern w:val="0"/>
          <w:sz w:val="22"/>
        </w:rPr>
        <w:t xml:space="preserve"> not consistent and difficult to compare across tools. This fact should trigger a more </w:t>
      </w:r>
      <w:r w:rsidRPr="38568ED1">
        <w:rPr>
          <w:rFonts w:ascii="Arial" w:hAnsi="Arial" w:cs="Arial"/>
          <w:color w:val="000000" w:themeColor="text1"/>
          <w:sz w:val="22"/>
        </w:rPr>
        <w:t xml:space="preserve">rigorous study </w:t>
      </w:r>
      <w:r w:rsidR="00B64200" w:rsidRPr="38568ED1">
        <w:rPr>
          <w:rFonts w:ascii="Arial" w:hAnsi="Arial" w:cs="Arial"/>
          <w:color w:val="000000" w:themeColor="text1"/>
          <w:kern w:val="0"/>
          <w:sz w:val="22"/>
        </w:rPr>
        <w:t>of</w:t>
      </w:r>
      <w:r w:rsidRPr="38568ED1">
        <w:rPr>
          <w:rFonts w:ascii="Arial" w:hAnsi="Arial" w:cs="Arial"/>
          <w:color w:val="000000" w:themeColor="text1"/>
          <w:sz w:val="22"/>
        </w:rPr>
        <w:t xml:space="preserve"> the figure and possible guidelines to make the quantitative results reproducible and accurate, even if they pass the author's specific statistical tests. </w:t>
      </w:r>
    </w:p>
    <w:p w14:paraId="70B29DF1" w14:textId="621B78D1" w:rsidR="002B6C61" w:rsidRPr="000A209C" w:rsidRDefault="00650542" w:rsidP="00650542">
      <w:pPr>
        <w:spacing w:before="156" w:after="156"/>
        <w:rPr>
          <w:rFonts w:ascii="Arial" w:hAnsi="Arial" w:cs="Arial"/>
          <w:color w:val="000000" w:themeColor="text1"/>
          <w:kern w:val="0"/>
          <w:sz w:val="22"/>
        </w:rPr>
      </w:pPr>
      <w:r w:rsidRPr="000A209C">
        <w:rPr>
          <w:rFonts w:ascii="Arial" w:hAnsi="Arial" w:cs="Arial"/>
          <w:color w:val="000000" w:themeColor="text1"/>
          <w:kern w:val="0"/>
          <w:sz w:val="22"/>
        </w:rPr>
        <w:t xml:space="preserve">At present, there are many algorithms and tools for identifying and quantifying proteomic data, </w:t>
      </w:r>
      <w:r w:rsidR="002C7B07">
        <w:rPr>
          <w:rFonts w:ascii="Arial" w:hAnsi="Arial" w:cs="Arial"/>
          <w:color w:val="000000" w:themeColor="text1"/>
          <w:kern w:val="0"/>
          <w:sz w:val="22"/>
        </w:rPr>
        <w:t xml:space="preserve">and R-packages </w:t>
      </w:r>
      <w:r w:rsidR="009066E6">
        <w:rPr>
          <w:rFonts w:ascii="Arial" w:hAnsi="Arial" w:cs="Arial"/>
          <w:color w:val="000000" w:themeColor="text1"/>
          <w:kern w:val="0"/>
          <w:sz w:val="22"/>
        </w:rPr>
        <w:t xml:space="preserve">to perform differential expression </w:t>
      </w:r>
      <w:r w:rsidR="00AF1B37">
        <w:rPr>
          <w:rFonts w:ascii="Arial" w:hAnsi="Arial" w:cs="Arial"/>
          <w:color w:val="000000" w:themeColor="text1"/>
          <w:kern w:val="0"/>
          <w:sz w:val="22"/>
        </w:rPr>
        <w:t xml:space="preserve">analysis. </w:t>
      </w:r>
      <w:r w:rsidR="0CEE43BF" w:rsidRPr="0CEE43BF">
        <w:rPr>
          <w:rFonts w:ascii="Arial" w:hAnsi="Arial" w:cs="Arial"/>
          <w:color w:val="000000" w:themeColor="text1"/>
          <w:sz w:val="22"/>
        </w:rPr>
        <w:t>However, there may be some tools and algorithms that have not been evaluated in this article for retrieval methods or other reasons.</w:t>
      </w:r>
      <w:r w:rsidR="00AF1B37" w:rsidRPr="0CEE43BF">
        <w:rPr>
          <w:rFonts w:ascii="Arial" w:hAnsi="Arial" w:cs="Arial"/>
          <w:color w:val="000000" w:themeColor="text1"/>
          <w:kern w:val="0"/>
          <w:sz w:val="22"/>
        </w:rPr>
        <w:t xml:space="preserve"> </w:t>
      </w:r>
      <w:r w:rsidR="007A0A41">
        <w:rPr>
          <w:rFonts w:ascii="Arial" w:hAnsi="Arial" w:cs="Arial"/>
          <w:color w:val="000000" w:themeColor="text1"/>
          <w:kern w:val="0"/>
          <w:sz w:val="22"/>
        </w:rPr>
        <w:t xml:space="preserve">Each package and tool </w:t>
      </w:r>
      <w:r w:rsidR="004C1F8A">
        <w:rPr>
          <w:rFonts w:ascii="Arial" w:hAnsi="Arial" w:cs="Arial"/>
          <w:color w:val="000000" w:themeColor="text1"/>
          <w:kern w:val="0"/>
          <w:sz w:val="22"/>
        </w:rPr>
        <w:t>provide</w:t>
      </w:r>
      <w:r w:rsidR="007A0A41">
        <w:rPr>
          <w:rFonts w:ascii="Arial" w:hAnsi="Arial" w:cs="Arial"/>
          <w:color w:val="000000" w:themeColor="text1"/>
          <w:kern w:val="0"/>
          <w:sz w:val="22"/>
        </w:rPr>
        <w:t xml:space="preserve"> </w:t>
      </w:r>
      <w:r w:rsidR="00E97FA7">
        <w:rPr>
          <w:rFonts w:ascii="Arial" w:hAnsi="Arial" w:cs="Arial"/>
          <w:color w:val="000000" w:themeColor="text1"/>
          <w:kern w:val="0"/>
          <w:sz w:val="22"/>
        </w:rPr>
        <w:t>different methods for normalization, imputation</w:t>
      </w:r>
      <w:r w:rsidR="00BB5BBD">
        <w:rPr>
          <w:rFonts w:ascii="Arial" w:hAnsi="Arial" w:cs="Arial"/>
          <w:color w:val="000000" w:themeColor="text1"/>
          <w:kern w:val="0"/>
          <w:sz w:val="22"/>
        </w:rPr>
        <w:t xml:space="preserve">, </w:t>
      </w:r>
      <w:r w:rsidR="00B234C5">
        <w:rPr>
          <w:rFonts w:ascii="Arial" w:hAnsi="Arial" w:cs="Arial"/>
          <w:color w:val="000000" w:themeColor="text1"/>
          <w:kern w:val="0"/>
          <w:sz w:val="22"/>
        </w:rPr>
        <w:t>visualization,</w:t>
      </w:r>
      <w:r w:rsidR="00BB5BBD">
        <w:rPr>
          <w:rFonts w:ascii="Arial" w:hAnsi="Arial" w:cs="Arial"/>
          <w:color w:val="000000" w:themeColor="text1"/>
          <w:kern w:val="0"/>
          <w:sz w:val="22"/>
        </w:rPr>
        <w:t xml:space="preserve"> and quality control of the </w:t>
      </w:r>
      <w:r w:rsidR="004C1F8A">
        <w:rPr>
          <w:rFonts w:ascii="Arial" w:hAnsi="Arial" w:cs="Arial"/>
          <w:color w:val="000000" w:themeColor="text1"/>
          <w:kern w:val="0"/>
          <w:sz w:val="22"/>
        </w:rPr>
        <w:t xml:space="preserve">DE protein results. </w:t>
      </w:r>
      <w:r w:rsidR="0CEE43BF" w:rsidRPr="0CEE43BF">
        <w:rPr>
          <w:rFonts w:ascii="Arial" w:hAnsi="Arial" w:cs="Arial"/>
          <w:color w:val="000000" w:themeColor="text1"/>
          <w:sz w:val="22"/>
        </w:rPr>
        <w:t xml:space="preserve">Due to the diversity of statistical methods, </w:t>
      </w:r>
      <w:r w:rsidR="00BF3934" w:rsidRPr="0CEE43BF">
        <w:rPr>
          <w:rFonts w:ascii="Arial" w:hAnsi="Arial" w:cs="Arial"/>
          <w:color w:val="000000" w:themeColor="text1"/>
          <w:sz w:val="22"/>
        </w:rPr>
        <w:t>algorithms,</w:t>
      </w:r>
      <w:r w:rsidR="0CEE43BF" w:rsidRPr="0CEE43BF">
        <w:rPr>
          <w:rFonts w:ascii="Arial" w:hAnsi="Arial" w:cs="Arial"/>
          <w:color w:val="000000" w:themeColor="text1"/>
          <w:sz w:val="22"/>
        </w:rPr>
        <w:t xml:space="preserve"> and datasets, we do not evaluate </w:t>
      </w:r>
      <w:r w:rsidR="00AC4749" w:rsidRPr="0CEE43BF">
        <w:rPr>
          <w:rFonts w:ascii="Arial" w:hAnsi="Arial" w:cs="Arial"/>
          <w:color w:val="000000" w:themeColor="text1"/>
          <w:sz w:val="22"/>
        </w:rPr>
        <w:t>all of</w:t>
      </w:r>
      <w:r w:rsidR="0CEE43BF" w:rsidRPr="0CEE43BF">
        <w:rPr>
          <w:rFonts w:ascii="Arial" w:hAnsi="Arial" w:cs="Arial"/>
          <w:color w:val="000000" w:themeColor="text1"/>
          <w:sz w:val="22"/>
        </w:rPr>
        <w:t xml:space="preserve"> </w:t>
      </w:r>
      <w:r w:rsidR="003F4527" w:rsidRPr="0CEE43BF">
        <w:rPr>
          <w:rFonts w:ascii="Arial" w:hAnsi="Arial" w:cs="Arial"/>
          <w:color w:val="000000" w:themeColor="text1"/>
          <w:sz w:val="22"/>
        </w:rPr>
        <w:t>them but</w:t>
      </w:r>
      <w:r w:rsidR="0CEE43BF" w:rsidRPr="0CEE43BF">
        <w:rPr>
          <w:rFonts w:ascii="Arial" w:hAnsi="Arial" w:cs="Arial"/>
          <w:color w:val="000000" w:themeColor="text1"/>
          <w:sz w:val="22"/>
        </w:rPr>
        <w:t xml:space="preserve"> </w:t>
      </w:r>
      <w:r w:rsidR="00752E10">
        <w:rPr>
          <w:rFonts w:ascii="Arial" w:hAnsi="Arial" w:cs="Arial"/>
          <w:color w:val="000000" w:themeColor="text1"/>
          <w:sz w:val="22"/>
        </w:rPr>
        <w:t>select</w:t>
      </w:r>
      <w:r w:rsidR="0CEE43BF" w:rsidRPr="0CEE43BF">
        <w:rPr>
          <w:rFonts w:ascii="Arial" w:hAnsi="Arial" w:cs="Arial"/>
          <w:color w:val="000000" w:themeColor="text1"/>
          <w:sz w:val="22"/>
        </w:rPr>
        <w:t xml:space="preserve"> some of them for comparison. </w:t>
      </w:r>
      <w:r w:rsidRPr="000A209C">
        <w:rPr>
          <w:rFonts w:ascii="Arial" w:hAnsi="Arial" w:cs="Arial"/>
          <w:color w:val="000000" w:themeColor="text1"/>
          <w:kern w:val="0"/>
          <w:sz w:val="22"/>
        </w:rPr>
        <w:t xml:space="preserve">By summarizing and comparing </w:t>
      </w:r>
      <w:r w:rsidRPr="000A209C">
        <w:rPr>
          <w:rFonts w:ascii="Arial" w:hAnsi="Arial" w:cs="Arial"/>
          <w:color w:val="000000" w:themeColor="text1"/>
          <w:kern w:val="0"/>
          <w:sz w:val="22"/>
        </w:rPr>
        <w:lastRenderedPageBreak/>
        <w:t xml:space="preserve">existing tools, </w:t>
      </w:r>
      <w:r w:rsidR="002C7B07">
        <w:rPr>
          <w:rFonts w:ascii="Arial" w:hAnsi="Arial" w:cs="Arial"/>
          <w:color w:val="000000" w:themeColor="text1"/>
          <w:kern w:val="0"/>
          <w:sz w:val="22"/>
        </w:rPr>
        <w:t>this work</w:t>
      </w:r>
      <w:r w:rsidR="002C7B07" w:rsidRPr="000A209C">
        <w:rPr>
          <w:rFonts w:ascii="Arial" w:hAnsi="Arial" w:cs="Arial"/>
          <w:color w:val="000000" w:themeColor="text1"/>
          <w:kern w:val="0"/>
          <w:sz w:val="22"/>
        </w:rPr>
        <w:t xml:space="preserve"> </w:t>
      </w:r>
      <w:r w:rsidRPr="000A209C">
        <w:rPr>
          <w:rFonts w:ascii="Arial" w:hAnsi="Arial" w:cs="Arial"/>
          <w:color w:val="000000" w:themeColor="text1"/>
          <w:kern w:val="0"/>
          <w:sz w:val="22"/>
        </w:rPr>
        <w:t>can serve as a starting point for comparisons of label-free quantitation.</w:t>
      </w:r>
    </w:p>
    <w:p w14:paraId="2ABCCBDA" w14:textId="77777777" w:rsidR="00DE77E9" w:rsidRDefault="00DE77E9" w:rsidP="00650542">
      <w:pPr>
        <w:spacing w:before="156" w:after="156"/>
        <w:rPr>
          <w:rFonts w:ascii="Arial" w:hAnsi="Arial" w:cs="Arial"/>
          <w:color w:val="000000" w:themeColor="text1"/>
          <w:kern w:val="0"/>
          <w:sz w:val="22"/>
        </w:rPr>
      </w:pPr>
    </w:p>
    <w:p w14:paraId="60655D2E" w14:textId="77777777" w:rsidR="00752E10" w:rsidRPr="000A209C" w:rsidRDefault="00752E10" w:rsidP="00650542">
      <w:pPr>
        <w:spacing w:before="156" w:after="156"/>
        <w:rPr>
          <w:rFonts w:ascii="Arial" w:hAnsi="Arial" w:cs="Arial"/>
          <w:color w:val="000000" w:themeColor="text1"/>
          <w:kern w:val="0"/>
          <w:sz w:val="22"/>
        </w:rPr>
      </w:pPr>
    </w:p>
    <w:p w14:paraId="284B9A8B" w14:textId="39F5B912" w:rsidR="003A4C2F" w:rsidRPr="000A209C" w:rsidRDefault="003A4C2F" w:rsidP="00650542">
      <w:pPr>
        <w:spacing w:before="156" w:after="156"/>
        <w:rPr>
          <w:rFonts w:ascii="Arial" w:hAnsi="Arial" w:cs="Arial"/>
          <w:b/>
          <w:bCs/>
          <w:color w:val="000000" w:themeColor="text1"/>
          <w:kern w:val="0"/>
          <w:sz w:val="22"/>
        </w:rPr>
      </w:pPr>
      <w:r w:rsidRPr="000A209C">
        <w:rPr>
          <w:rFonts w:ascii="Arial" w:hAnsi="Arial" w:cs="Arial"/>
          <w:b/>
          <w:bCs/>
          <w:color w:val="000000" w:themeColor="text1"/>
          <w:kern w:val="0"/>
          <w:sz w:val="22"/>
        </w:rPr>
        <w:t>Acknowledgements</w:t>
      </w:r>
    </w:p>
    <w:p w14:paraId="52DE5DA0" w14:textId="12E98C4D" w:rsidR="0091538B" w:rsidRPr="000A209C" w:rsidRDefault="0091538B" w:rsidP="00650542">
      <w:pPr>
        <w:spacing w:before="156" w:after="156"/>
        <w:rPr>
          <w:rFonts w:ascii="Arial" w:hAnsi="Arial" w:cs="Arial"/>
          <w:color w:val="000000" w:themeColor="text1"/>
          <w:sz w:val="22"/>
        </w:rPr>
      </w:pPr>
      <w:r w:rsidRPr="000A209C">
        <w:rPr>
          <w:rFonts w:ascii="Arial" w:hAnsi="Arial" w:cs="Arial"/>
          <w:color w:val="000000" w:themeColor="text1"/>
          <w:sz w:val="22"/>
        </w:rPr>
        <w:t>YPR</w:t>
      </w:r>
      <w:r w:rsidR="00E336C5" w:rsidRPr="000A209C">
        <w:rPr>
          <w:rFonts w:ascii="Arial" w:hAnsi="Arial" w:cs="Arial"/>
          <w:color w:val="000000" w:themeColor="text1"/>
          <w:sz w:val="22"/>
        </w:rPr>
        <w:t xml:space="preserve"> </w:t>
      </w:r>
      <w:r w:rsidRPr="000A209C">
        <w:rPr>
          <w:rFonts w:ascii="Arial" w:hAnsi="Arial" w:cs="Arial"/>
          <w:color w:val="000000" w:themeColor="text1"/>
          <w:sz w:val="22"/>
        </w:rPr>
        <w:t>would like to acknowledge funding from EMBL core funding</w:t>
      </w:r>
      <w:r w:rsidR="0004061E">
        <w:rPr>
          <w:rFonts w:ascii="Arial" w:hAnsi="Arial" w:cs="Arial"/>
          <w:color w:val="000000" w:themeColor="text1"/>
          <w:sz w:val="22"/>
        </w:rPr>
        <w:t xml:space="preserve"> and </w:t>
      </w:r>
      <w:r w:rsidR="00B67CC2">
        <w:rPr>
          <w:rFonts w:ascii="Arial" w:hAnsi="Arial" w:cs="Arial"/>
          <w:color w:val="000000" w:themeColor="text1"/>
          <w:sz w:val="22"/>
        </w:rPr>
        <w:t xml:space="preserve">the </w:t>
      </w:r>
      <w:r w:rsidR="00B67CC2" w:rsidRPr="00B67CC2">
        <w:rPr>
          <w:rFonts w:ascii="Arial" w:hAnsi="Arial" w:cs="Arial"/>
          <w:color w:val="000000" w:themeColor="text1"/>
          <w:sz w:val="22"/>
        </w:rPr>
        <w:t>EU H2020 project EPIC-XS [823839]</w:t>
      </w:r>
      <w:r w:rsidRPr="000A209C">
        <w:rPr>
          <w:rFonts w:ascii="Arial" w:hAnsi="Arial" w:cs="Arial"/>
          <w:color w:val="000000" w:themeColor="text1"/>
          <w:sz w:val="22"/>
        </w:rPr>
        <w:t xml:space="preserve">. </w:t>
      </w:r>
      <w:r w:rsidR="00CF2E5D" w:rsidRPr="000A209C">
        <w:rPr>
          <w:rFonts w:ascii="Arial" w:hAnsi="Arial" w:cs="Arial"/>
          <w:color w:val="000000" w:themeColor="text1"/>
          <w:sz w:val="22"/>
        </w:rPr>
        <w:t>J</w:t>
      </w:r>
      <w:r w:rsidR="00432D4D" w:rsidRPr="000A209C">
        <w:rPr>
          <w:rFonts w:ascii="Arial" w:hAnsi="Arial" w:cs="Arial"/>
          <w:color w:val="000000" w:themeColor="text1"/>
          <w:sz w:val="22"/>
        </w:rPr>
        <w:t>P</w:t>
      </w:r>
      <w:r w:rsidR="004C3BD7" w:rsidRPr="000A209C">
        <w:rPr>
          <w:rFonts w:ascii="Arial" w:hAnsi="Arial" w:cs="Arial"/>
          <w:color w:val="000000" w:themeColor="text1"/>
          <w:sz w:val="22"/>
        </w:rPr>
        <w:t xml:space="preserve"> </w:t>
      </w:r>
      <w:r w:rsidR="00A74B19" w:rsidRPr="000A209C">
        <w:rPr>
          <w:rFonts w:ascii="Arial" w:hAnsi="Arial" w:cs="Arial"/>
          <w:color w:val="000000" w:themeColor="text1"/>
          <w:sz w:val="22"/>
        </w:rPr>
        <w:t xml:space="preserve">would like to acknowledge </w:t>
      </w:r>
      <w:r w:rsidR="00BA3AFB" w:rsidRPr="000A209C">
        <w:rPr>
          <w:rFonts w:ascii="Arial" w:hAnsi="Arial" w:cs="Arial"/>
          <w:color w:val="000000" w:themeColor="text1"/>
          <w:sz w:val="22"/>
        </w:rPr>
        <w:t>Forschungscampus MODAL (project grant 3FO18501).</w:t>
      </w:r>
      <w:r w:rsidR="00432D4D" w:rsidRPr="000A209C">
        <w:rPr>
          <w:rFonts w:ascii="Arial" w:hAnsi="Arial" w:cs="Arial"/>
          <w:color w:val="000000" w:themeColor="text1"/>
          <w:sz w:val="22"/>
        </w:rPr>
        <w:t xml:space="preserve"> </w:t>
      </w:r>
      <w:r w:rsidRPr="000A209C">
        <w:rPr>
          <w:rFonts w:ascii="Arial" w:hAnsi="Arial" w:cs="Arial"/>
          <w:color w:val="000000" w:themeColor="text1"/>
          <w:sz w:val="22"/>
        </w:rPr>
        <w:t>CD and MB are supported by the National Key Research and Development Program of China (2017YFC0908404, 2017YFC0908405) and the Natural Science Foundation of Chongqing, China (cstc2018jcyjAX0225).</w:t>
      </w:r>
    </w:p>
    <w:p w14:paraId="4071E2EA" w14:textId="77777777" w:rsidR="00B871ED" w:rsidRPr="000A209C" w:rsidRDefault="00B871ED" w:rsidP="6D0470CC">
      <w:pPr>
        <w:spacing w:before="156" w:after="156"/>
        <w:rPr>
          <w:rFonts w:ascii="Arial" w:hAnsi="Arial" w:cs="Arial"/>
          <w:b/>
          <w:color w:val="000000" w:themeColor="text1"/>
          <w:sz w:val="22"/>
        </w:rPr>
      </w:pPr>
    </w:p>
    <w:p w14:paraId="667A6CA2" w14:textId="0CFF7D2D" w:rsidR="002B6C61" w:rsidRPr="000A209C" w:rsidRDefault="002B6C61" w:rsidP="6D0470CC">
      <w:pPr>
        <w:spacing w:before="156" w:after="156"/>
        <w:rPr>
          <w:rFonts w:ascii="Arial" w:hAnsi="Arial" w:cs="Arial"/>
          <w:b/>
          <w:color w:val="000000" w:themeColor="text1"/>
          <w:sz w:val="22"/>
        </w:rPr>
      </w:pPr>
      <w:r w:rsidRPr="000A209C">
        <w:rPr>
          <w:rFonts w:ascii="Arial" w:hAnsi="Arial" w:cs="Arial"/>
          <w:b/>
          <w:color w:val="000000" w:themeColor="text1"/>
          <w:sz w:val="22"/>
        </w:rPr>
        <w:t>Abbreviations</w:t>
      </w:r>
    </w:p>
    <w:p w14:paraId="7F7F2F26" w14:textId="209DF2DB" w:rsidR="002B6C61" w:rsidRPr="000A209C" w:rsidRDefault="002B6C61" w:rsidP="6D0470CC">
      <w:pPr>
        <w:spacing w:before="156" w:after="156"/>
        <w:rPr>
          <w:rFonts w:ascii="Arial" w:hAnsi="Arial" w:cs="Arial"/>
          <w:color w:val="000000" w:themeColor="text1"/>
          <w:sz w:val="22"/>
        </w:rPr>
      </w:pPr>
      <w:r w:rsidRPr="000A209C">
        <w:rPr>
          <w:rFonts w:ascii="Arial" w:hAnsi="Arial" w:cs="Arial"/>
          <w:color w:val="000000" w:themeColor="text1"/>
          <w:sz w:val="22"/>
        </w:rPr>
        <w:t xml:space="preserve"> </w:t>
      </w:r>
    </w:p>
    <w:p w14:paraId="34649353"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AUC</w:t>
      </w:r>
      <w:r w:rsidRPr="00AD1D44">
        <w:rPr>
          <w:rFonts w:ascii="Arial" w:eastAsia="Arial" w:hAnsi="Arial" w:cs="Arial"/>
          <w:color w:val="000000" w:themeColor="text1"/>
          <w:sz w:val="22"/>
        </w:rPr>
        <w:tab/>
        <w:t>area under the curve</w:t>
      </w:r>
    </w:p>
    <w:p w14:paraId="1174B797"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CV</w:t>
      </w:r>
      <w:r w:rsidRPr="00AD1D44">
        <w:rPr>
          <w:rFonts w:ascii="Arial" w:eastAsia="Arial" w:hAnsi="Arial" w:cs="Arial"/>
          <w:color w:val="000000" w:themeColor="text1"/>
          <w:sz w:val="22"/>
        </w:rPr>
        <w:tab/>
      </w:r>
      <w:r w:rsidRPr="00AD1D44">
        <w:rPr>
          <w:rFonts w:ascii="Arial" w:eastAsia="Arial" w:hAnsi="Arial" w:cs="Arial"/>
          <w:color w:val="000000" w:themeColor="text1"/>
          <w:sz w:val="22"/>
        </w:rPr>
        <w:tab/>
        <w:t>coefficient of variation</w:t>
      </w:r>
    </w:p>
    <w:p w14:paraId="45B3C691"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DE</w:t>
      </w:r>
      <w:r w:rsidRPr="00AD1D44">
        <w:rPr>
          <w:rFonts w:ascii="Arial" w:eastAsia="Arial" w:hAnsi="Arial" w:cs="Arial"/>
          <w:color w:val="000000" w:themeColor="text1"/>
          <w:sz w:val="22"/>
        </w:rPr>
        <w:tab/>
      </w:r>
      <w:r w:rsidRPr="00AD1D44">
        <w:rPr>
          <w:rFonts w:ascii="Arial" w:eastAsia="Arial" w:hAnsi="Arial" w:cs="Arial"/>
          <w:color w:val="000000" w:themeColor="text1"/>
          <w:sz w:val="22"/>
        </w:rPr>
        <w:tab/>
        <w:t>differential expression</w:t>
      </w:r>
    </w:p>
    <w:p w14:paraId="1CD570AF"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DEP</w:t>
      </w:r>
      <w:r w:rsidRPr="00AD1D44">
        <w:rPr>
          <w:rFonts w:ascii="Arial" w:eastAsia="Arial" w:hAnsi="Arial" w:cs="Arial"/>
          <w:color w:val="000000" w:themeColor="text1"/>
          <w:sz w:val="22"/>
        </w:rPr>
        <w:tab/>
        <w:t>differentially expressed protein</w:t>
      </w:r>
    </w:p>
    <w:p w14:paraId="4350B268"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EM</w:t>
      </w:r>
      <w:r w:rsidRPr="00AD1D44">
        <w:rPr>
          <w:rFonts w:ascii="Arial" w:eastAsia="Arial" w:hAnsi="Arial" w:cs="Arial"/>
          <w:color w:val="000000" w:themeColor="text1"/>
          <w:sz w:val="22"/>
        </w:rPr>
        <w:tab/>
      </w:r>
      <w:r w:rsidRPr="00AD1D44">
        <w:rPr>
          <w:rFonts w:ascii="Arial" w:eastAsia="Arial" w:hAnsi="Arial" w:cs="Arial"/>
          <w:color w:val="000000" w:themeColor="text1"/>
          <w:sz w:val="22"/>
        </w:rPr>
        <w:tab/>
        <w:t>equalize medians</w:t>
      </w:r>
    </w:p>
    <w:p w14:paraId="09D9088A"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FDR</w:t>
      </w:r>
      <w:r w:rsidRPr="00AD1D44">
        <w:rPr>
          <w:rFonts w:ascii="Arial" w:eastAsia="Arial" w:hAnsi="Arial" w:cs="Arial"/>
          <w:color w:val="000000" w:themeColor="text1"/>
          <w:sz w:val="22"/>
        </w:rPr>
        <w:tab/>
        <w:t>false discovery rate</w:t>
      </w:r>
    </w:p>
    <w:p w14:paraId="662957EB"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GMI</w:t>
      </w:r>
      <w:r w:rsidRPr="00AD1D44">
        <w:rPr>
          <w:rFonts w:ascii="Arial" w:eastAsia="Arial" w:hAnsi="Arial" w:cs="Arial"/>
          <w:color w:val="000000" w:themeColor="text1"/>
          <w:sz w:val="22"/>
        </w:rPr>
        <w:tab/>
      </w:r>
      <w:r w:rsidRPr="00AD1D44">
        <w:rPr>
          <w:rFonts w:ascii="Arial" w:eastAsia="Arial" w:hAnsi="Arial" w:cs="Arial"/>
          <w:color w:val="000000" w:themeColor="text1"/>
          <w:sz w:val="22"/>
        </w:rPr>
        <w:tab/>
        <w:t>group mean imputation</w:t>
      </w:r>
    </w:p>
    <w:p w14:paraId="5B1EBEA4"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GQA</w:t>
      </w:r>
      <w:r w:rsidRPr="00AD1D44">
        <w:rPr>
          <w:rFonts w:ascii="Arial" w:eastAsia="Arial" w:hAnsi="Arial" w:cs="Arial"/>
          <w:color w:val="000000" w:themeColor="text1"/>
          <w:sz w:val="22"/>
        </w:rPr>
        <w:tab/>
        <w:t>global quantile alignment</w:t>
      </w:r>
    </w:p>
    <w:p w14:paraId="4584857A"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LFQ</w:t>
      </w:r>
      <w:r w:rsidRPr="00AD1D44">
        <w:rPr>
          <w:rFonts w:ascii="Arial" w:eastAsia="Arial" w:hAnsi="Arial" w:cs="Arial"/>
          <w:color w:val="000000" w:themeColor="text1"/>
          <w:sz w:val="22"/>
        </w:rPr>
        <w:tab/>
        <w:t>label-free quantitation</w:t>
      </w:r>
    </w:p>
    <w:p w14:paraId="08016261"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MVL</w:t>
      </w:r>
      <w:r>
        <w:rPr>
          <w:rFonts w:eastAsia="Arial"/>
        </w:rPr>
        <w:tab/>
      </w:r>
      <w:r w:rsidRPr="00AD1D44">
        <w:rPr>
          <w:rFonts w:ascii="Arial" w:eastAsia="Arial" w:hAnsi="Arial" w:cs="Arial"/>
          <w:color w:val="000000" w:themeColor="text1"/>
          <w:sz w:val="22"/>
        </w:rPr>
        <w:t>mean-variance by limma</w:t>
      </w:r>
    </w:p>
    <w:p w14:paraId="06EDE279" w14:textId="2BA46ECF" w:rsidR="38568ED1" w:rsidRDefault="38568ED1" w:rsidP="38568ED1">
      <w:pPr>
        <w:spacing w:before="156" w:after="156"/>
        <w:rPr>
          <w:rFonts w:ascii="Arial" w:eastAsia="Arial" w:hAnsi="Arial" w:cs="Arial"/>
          <w:color w:val="000000" w:themeColor="text1"/>
          <w:sz w:val="22"/>
        </w:rPr>
      </w:pPr>
      <w:r w:rsidRPr="38568ED1">
        <w:rPr>
          <w:rFonts w:ascii="Arial" w:eastAsia="Arial" w:hAnsi="Arial" w:cs="Arial"/>
          <w:color w:val="000000" w:themeColor="text1"/>
          <w:sz w:val="22"/>
        </w:rPr>
        <w:t>CM</w:t>
      </w:r>
      <w:r>
        <w:tab/>
      </w:r>
      <w:r>
        <w:tab/>
      </w:r>
      <w:r w:rsidRPr="38568ED1">
        <w:rPr>
          <w:rFonts w:ascii="Arial" w:eastAsia="Arial" w:hAnsi="Arial" w:cs="Arial"/>
          <w:color w:val="000000" w:themeColor="text1"/>
          <w:sz w:val="22"/>
        </w:rPr>
        <w:t>center median</w:t>
      </w:r>
    </w:p>
    <w:p w14:paraId="3827DA89"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NN</w:t>
      </w:r>
      <w:r w:rsidRPr="00AD1D44">
        <w:rPr>
          <w:rFonts w:ascii="Arial" w:eastAsia="Arial" w:hAnsi="Arial" w:cs="Arial"/>
          <w:color w:val="000000" w:themeColor="text1"/>
          <w:sz w:val="22"/>
        </w:rPr>
        <w:tab/>
      </w:r>
      <w:r w:rsidRPr="00AD1D44">
        <w:rPr>
          <w:rFonts w:ascii="Arial" w:eastAsia="Arial" w:hAnsi="Arial" w:cs="Arial"/>
          <w:color w:val="000000" w:themeColor="text1"/>
          <w:sz w:val="22"/>
        </w:rPr>
        <w:tab/>
        <w:t>no normalization</w:t>
      </w:r>
    </w:p>
    <w:p w14:paraId="6BF7958E"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NPV</w:t>
      </w:r>
      <w:r w:rsidRPr="00AD1D44">
        <w:rPr>
          <w:rFonts w:ascii="Arial" w:eastAsia="Arial" w:hAnsi="Arial" w:cs="Arial"/>
          <w:color w:val="000000" w:themeColor="text1"/>
          <w:sz w:val="22"/>
        </w:rPr>
        <w:tab/>
        <w:t>negative predictive values</w:t>
      </w:r>
    </w:p>
    <w:p w14:paraId="143155FC"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PPV</w:t>
      </w:r>
      <w:r w:rsidRPr="00AD1D44">
        <w:rPr>
          <w:rFonts w:ascii="Arial" w:eastAsia="Arial" w:hAnsi="Arial" w:cs="Arial"/>
          <w:color w:val="000000" w:themeColor="text1"/>
          <w:sz w:val="22"/>
        </w:rPr>
        <w:tab/>
        <w:t>positive predictive value</w:t>
      </w:r>
    </w:p>
    <w:p w14:paraId="43BC5F84"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RS</w:t>
      </w:r>
      <w:r w:rsidRPr="00AD1D44">
        <w:rPr>
          <w:rFonts w:ascii="Arial" w:eastAsia="Arial" w:hAnsi="Arial" w:cs="Arial"/>
          <w:color w:val="000000" w:themeColor="text1"/>
          <w:sz w:val="22"/>
        </w:rPr>
        <w:tab/>
      </w:r>
      <w:r w:rsidRPr="00AD1D44">
        <w:rPr>
          <w:rFonts w:ascii="Arial" w:eastAsia="Arial" w:hAnsi="Arial" w:cs="Arial"/>
          <w:color w:val="000000" w:themeColor="text1"/>
          <w:sz w:val="22"/>
        </w:rPr>
        <w:tab/>
        <w:t>robust scale</w:t>
      </w:r>
    </w:p>
    <w:p w14:paraId="2CA922EC" w14:textId="77777777" w:rsidR="00AD1D44" w:rsidRPr="00AD1D44" w:rsidRDefault="00AD1D44" w:rsidP="00AD1D44">
      <w:pPr>
        <w:spacing w:before="156" w:after="156"/>
        <w:rPr>
          <w:rFonts w:ascii="Arial" w:eastAsia="Arial" w:hAnsi="Arial" w:cs="Arial"/>
          <w:color w:val="000000" w:themeColor="text1"/>
          <w:sz w:val="22"/>
        </w:rPr>
      </w:pPr>
      <w:r w:rsidRPr="00AD1D44">
        <w:rPr>
          <w:rFonts w:ascii="Arial" w:eastAsia="Arial" w:hAnsi="Arial" w:cs="Arial"/>
          <w:color w:val="000000" w:themeColor="text1"/>
          <w:sz w:val="22"/>
        </w:rPr>
        <w:t>TMT</w:t>
      </w:r>
      <w:r w:rsidRPr="00AD1D44">
        <w:rPr>
          <w:rFonts w:ascii="Arial" w:eastAsia="Arial" w:hAnsi="Arial" w:cs="Arial"/>
          <w:color w:val="000000" w:themeColor="text1"/>
          <w:sz w:val="22"/>
        </w:rPr>
        <w:tab/>
        <w:t>tandem mass tag</w:t>
      </w:r>
    </w:p>
    <w:p w14:paraId="609B08A9" w14:textId="0F40F1DC" w:rsidR="00F655A8" w:rsidRPr="000A209C" w:rsidRDefault="00AD1D44" w:rsidP="6D0470CC">
      <w:pPr>
        <w:spacing w:before="156" w:after="156"/>
        <w:rPr>
          <w:rFonts w:ascii="Arial" w:eastAsiaTheme="minorEastAsia" w:hAnsi="Arial" w:cs="Arial"/>
          <w:color w:val="000000" w:themeColor="text1"/>
          <w:sz w:val="22"/>
        </w:rPr>
      </w:pPr>
      <w:r w:rsidRPr="00AD1D44">
        <w:rPr>
          <w:rFonts w:ascii="Arial" w:eastAsia="Arial" w:hAnsi="Arial" w:cs="Arial"/>
          <w:color w:val="000000" w:themeColor="text1"/>
          <w:sz w:val="22"/>
        </w:rPr>
        <w:t>TP</w:t>
      </w:r>
      <w:r w:rsidRPr="00AD1D44">
        <w:rPr>
          <w:rFonts w:ascii="Arial" w:eastAsia="Arial" w:hAnsi="Arial" w:cs="Arial"/>
          <w:color w:val="000000" w:themeColor="text1"/>
          <w:sz w:val="22"/>
        </w:rPr>
        <w:tab/>
      </w:r>
      <w:r w:rsidRPr="00AD1D44">
        <w:rPr>
          <w:rFonts w:ascii="Arial" w:eastAsia="Arial" w:hAnsi="Arial" w:cs="Arial"/>
          <w:color w:val="000000" w:themeColor="text1"/>
          <w:sz w:val="22"/>
        </w:rPr>
        <w:tab/>
        <w:t>true positive</w:t>
      </w:r>
    </w:p>
    <w:p w14:paraId="027D3051" w14:textId="433260B2" w:rsidR="00D153F4" w:rsidRPr="000A209C" w:rsidRDefault="00F83088" w:rsidP="00DB6777">
      <w:pPr>
        <w:spacing w:before="156" w:after="156"/>
        <w:rPr>
          <w:rFonts w:ascii="Arial" w:eastAsiaTheme="minorEastAsia" w:hAnsi="Arial" w:cs="Arial"/>
          <w:b/>
          <w:bCs/>
          <w:color w:val="000000" w:themeColor="text1"/>
          <w:sz w:val="22"/>
        </w:rPr>
      </w:pPr>
      <w:r w:rsidRPr="000A209C">
        <w:rPr>
          <w:rFonts w:ascii="Arial" w:eastAsiaTheme="minorEastAsia" w:hAnsi="Arial" w:cs="Arial"/>
          <w:b/>
          <w:bCs/>
          <w:color w:val="000000" w:themeColor="text1"/>
          <w:sz w:val="22"/>
        </w:rPr>
        <w:lastRenderedPageBreak/>
        <w:t xml:space="preserve">6. </w:t>
      </w:r>
      <w:r w:rsidR="0049468A" w:rsidRPr="000A209C">
        <w:rPr>
          <w:rFonts w:ascii="Arial" w:eastAsiaTheme="minorEastAsia" w:hAnsi="Arial" w:cs="Arial"/>
          <w:b/>
          <w:bCs/>
          <w:color w:val="000000" w:themeColor="text1"/>
          <w:sz w:val="22"/>
        </w:rPr>
        <w:t>References</w:t>
      </w:r>
    </w:p>
    <w:p w14:paraId="4914BEE7" w14:textId="77777777" w:rsidR="00A76B1A" w:rsidRPr="00A76B1A" w:rsidRDefault="00D153F4" w:rsidP="00A76B1A">
      <w:pPr>
        <w:pStyle w:val="EndNoteBibliography"/>
        <w:ind w:firstLine="440"/>
      </w:pPr>
      <w:r w:rsidRPr="00623676">
        <w:rPr>
          <w:rFonts w:ascii="Arial" w:eastAsiaTheme="minorEastAsia" w:hAnsi="Arial" w:cs="Arial"/>
          <w:color w:val="000000" w:themeColor="text1"/>
          <w:sz w:val="22"/>
          <w:szCs w:val="22"/>
        </w:rPr>
        <w:fldChar w:fldCharType="begin"/>
      </w:r>
      <w:r w:rsidRPr="000A209C">
        <w:rPr>
          <w:rFonts w:ascii="Arial" w:eastAsiaTheme="minorEastAsia" w:hAnsi="Arial" w:cs="Arial"/>
          <w:color w:val="000000" w:themeColor="text1"/>
          <w:sz w:val="22"/>
        </w:rPr>
        <w:instrText xml:space="preserve"> ADDIN EN.REFLIST </w:instrText>
      </w:r>
      <w:r w:rsidRPr="00623676">
        <w:rPr>
          <w:rFonts w:ascii="Arial" w:eastAsiaTheme="minorEastAsia" w:hAnsi="Arial" w:cs="Arial"/>
          <w:color w:val="000000" w:themeColor="text1"/>
          <w:sz w:val="22"/>
          <w:szCs w:val="22"/>
        </w:rPr>
        <w:fldChar w:fldCharType="separate"/>
      </w:r>
      <w:r w:rsidR="00A76B1A" w:rsidRPr="00A76B1A">
        <w:t>1.</w:t>
      </w:r>
      <w:r w:rsidR="00A76B1A" w:rsidRPr="00A76B1A">
        <w:tab/>
        <w:t xml:space="preserve">Ankney, J. A.; Muneer, A.; Chen, X., Relative and Absolute Quantitation in Mass Spectrometry-Based Proteomics. </w:t>
      </w:r>
      <w:r w:rsidR="00A76B1A" w:rsidRPr="00A76B1A">
        <w:rPr>
          <w:i/>
        </w:rPr>
        <w:t xml:space="preserve">Annu Rev Anal Chem (Palo Alto Calif) </w:t>
      </w:r>
      <w:r w:rsidR="00A76B1A" w:rsidRPr="00A76B1A">
        <w:rPr>
          <w:b/>
        </w:rPr>
        <w:t>2018,</w:t>
      </w:r>
      <w:r w:rsidR="00A76B1A" w:rsidRPr="00A76B1A">
        <w:t xml:space="preserve"> 11, (1), 49-77.</w:t>
      </w:r>
    </w:p>
    <w:p w14:paraId="51B6B754" w14:textId="77777777" w:rsidR="00A76B1A" w:rsidRPr="00A76B1A" w:rsidRDefault="00A76B1A" w:rsidP="00A76B1A">
      <w:pPr>
        <w:pStyle w:val="EndNoteBibliography"/>
        <w:ind w:firstLine="480"/>
      </w:pPr>
      <w:r w:rsidRPr="00A76B1A">
        <w:t>2.</w:t>
      </w:r>
      <w:r w:rsidRPr="00A76B1A">
        <w:tab/>
        <w:t xml:space="preserve">Aebersold, R.; Mann, M., Mass-spectrometric exploration of proteome structure and function. </w:t>
      </w:r>
      <w:r w:rsidRPr="00A76B1A">
        <w:rPr>
          <w:i/>
        </w:rPr>
        <w:t xml:space="preserve">Nature </w:t>
      </w:r>
      <w:r w:rsidRPr="00A76B1A">
        <w:rPr>
          <w:b/>
        </w:rPr>
        <w:t>2016,</w:t>
      </w:r>
      <w:r w:rsidRPr="00A76B1A">
        <w:t xml:space="preserve"> 537, (7620), 347-55.</w:t>
      </w:r>
    </w:p>
    <w:p w14:paraId="5221015E" w14:textId="77777777" w:rsidR="00A76B1A" w:rsidRPr="00A76B1A" w:rsidRDefault="00A76B1A" w:rsidP="00A76B1A">
      <w:pPr>
        <w:pStyle w:val="EndNoteBibliography"/>
        <w:ind w:firstLine="480"/>
      </w:pPr>
      <w:r w:rsidRPr="00A76B1A">
        <w:t>3.</w:t>
      </w:r>
      <w:r w:rsidRPr="00A76B1A">
        <w:tab/>
        <w:t xml:space="preserve">Mann, M.; Jensen, O. N., Proteomic analysis of post-translational modifications. </w:t>
      </w:r>
      <w:r w:rsidRPr="00A76B1A">
        <w:rPr>
          <w:i/>
        </w:rPr>
        <w:t xml:space="preserve">Nat Biotechnol </w:t>
      </w:r>
      <w:r w:rsidRPr="00A76B1A">
        <w:rPr>
          <w:b/>
        </w:rPr>
        <w:t>2003,</w:t>
      </w:r>
      <w:r w:rsidRPr="00A76B1A">
        <w:t xml:space="preserve"> 21, (3), 255-61.</w:t>
      </w:r>
    </w:p>
    <w:p w14:paraId="20F08764" w14:textId="77777777" w:rsidR="00A76B1A" w:rsidRPr="00A76B1A" w:rsidRDefault="00A76B1A" w:rsidP="00A76B1A">
      <w:pPr>
        <w:pStyle w:val="EndNoteBibliography"/>
        <w:ind w:firstLine="480"/>
      </w:pPr>
      <w:r w:rsidRPr="00A76B1A">
        <w:t>4.</w:t>
      </w:r>
      <w:r w:rsidRPr="00A76B1A">
        <w:tab/>
        <w:t xml:space="preserve">Gouw, J. W.; Krijgsveld, J.; Heck, A. J., Quantitative proteomics by metabolic labeling of model organisms. </w:t>
      </w:r>
      <w:r w:rsidRPr="00A76B1A">
        <w:rPr>
          <w:i/>
        </w:rPr>
        <w:t xml:space="preserve">Mol Cell Proteomics </w:t>
      </w:r>
      <w:r w:rsidRPr="00A76B1A">
        <w:rPr>
          <w:b/>
        </w:rPr>
        <w:t>2010,</w:t>
      </w:r>
      <w:r w:rsidRPr="00A76B1A">
        <w:t xml:space="preserve"> 9, (1), 11-24.</w:t>
      </w:r>
    </w:p>
    <w:p w14:paraId="7D357BF3" w14:textId="77777777" w:rsidR="00A76B1A" w:rsidRPr="00A76B1A" w:rsidRDefault="00A76B1A" w:rsidP="00A76B1A">
      <w:pPr>
        <w:pStyle w:val="EndNoteBibliography"/>
        <w:ind w:firstLine="480"/>
      </w:pPr>
      <w:r w:rsidRPr="00A76B1A">
        <w:t>5.</w:t>
      </w:r>
      <w:r w:rsidRPr="00A76B1A">
        <w:tab/>
        <w:t xml:space="preserve">Bantscheff, M.; Lemeer, S.; Savitski, M. M.; Kuster, B., Quantitative mass spectrometry in proteomics: critical review update from 2007 to the present. </w:t>
      </w:r>
      <w:r w:rsidRPr="00A76B1A">
        <w:rPr>
          <w:i/>
        </w:rPr>
        <w:t xml:space="preserve">Anal Bioanal Chem </w:t>
      </w:r>
      <w:r w:rsidRPr="00A76B1A">
        <w:rPr>
          <w:b/>
        </w:rPr>
        <w:t>2012,</w:t>
      </w:r>
      <w:r w:rsidRPr="00A76B1A">
        <w:t xml:space="preserve"> 404, (4), 939-65.</w:t>
      </w:r>
    </w:p>
    <w:p w14:paraId="5EFAB3B1" w14:textId="77777777" w:rsidR="00A76B1A" w:rsidRPr="00A76B1A" w:rsidRDefault="00A76B1A" w:rsidP="00A76B1A">
      <w:pPr>
        <w:pStyle w:val="EndNoteBibliography"/>
        <w:ind w:firstLine="480"/>
      </w:pPr>
      <w:r w:rsidRPr="00A76B1A">
        <w:t>6.</w:t>
      </w:r>
      <w:r w:rsidRPr="00A76B1A">
        <w:tab/>
        <w:t xml:space="preserve">Zhu, W.; Smith, J. W.; Huang, C. M., Mass spectrometry-based label-free quantitative proteomics. </w:t>
      </w:r>
      <w:r w:rsidRPr="00A76B1A">
        <w:rPr>
          <w:i/>
        </w:rPr>
        <w:t xml:space="preserve">J Biomed Biotechnol </w:t>
      </w:r>
      <w:r w:rsidRPr="00A76B1A">
        <w:rPr>
          <w:b/>
        </w:rPr>
        <w:t>2010,</w:t>
      </w:r>
      <w:r w:rsidRPr="00A76B1A">
        <w:t xml:space="preserve"> 2010, 840518.</w:t>
      </w:r>
    </w:p>
    <w:p w14:paraId="09820CFA" w14:textId="77777777" w:rsidR="00A76B1A" w:rsidRPr="00A76B1A" w:rsidRDefault="00A76B1A" w:rsidP="00A76B1A">
      <w:pPr>
        <w:pStyle w:val="EndNoteBibliography"/>
        <w:ind w:firstLine="480"/>
      </w:pPr>
      <w:r w:rsidRPr="00A76B1A">
        <w:t>7.</w:t>
      </w:r>
      <w:r w:rsidRPr="00A76B1A">
        <w:tab/>
        <w:t xml:space="preserve">Wong, J. W.; Cagney, G., An overview of label-free quantitation methods in proteomics by mass spectrometry. </w:t>
      </w:r>
      <w:r w:rsidRPr="00A76B1A">
        <w:rPr>
          <w:i/>
        </w:rPr>
        <w:t xml:space="preserve">Methods Mol Biol </w:t>
      </w:r>
      <w:r w:rsidRPr="00A76B1A">
        <w:rPr>
          <w:b/>
        </w:rPr>
        <w:t>2010,</w:t>
      </w:r>
      <w:r w:rsidRPr="00A76B1A">
        <w:t xml:space="preserve"> 604, 273-83.</w:t>
      </w:r>
    </w:p>
    <w:p w14:paraId="5DD81405" w14:textId="77777777" w:rsidR="00A76B1A" w:rsidRPr="00A76B1A" w:rsidRDefault="00A76B1A" w:rsidP="00A76B1A">
      <w:pPr>
        <w:pStyle w:val="EndNoteBibliography"/>
        <w:ind w:firstLine="480"/>
      </w:pPr>
      <w:r w:rsidRPr="00A76B1A">
        <w:t>8.</w:t>
      </w:r>
      <w:r w:rsidRPr="00A76B1A">
        <w:tab/>
        <w:t xml:space="preserve">Nahnsen, S.; Bielow, C.; Reinert, K.; Kohlbacher, O., Tools for label-free peptide quantification. </w:t>
      </w:r>
      <w:r w:rsidRPr="00A76B1A">
        <w:rPr>
          <w:i/>
        </w:rPr>
        <w:t xml:space="preserve">Mol Cell Proteomics </w:t>
      </w:r>
      <w:r w:rsidRPr="00A76B1A">
        <w:rPr>
          <w:b/>
        </w:rPr>
        <w:t>2013,</w:t>
      </w:r>
      <w:r w:rsidRPr="00A76B1A">
        <w:t xml:space="preserve"> 12, (3), 549-56.</w:t>
      </w:r>
    </w:p>
    <w:p w14:paraId="1725CC4A" w14:textId="77777777" w:rsidR="00A76B1A" w:rsidRPr="00A76B1A" w:rsidRDefault="00A76B1A" w:rsidP="00A76B1A">
      <w:pPr>
        <w:pStyle w:val="EndNoteBibliography"/>
        <w:ind w:firstLine="480"/>
      </w:pPr>
      <w:r w:rsidRPr="00A76B1A">
        <w:t>9.</w:t>
      </w:r>
      <w:r w:rsidRPr="00A76B1A">
        <w:tab/>
        <w:t xml:space="preserve">Cox, J.; Mann, M., MaxQuant enables high peptide identification rates, individualized p.p.b.-range mass accuracies and proteome-wide protein quantification. </w:t>
      </w:r>
      <w:r w:rsidRPr="00A76B1A">
        <w:rPr>
          <w:i/>
        </w:rPr>
        <w:t xml:space="preserve">Nat Biotechnol </w:t>
      </w:r>
      <w:r w:rsidRPr="00A76B1A">
        <w:rPr>
          <w:b/>
        </w:rPr>
        <w:t>2008,</w:t>
      </w:r>
      <w:r w:rsidRPr="00A76B1A">
        <w:t xml:space="preserve"> 26, (12), 1367-72.</w:t>
      </w:r>
    </w:p>
    <w:p w14:paraId="5C3E5A91" w14:textId="77777777" w:rsidR="00A76B1A" w:rsidRPr="00A76B1A" w:rsidRDefault="00A76B1A" w:rsidP="00A76B1A">
      <w:pPr>
        <w:pStyle w:val="EndNoteBibliography"/>
        <w:ind w:firstLine="480"/>
      </w:pPr>
      <w:r w:rsidRPr="00A76B1A">
        <w:t>10.</w:t>
      </w:r>
      <w:r w:rsidRPr="00A76B1A">
        <w:tab/>
        <w:t xml:space="preserve">Kim, S.; Pevzner, P. A., MS-GF+ makes progress towards a universal database search tool for proteomics. </w:t>
      </w:r>
      <w:r w:rsidRPr="00A76B1A">
        <w:rPr>
          <w:i/>
        </w:rPr>
        <w:t xml:space="preserve">Nat Commun </w:t>
      </w:r>
      <w:r w:rsidRPr="00A76B1A">
        <w:rPr>
          <w:b/>
        </w:rPr>
        <w:t>2014,</w:t>
      </w:r>
      <w:r w:rsidRPr="00A76B1A">
        <w:t xml:space="preserve"> 5, 5277.</w:t>
      </w:r>
    </w:p>
    <w:p w14:paraId="340947E2" w14:textId="77777777" w:rsidR="00A76B1A" w:rsidRPr="00A76B1A" w:rsidRDefault="00A76B1A" w:rsidP="00A76B1A">
      <w:pPr>
        <w:pStyle w:val="EndNoteBibliography"/>
        <w:ind w:firstLine="480"/>
      </w:pPr>
      <w:r w:rsidRPr="00A76B1A">
        <w:t>11.</w:t>
      </w:r>
      <w:r w:rsidRPr="00A76B1A">
        <w:tab/>
        <w:t xml:space="preserve">Vaudel, M.; Burkhart, J. M.; Zahedi, R. P.; Oveland, E.; Berven, F. S.; Sickmann, A.; Martens, L.; Barsnes, H., PeptideShaker enables reanalysis of MS-derived proteomics data sets. </w:t>
      </w:r>
      <w:r w:rsidRPr="00A76B1A">
        <w:rPr>
          <w:i/>
        </w:rPr>
        <w:t xml:space="preserve">Nat Biotechnol </w:t>
      </w:r>
      <w:r w:rsidRPr="00A76B1A">
        <w:rPr>
          <w:b/>
        </w:rPr>
        <w:t>2015,</w:t>
      </w:r>
      <w:r w:rsidRPr="00A76B1A">
        <w:t xml:space="preserve"> 33, (1), 22-4.</w:t>
      </w:r>
    </w:p>
    <w:p w14:paraId="32604DBA" w14:textId="77777777" w:rsidR="00A76B1A" w:rsidRPr="00A76B1A" w:rsidRDefault="00A76B1A" w:rsidP="00A76B1A">
      <w:pPr>
        <w:pStyle w:val="EndNoteBibliography"/>
        <w:ind w:firstLine="480"/>
      </w:pPr>
      <w:r w:rsidRPr="00A76B1A">
        <w:t>12.</w:t>
      </w:r>
      <w:r w:rsidRPr="00A76B1A">
        <w:tab/>
        <w:t xml:space="preserve">Umer, H. M.; Audain, E.; Zhu, Y.; Pfeuffer, J.; Sachsenberg, T.; Lehtio, J.; Branca, R.; Perez-Riverol, Y., Generation of ENSEMBL-based proteogenomics databases boosts the identification of non-canonical peptides. </w:t>
      </w:r>
      <w:r w:rsidRPr="00A76B1A">
        <w:rPr>
          <w:i/>
        </w:rPr>
        <w:t xml:space="preserve">Bioinformatics </w:t>
      </w:r>
      <w:r w:rsidRPr="00A76B1A">
        <w:rPr>
          <w:b/>
        </w:rPr>
        <w:t>2021</w:t>
      </w:r>
      <w:r w:rsidRPr="00A76B1A">
        <w:t>.</w:t>
      </w:r>
    </w:p>
    <w:p w14:paraId="78A25862" w14:textId="77777777" w:rsidR="00A76B1A" w:rsidRPr="00A76B1A" w:rsidRDefault="00A76B1A" w:rsidP="00A76B1A">
      <w:pPr>
        <w:pStyle w:val="EndNoteBibliography"/>
        <w:ind w:firstLine="480"/>
      </w:pPr>
      <w:r w:rsidRPr="00A76B1A">
        <w:t>13.</w:t>
      </w:r>
      <w:r w:rsidRPr="00A76B1A">
        <w:tab/>
        <w:t xml:space="preserve">Fan, J.; Saha, S.; Barker, G.; Heesom, K. J.; Ghali, F.; Jones, A. R.; Matthews, D. A.; Bessant, C., Galaxy Integrated Omics: Web-based Standards-Compliant Workflows for Proteomics Informed by Transcriptomics. </w:t>
      </w:r>
      <w:r w:rsidRPr="00A76B1A">
        <w:rPr>
          <w:i/>
        </w:rPr>
        <w:t xml:space="preserve">Mol Cell Proteomics </w:t>
      </w:r>
      <w:r w:rsidRPr="00A76B1A">
        <w:rPr>
          <w:b/>
        </w:rPr>
        <w:t>2015,</w:t>
      </w:r>
      <w:r w:rsidRPr="00A76B1A">
        <w:t xml:space="preserve"> 14, (11), 3087-93.</w:t>
      </w:r>
    </w:p>
    <w:p w14:paraId="0404D7B0" w14:textId="77777777" w:rsidR="00A76B1A" w:rsidRPr="00A76B1A" w:rsidRDefault="00A76B1A" w:rsidP="00A76B1A">
      <w:pPr>
        <w:pStyle w:val="EndNoteBibliography"/>
        <w:ind w:firstLine="480"/>
      </w:pPr>
      <w:r w:rsidRPr="00A76B1A">
        <w:t>14.</w:t>
      </w:r>
      <w:r w:rsidRPr="00A76B1A">
        <w:tab/>
        <w:t xml:space="preserve">Mehta, S.; Easterly, C. W.; Sajulga, R.; Millikin, R. J.; Argentini, A.; Eguinoa, I.; Martens, L.; Shortreed, M. R.; Smith, L. M.; McGowan, T.; Kumar, P.; Johnson, J. E.; Griffin, T. J.; Jagtap, P. D., Precursor Intensity-Based Label-Free Quantification Software Tools for Proteomic and Multi-Omic Analysis within the Galaxy Platform. </w:t>
      </w:r>
      <w:r w:rsidRPr="00A76B1A">
        <w:rPr>
          <w:i/>
        </w:rPr>
        <w:t xml:space="preserve">Proteomes </w:t>
      </w:r>
      <w:r w:rsidRPr="00A76B1A">
        <w:rPr>
          <w:b/>
        </w:rPr>
        <w:t>2020,</w:t>
      </w:r>
      <w:r w:rsidRPr="00A76B1A">
        <w:t xml:space="preserve"> 8, (3).</w:t>
      </w:r>
    </w:p>
    <w:p w14:paraId="0220A2F8" w14:textId="77777777" w:rsidR="00A76B1A" w:rsidRPr="00A76B1A" w:rsidRDefault="00A76B1A" w:rsidP="00A76B1A">
      <w:pPr>
        <w:pStyle w:val="EndNoteBibliography"/>
        <w:ind w:firstLine="480"/>
      </w:pPr>
      <w:r w:rsidRPr="00A76B1A">
        <w:t>15.</w:t>
      </w:r>
      <w:r w:rsidRPr="00A76B1A">
        <w:tab/>
        <w:t xml:space="preserve">Lin, M. H.; Wu, P. S.; Wong, T. H.; Lin, I. Y.; Lin, J.; Cox, J.; Yu, S. H., Benchmarking differential expression, imputation and quantification methods for proteomics data. </w:t>
      </w:r>
      <w:r w:rsidRPr="00A76B1A">
        <w:rPr>
          <w:i/>
        </w:rPr>
        <w:t xml:space="preserve">Brief Bioinform </w:t>
      </w:r>
      <w:r w:rsidRPr="00A76B1A">
        <w:rPr>
          <w:b/>
        </w:rPr>
        <w:t>2022,</w:t>
      </w:r>
      <w:r w:rsidRPr="00A76B1A">
        <w:t xml:space="preserve"> 23, (3).</w:t>
      </w:r>
    </w:p>
    <w:p w14:paraId="52E798C4" w14:textId="77777777" w:rsidR="00A76B1A" w:rsidRPr="00A76B1A" w:rsidRDefault="00A76B1A" w:rsidP="00A76B1A">
      <w:pPr>
        <w:pStyle w:val="EndNoteBibliography"/>
        <w:ind w:firstLine="480"/>
      </w:pPr>
      <w:r w:rsidRPr="00A76B1A">
        <w:lastRenderedPageBreak/>
        <w:t>16.</w:t>
      </w:r>
      <w:r w:rsidRPr="00A76B1A">
        <w:tab/>
        <w:t xml:space="preserve">Matzke, M. M.; Brown, J. N.; Gritsenko, M. A.; Metz, T. O.; Pounds, J. G.; Rodland, K. D.; Shukla, A. K.; Smith, R. D.; Waters, K. M.; McDermott, J. E.; Webb-Robertson, B. J., A comparative analysis of computational approaches to relative protein quantification using peptide peak intensities in label-free LC-MS proteomics experiments. </w:t>
      </w:r>
      <w:r w:rsidRPr="00A76B1A">
        <w:rPr>
          <w:i/>
        </w:rPr>
        <w:t xml:space="preserve">Proteomics </w:t>
      </w:r>
      <w:r w:rsidRPr="00A76B1A">
        <w:rPr>
          <w:b/>
        </w:rPr>
        <w:t>2013,</w:t>
      </w:r>
      <w:r w:rsidRPr="00A76B1A">
        <w:t xml:space="preserve"> 13, (3-4), 493-503.</w:t>
      </w:r>
    </w:p>
    <w:p w14:paraId="7EE3A9F4" w14:textId="77777777" w:rsidR="00A76B1A" w:rsidRPr="00A76B1A" w:rsidRDefault="00A76B1A" w:rsidP="00A76B1A">
      <w:pPr>
        <w:pStyle w:val="EndNoteBibliography"/>
        <w:ind w:firstLine="480"/>
      </w:pPr>
      <w:r w:rsidRPr="00A76B1A">
        <w:t>17.</w:t>
      </w:r>
      <w:r w:rsidRPr="00A76B1A">
        <w:tab/>
        <w:t xml:space="preserve">Audain, E.; Uszkoreit, J.; Sachsenberg, T.; Pfeuffer, J.; Liang, X.; Hermjakob, H.; Sanchez, A.; Eisenacher, M.; Reinert, K.; Tabb, D. L.; Kohlbacher, O.; Perez-Riverol, Y., In-depth analysis of protein inference algorithms using multiple search engines and well-defined metrics. </w:t>
      </w:r>
      <w:r w:rsidRPr="00A76B1A">
        <w:rPr>
          <w:i/>
        </w:rPr>
        <w:t xml:space="preserve">J Proteomics </w:t>
      </w:r>
      <w:r w:rsidRPr="00A76B1A">
        <w:rPr>
          <w:b/>
        </w:rPr>
        <w:t>2017,</w:t>
      </w:r>
      <w:r w:rsidRPr="00A76B1A">
        <w:t xml:space="preserve"> 150, 170-182.</w:t>
      </w:r>
    </w:p>
    <w:p w14:paraId="16988CB0" w14:textId="77777777" w:rsidR="00A76B1A" w:rsidRPr="00A76B1A" w:rsidRDefault="00A76B1A" w:rsidP="00A76B1A">
      <w:pPr>
        <w:pStyle w:val="EndNoteBibliography"/>
        <w:ind w:firstLine="480"/>
      </w:pPr>
      <w:r w:rsidRPr="00A76B1A">
        <w:t>18.</w:t>
      </w:r>
      <w:r w:rsidRPr="00A76B1A">
        <w:tab/>
        <w:t xml:space="preserve">Al Shweiki, M. R.; Monchgesang, S.; Majovsky, P.; Thieme, D.; Trutschel, D.; Hoehenwarter, W., Assessment of Label-Free Quantification in Discovery Proteomics and Impact of Technological Factors and Natural Variability of Protein Abundance. </w:t>
      </w:r>
      <w:r w:rsidRPr="00A76B1A">
        <w:rPr>
          <w:i/>
        </w:rPr>
        <w:t xml:space="preserve">J Proteome Res </w:t>
      </w:r>
      <w:r w:rsidRPr="00A76B1A">
        <w:rPr>
          <w:b/>
        </w:rPr>
        <w:t>2017,</w:t>
      </w:r>
      <w:r w:rsidRPr="00A76B1A">
        <w:t xml:space="preserve"> 16, (4), 1410-1424.</w:t>
      </w:r>
    </w:p>
    <w:p w14:paraId="1B9A0E18" w14:textId="77777777" w:rsidR="00A76B1A" w:rsidRPr="00A76B1A" w:rsidRDefault="00A76B1A" w:rsidP="00A76B1A">
      <w:pPr>
        <w:pStyle w:val="EndNoteBibliography"/>
        <w:ind w:firstLine="480"/>
      </w:pPr>
      <w:r w:rsidRPr="00A76B1A">
        <w:t>19.</w:t>
      </w:r>
      <w:r w:rsidRPr="00A76B1A">
        <w:tab/>
        <w:t xml:space="preserve">Ramus, C.; Hovasse, A.; Marcellin, M.; Hesse, A. M.; Mouton-Barbosa, E.; Bouyssie, D.; Vaca, S.; Carapito, C.; Chaoui, K.; Bruley, C.; Garin, J.; Cianferani, S.; Ferro, M.; Van Dorssaeler, A.; Burlet-Schiltz, O.; Schaeffer, C.; Coute, Y.; Gonzalez de Peredo, A., Benchmarking quantitative label-free LC-MS data processing workflows using a complex spiked proteomic standard dataset. </w:t>
      </w:r>
      <w:r w:rsidRPr="00A76B1A">
        <w:rPr>
          <w:i/>
        </w:rPr>
        <w:t xml:space="preserve">J Proteomics </w:t>
      </w:r>
      <w:r w:rsidRPr="00A76B1A">
        <w:rPr>
          <w:b/>
        </w:rPr>
        <w:t>2016,</w:t>
      </w:r>
      <w:r w:rsidRPr="00A76B1A">
        <w:t xml:space="preserve"> 132, 51-62.</w:t>
      </w:r>
    </w:p>
    <w:p w14:paraId="7DA1D5F1" w14:textId="77777777" w:rsidR="00A76B1A" w:rsidRPr="00A76B1A" w:rsidRDefault="00A76B1A" w:rsidP="00A76B1A">
      <w:pPr>
        <w:pStyle w:val="EndNoteBibliography"/>
        <w:ind w:firstLine="480"/>
      </w:pPr>
      <w:r w:rsidRPr="00A76B1A">
        <w:t>20.</w:t>
      </w:r>
      <w:r w:rsidRPr="00A76B1A">
        <w:tab/>
        <w:t xml:space="preserve">Choi, M.; Chang, C. Y.; Clough, T.; Broudy, D.; Killeen, T.; MacLean, B.; Vitek, O., MSstats: an R package for statistical analysis of quantitative mass spectrometry-based proteomic experiments. </w:t>
      </w:r>
      <w:r w:rsidRPr="00A76B1A">
        <w:rPr>
          <w:i/>
        </w:rPr>
        <w:t xml:space="preserve">Bioinformatics </w:t>
      </w:r>
      <w:r w:rsidRPr="00A76B1A">
        <w:rPr>
          <w:b/>
        </w:rPr>
        <w:t>2014,</w:t>
      </w:r>
      <w:r w:rsidRPr="00A76B1A">
        <w:t xml:space="preserve"> 30, (17), 2524-6.</w:t>
      </w:r>
    </w:p>
    <w:p w14:paraId="5F9B3A6E" w14:textId="77777777" w:rsidR="00A76B1A" w:rsidRPr="00A76B1A" w:rsidRDefault="00A76B1A" w:rsidP="00A76B1A">
      <w:pPr>
        <w:pStyle w:val="EndNoteBibliography"/>
        <w:ind w:firstLine="480"/>
      </w:pPr>
      <w:r w:rsidRPr="00A76B1A">
        <w:t>21.</w:t>
      </w:r>
      <w:r w:rsidRPr="00A76B1A">
        <w:tab/>
        <w:t xml:space="preserve">Tyanova, S.; Temu, T.; Sinitcyn, P.; Carlson, A.; Hein, M. Y.; Geiger, T.; Mann, M.; Cox, J., The Perseus computational platform for comprehensive analysis of (prote)omics data. </w:t>
      </w:r>
      <w:r w:rsidRPr="00A76B1A">
        <w:rPr>
          <w:i/>
        </w:rPr>
        <w:t xml:space="preserve">Nat Methods </w:t>
      </w:r>
      <w:r w:rsidRPr="00A76B1A">
        <w:rPr>
          <w:b/>
        </w:rPr>
        <w:t>2016,</w:t>
      </w:r>
      <w:r w:rsidRPr="00A76B1A">
        <w:t xml:space="preserve"> 13, (9), 731-40.</w:t>
      </w:r>
    </w:p>
    <w:p w14:paraId="4057B2D1" w14:textId="77777777" w:rsidR="00A76B1A" w:rsidRPr="00A76B1A" w:rsidRDefault="00A76B1A" w:rsidP="00A76B1A">
      <w:pPr>
        <w:pStyle w:val="EndNoteBibliography"/>
        <w:ind w:firstLine="480"/>
      </w:pPr>
      <w:r w:rsidRPr="00A76B1A">
        <w:t>22.</w:t>
      </w:r>
      <w:r w:rsidRPr="00A76B1A">
        <w:tab/>
        <w:t xml:space="preserve">Gierlinski, M.; Gastaldello, F.; Cole, C.; Barton, G. J., Proteus: an R package for downstream analysis of MaxQuant output. </w:t>
      </w:r>
      <w:r w:rsidRPr="00A76B1A">
        <w:rPr>
          <w:i/>
        </w:rPr>
        <w:t xml:space="preserve">bioRxiv </w:t>
      </w:r>
      <w:r w:rsidRPr="00A76B1A">
        <w:rPr>
          <w:b/>
        </w:rPr>
        <w:t>2018</w:t>
      </w:r>
      <w:r w:rsidRPr="00A76B1A">
        <w:t>, 416511.</w:t>
      </w:r>
    </w:p>
    <w:p w14:paraId="4D88ACDA" w14:textId="77777777" w:rsidR="00A76B1A" w:rsidRPr="00A76B1A" w:rsidRDefault="00A76B1A" w:rsidP="00A76B1A">
      <w:pPr>
        <w:pStyle w:val="EndNoteBibliography"/>
        <w:ind w:firstLine="480"/>
      </w:pPr>
      <w:r w:rsidRPr="00A76B1A">
        <w:t>23.</w:t>
      </w:r>
      <w:r w:rsidRPr="00A76B1A">
        <w:tab/>
        <w:t xml:space="preserve">Wolski, W. E.; Nanni, P.; Grossmann, J.; d’Errico, M.; Schlapbach, R.; Panse, C., prolfqua: A Comprehensive R-package for Proteomics Differential Expression Analysis. </w:t>
      </w:r>
      <w:r w:rsidRPr="00A76B1A">
        <w:rPr>
          <w:i/>
        </w:rPr>
        <w:t xml:space="preserve">bioRxiv </w:t>
      </w:r>
      <w:r w:rsidRPr="00A76B1A">
        <w:rPr>
          <w:b/>
        </w:rPr>
        <w:t>2022</w:t>
      </w:r>
      <w:r w:rsidRPr="00A76B1A">
        <w:t>, 2022.06.07.494524.</w:t>
      </w:r>
    </w:p>
    <w:p w14:paraId="6D94BD3E" w14:textId="77777777" w:rsidR="00A76B1A" w:rsidRPr="00A76B1A" w:rsidRDefault="00A76B1A" w:rsidP="00A76B1A">
      <w:pPr>
        <w:pStyle w:val="EndNoteBibliography"/>
        <w:ind w:firstLine="480"/>
      </w:pPr>
      <w:r w:rsidRPr="00A76B1A">
        <w:t>24.</w:t>
      </w:r>
      <w:r w:rsidRPr="00A76B1A">
        <w:tab/>
        <w:t xml:space="preserve">Gallant, J. L.; Heunis, T.; Sampson, S. L.; Bitter, W., ProVision: a web-based platform for rapid analysis of proteomics data processed by MaxQuant. </w:t>
      </w:r>
      <w:r w:rsidRPr="00A76B1A">
        <w:rPr>
          <w:i/>
        </w:rPr>
        <w:t xml:space="preserve">Bioinformatics </w:t>
      </w:r>
      <w:r w:rsidRPr="00A76B1A">
        <w:rPr>
          <w:b/>
        </w:rPr>
        <w:t>2020,</w:t>
      </w:r>
      <w:r w:rsidRPr="00A76B1A">
        <w:t xml:space="preserve"> 36, (19), 4965-4967.</w:t>
      </w:r>
    </w:p>
    <w:p w14:paraId="7FBB1748" w14:textId="77777777" w:rsidR="00A76B1A" w:rsidRPr="00A76B1A" w:rsidRDefault="00A76B1A" w:rsidP="00A76B1A">
      <w:pPr>
        <w:pStyle w:val="EndNoteBibliography"/>
        <w:ind w:firstLine="480"/>
      </w:pPr>
      <w:r w:rsidRPr="00A76B1A">
        <w:t>25.</w:t>
      </w:r>
      <w:r w:rsidRPr="00A76B1A">
        <w:tab/>
        <w:t xml:space="preserve">Shah, A. D.; Goode, R. J. A.; Huang, C.; Powell, D. R.; Schittenhelm, R. B., LFQ-Analyst: An Easy-To-Use Interactive Web Platform To Analyze and Visualize Label-Free Proteomics Data Preprocessed with MaxQuant. </w:t>
      </w:r>
      <w:r w:rsidRPr="00A76B1A">
        <w:rPr>
          <w:i/>
        </w:rPr>
        <w:t xml:space="preserve">J Proteome Res </w:t>
      </w:r>
      <w:r w:rsidRPr="00A76B1A">
        <w:rPr>
          <w:b/>
        </w:rPr>
        <w:t>2020,</w:t>
      </w:r>
      <w:r w:rsidRPr="00A76B1A">
        <w:t xml:space="preserve"> 19, (1), 204-211.</w:t>
      </w:r>
    </w:p>
    <w:p w14:paraId="7AE869D3" w14:textId="77777777" w:rsidR="00A76B1A" w:rsidRPr="00A76B1A" w:rsidRDefault="00A76B1A" w:rsidP="00A76B1A">
      <w:pPr>
        <w:pStyle w:val="EndNoteBibliography"/>
        <w:ind w:firstLine="480"/>
      </w:pPr>
      <w:r w:rsidRPr="00A76B1A">
        <w:t>26.</w:t>
      </w:r>
      <w:r w:rsidRPr="00A76B1A">
        <w:tab/>
        <w:t xml:space="preserve">Kraus, M.; Mathew Stephen, M.; Schapranow, M. P., Eatomics: Shiny Exploration of Quantitative Proteomics Data. </w:t>
      </w:r>
      <w:r w:rsidRPr="00A76B1A">
        <w:rPr>
          <w:i/>
        </w:rPr>
        <w:t xml:space="preserve">J Proteome Res </w:t>
      </w:r>
      <w:r w:rsidRPr="00A76B1A">
        <w:rPr>
          <w:b/>
        </w:rPr>
        <w:t>2021,</w:t>
      </w:r>
      <w:r w:rsidRPr="00A76B1A">
        <w:t xml:space="preserve"> 20, (1), 1070-1078.</w:t>
      </w:r>
    </w:p>
    <w:p w14:paraId="75752196" w14:textId="77777777" w:rsidR="00A76B1A" w:rsidRPr="00A76B1A" w:rsidRDefault="00A76B1A" w:rsidP="00A76B1A">
      <w:pPr>
        <w:pStyle w:val="EndNoteBibliography"/>
        <w:ind w:firstLine="480"/>
      </w:pPr>
      <w:r w:rsidRPr="00A76B1A">
        <w:t>27.</w:t>
      </w:r>
      <w:r w:rsidRPr="00A76B1A">
        <w:tab/>
        <w:t xml:space="preserve">Wieczorek, S.; Combes, F.; Lazar, C.; Giai Gianetto, Q.; Gatto, L.; Dorffer, A.; Hesse, A. M.; Coute, Y.; Ferro, M.; Bruley, C.; Burger, T., DAPAR &amp; ProStaR: software to perform statistical analyses in quantitative discovery proteomics. </w:t>
      </w:r>
      <w:r w:rsidRPr="00A76B1A">
        <w:rPr>
          <w:i/>
        </w:rPr>
        <w:t xml:space="preserve">Bioinformatics </w:t>
      </w:r>
      <w:r w:rsidRPr="00A76B1A">
        <w:rPr>
          <w:b/>
        </w:rPr>
        <w:t>2017,</w:t>
      </w:r>
      <w:r w:rsidRPr="00A76B1A">
        <w:t xml:space="preserve"> 33, (1), 135-136.</w:t>
      </w:r>
    </w:p>
    <w:p w14:paraId="0D8EAD00" w14:textId="77777777" w:rsidR="00A76B1A" w:rsidRPr="00A76B1A" w:rsidRDefault="00A76B1A" w:rsidP="00A76B1A">
      <w:pPr>
        <w:pStyle w:val="EndNoteBibliography"/>
        <w:ind w:firstLine="480"/>
      </w:pPr>
      <w:r w:rsidRPr="00A76B1A">
        <w:lastRenderedPageBreak/>
        <w:t>28.</w:t>
      </w:r>
      <w:r w:rsidRPr="00A76B1A">
        <w:tab/>
        <w:t xml:space="preserve">Goeminne, L. J. E.; Sticker, A.; Martens, L.; Gevaert, K.; Clement, L., MSqRob Takes the Missing Hurdle: Uniting Intensity- and Count-Based Proteomics. </w:t>
      </w:r>
      <w:r w:rsidRPr="00A76B1A">
        <w:rPr>
          <w:i/>
        </w:rPr>
        <w:t xml:space="preserve">Anal Chem </w:t>
      </w:r>
      <w:r w:rsidRPr="00A76B1A">
        <w:rPr>
          <w:b/>
        </w:rPr>
        <w:t>2020,</w:t>
      </w:r>
      <w:r w:rsidRPr="00A76B1A">
        <w:t xml:space="preserve"> 92, (9), 6278-6287.</w:t>
      </w:r>
    </w:p>
    <w:p w14:paraId="1D31B8A6" w14:textId="77777777" w:rsidR="00A76B1A" w:rsidRPr="00A76B1A" w:rsidRDefault="00A76B1A" w:rsidP="00A76B1A">
      <w:pPr>
        <w:pStyle w:val="EndNoteBibliography"/>
        <w:ind w:firstLine="480"/>
      </w:pPr>
      <w:r w:rsidRPr="00A76B1A">
        <w:t>29.</w:t>
      </w:r>
      <w:r w:rsidRPr="00A76B1A">
        <w:tab/>
        <w:t xml:space="preserve">Sticker, A.; Goeminne, L.; Martens, L.; Clement, L., Robust Summarization and Inference in Proteome-wide Label-free Quantification. </w:t>
      </w:r>
      <w:r w:rsidRPr="00A76B1A">
        <w:rPr>
          <w:i/>
        </w:rPr>
        <w:t xml:space="preserve">Mol Cell Proteomics </w:t>
      </w:r>
      <w:r w:rsidRPr="00A76B1A">
        <w:rPr>
          <w:b/>
        </w:rPr>
        <w:t>2020,</w:t>
      </w:r>
      <w:r w:rsidRPr="00A76B1A">
        <w:t xml:space="preserve"> 19, (7), 1209-1219.</w:t>
      </w:r>
    </w:p>
    <w:p w14:paraId="2E2D85C8" w14:textId="77777777" w:rsidR="00A76B1A" w:rsidRPr="00A76B1A" w:rsidRDefault="00A76B1A" w:rsidP="00A76B1A">
      <w:pPr>
        <w:pStyle w:val="EndNoteBibliography"/>
        <w:ind w:firstLine="480"/>
      </w:pPr>
      <w:r w:rsidRPr="00A76B1A">
        <w:t>30.</w:t>
      </w:r>
      <w:r w:rsidRPr="00A76B1A">
        <w:tab/>
        <w:t xml:space="preserve">Goeminne, L. J.; Gevaert, K.; Clement, L., Peptide-level Robust Ridge Regression Improves Estimation, Sensitivity, and Specificity in Data-dependent Quantitative Label-free Shotgun Proteomics. </w:t>
      </w:r>
      <w:r w:rsidRPr="00A76B1A">
        <w:rPr>
          <w:i/>
        </w:rPr>
        <w:t xml:space="preserve">Mol Cell Proteomics </w:t>
      </w:r>
      <w:r w:rsidRPr="00A76B1A">
        <w:rPr>
          <w:b/>
        </w:rPr>
        <w:t>2016,</w:t>
      </w:r>
      <w:r w:rsidRPr="00A76B1A">
        <w:t xml:space="preserve"> 15, (2), 657-68.</w:t>
      </w:r>
    </w:p>
    <w:p w14:paraId="540BEFCD" w14:textId="77777777" w:rsidR="00A76B1A" w:rsidRPr="00A76B1A" w:rsidRDefault="00A76B1A" w:rsidP="00A76B1A">
      <w:pPr>
        <w:pStyle w:val="EndNoteBibliography"/>
        <w:ind w:firstLine="480"/>
      </w:pPr>
      <w:r w:rsidRPr="00A76B1A">
        <w:t>31.</w:t>
      </w:r>
      <w:r w:rsidRPr="00A76B1A">
        <w:tab/>
        <w:t xml:space="preserve">Cox, J.; Hein, M. Y.; Luber, C. A.; Paron, I.; Nagaraj, N.; Mann, M., Accurate proteome-wide label-free quantification by delayed normalization and maximal peptide ratio extraction, termed MaxLFQ. </w:t>
      </w:r>
      <w:r w:rsidRPr="00A76B1A">
        <w:rPr>
          <w:i/>
        </w:rPr>
        <w:t xml:space="preserve">Mol Cell Proteomics </w:t>
      </w:r>
      <w:r w:rsidRPr="00A76B1A">
        <w:rPr>
          <w:b/>
        </w:rPr>
        <w:t>2014,</w:t>
      </w:r>
      <w:r w:rsidRPr="00A76B1A">
        <w:t xml:space="preserve"> 13, (9), 2513-26.</w:t>
      </w:r>
    </w:p>
    <w:p w14:paraId="01EB61BC" w14:textId="77777777" w:rsidR="00A76B1A" w:rsidRPr="00A76B1A" w:rsidRDefault="00A76B1A" w:rsidP="00A76B1A">
      <w:pPr>
        <w:pStyle w:val="EndNoteBibliography"/>
        <w:ind w:firstLine="480"/>
      </w:pPr>
      <w:r w:rsidRPr="00A76B1A">
        <w:t>32.</w:t>
      </w:r>
      <w:r w:rsidRPr="00A76B1A">
        <w:tab/>
        <w:t xml:space="preserve">Hogrebe, A.; von Stechow, L.; Bekker-Jensen, D. B.; Weinert, B. T.; Kelstrup, C. D.; Olsen, J. V., Benchmarking common quantification strategies for large-scale phosphoproteomics. </w:t>
      </w:r>
      <w:r w:rsidRPr="00A76B1A">
        <w:rPr>
          <w:i/>
        </w:rPr>
        <w:t xml:space="preserve">Nat Commun </w:t>
      </w:r>
      <w:r w:rsidRPr="00A76B1A">
        <w:rPr>
          <w:b/>
        </w:rPr>
        <w:t>2018,</w:t>
      </w:r>
      <w:r w:rsidRPr="00A76B1A">
        <w:t xml:space="preserve"> 9, (1), 1045.</w:t>
      </w:r>
    </w:p>
    <w:p w14:paraId="48873185" w14:textId="77777777" w:rsidR="00A76B1A" w:rsidRPr="00A76B1A" w:rsidRDefault="00A76B1A" w:rsidP="00A76B1A">
      <w:pPr>
        <w:pStyle w:val="EndNoteBibliography"/>
        <w:ind w:firstLine="480"/>
      </w:pPr>
      <w:r w:rsidRPr="00A76B1A">
        <w:t>33.</w:t>
      </w:r>
      <w:r w:rsidRPr="00A76B1A">
        <w:tab/>
        <w:t xml:space="preserve">Wang, Z.; Karkossa, I.; Grosskopf, H.; Rolle-Kampczyk, U.; Hackermuller, J.; von Bergen, M.; Schubert, K., Comparison of quantitation methods in proteomics to define relevant toxicological information on AhR activation of HepG2 cells by BaP. </w:t>
      </w:r>
      <w:r w:rsidRPr="00A76B1A">
        <w:rPr>
          <w:i/>
        </w:rPr>
        <w:t xml:space="preserve">Toxicology </w:t>
      </w:r>
      <w:r w:rsidRPr="00A76B1A">
        <w:rPr>
          <w:b/>
        </w:rPr>
        <w:t>2021,</w:t>
      </w:r>
      <w:r w:rsidRPr="00A76B1A">
        <w:t xml:space="preserve"> 448, 152652.</w:t>
      </w:r>
    </w:p>
    <w:p w14:paraId="28A0E701" w14:textId="77777777" w:rsidR="00A76B1A" w:rsidRPr="00A76B1A" w:rsidRDefault="00A76B1A" w:rsidP="00A76B1A">
      <w:pPr>
        <w:pStyle w:val="EndNoteBibliography"/>
        <w:ind w:firstLine="480"/>
      </w:pPr>
      <w:r w:rsidRPr="00A76B1A">
        <w:t>34.</w:t>
      </w:r>
      <w:r w:rsidRPr="00A76B1A">
        <w:tab/>
        <w:t xml:space="preserve">Gentleman, R. C.; Carey, V. J.; Bates, D. M.; Bolstad, B.; Dettling, M.; Dudoit, S.; Ellis, B.; Gautier, L.; Ge, Y.; Gentry, J.; Hornik, K.; Hothorn, T.; Huber, W.; Iacus, S.; Irizarry, R.; Leisch, F.; Li, C.; Maechler, M.; Rossini, A. J.; Sawitzki, G.; Smith, C.; Smyth, G.; Tierney, L.; Yang, J. Y.; Zhang, J., Bioconductor: open software development for computational biology and bioinformatics. </w:t>
      </w:r>
      <w:r w:rsidRPr="00A76B1A">
        <w:rPr>
          <w:i/>
        </w:rPr>
        <w:t xml:space="preserve">Genome Biol </w:t>
      </w:r>
      <w:r w:rsidRPr="00A76B1A">
        <w:rPr>
          <w:b/>
        </w:rPr>
        <w:t>2004,</w:t>
      </w:r>
      <w:r w:rsidRPr="00A76B1A">
        <w:t xml:space="preserve"> 5, (10), R80.</w:t>
      </w:r>
    </w:p>
    <w:p w14:paraId="66188249" w14:textId="77777777" w:rsidR="00A76B1A" w:rsidRPr="00A76B1A" w:rsidRDefault="00A76B1A" w:rsidP="00A76B1A">
      <w:pPr>
        <w:pStyle w:val="EndNoteBibliography"/>
        <w:ind w:firstLine="480"/>
      </w:pPr>
      <w:r w:rsidRPr="00A76B1A">
        <w:t>35.</w:t>
      </w:r>
      <w:r w:rsidRPr="00A76B1A">
        <w:tab/>
        <w:t xml:space="preserve">Gatto, L.; Christoforou, A., Using R and Bioconductor for proteomics data analysis. </w:t>
      </w:r>
      <w:r w:rsidRPr="00A76B1A">
        <w:rPr>
          <w:i/>
        </w:rPr>
        <w:t xml:space="preserve">Biochim Biophys Acta </w:t>
      </w:r>
      <w:r w:rsidRPr="00A76B1A">
        <w:rPr>
          <w:b/>
        </w:rPr>
        <w:t>2014,</w:t>
      </w:r>
      <w:r w:rsidRPr="00A76B1A">
        <w:t xml:space="preserve"> 1844, (1 Pt A), 42-51.</w:t>
      </w:r>
    </w:p>
    <w:p w14:paraId="617480F6" w14:textId="77777777" w:rsidR="00A76B1A" w:rsidRPr="00A76B1A" w:rsidRDefault="00A76B1A" w:rsidP="00A76B1A">
      <w:pPr>
        <w:pStyle w:val="EndNoteBibliography"/>
        <w:ind w:firstLine="480"/>
      </w:pPr>
      <w:r w:rsidRPr="00A76B1A">
        <w:t>36.</w:t>
      </w:r>
      <w:r w:rsidRPr="00A76B1A">
        <w:tab/>
        <w:t xml:space="preserve">Gatto, L.; Breckels, L. M.; Naake, T.; Gibb, S., Visualization of proteomics data using R and bioconductor. </w:t>
      </w:r>
      <w:r w:rsidRPr="00A76B1A">
        <w:rPr>
          <w:i/>
        </w:rPr>
        <w:t xml:space="preserve">Proteomics </w:t>
      </w:r>
      <w:r w:rsidRPr="00A76B1A">
        <w:rPr>
          <w:b/>
        </w:rPr>
        <w:t>2015,</w:t>
      </w:r>
      <w:r w:rsidRPr="00A76B1A">
        <w:t xml:space="preserve"> 15, (8), 1375-89.</w:t>
      </w:r>
    </w:p>
    <w:p w14:paraId="62FB64AB" w14:textId="77777777" w:rsidR="00A76B1A" w:rsidRPr="00A76B1A" w:rsidRDefault="00A76B1A" w:rsidP="00A76B1A">
      <w:pPr>
        <w:pStyle w:val="EndNoteBibliography"/>
        <w:ind w:firstLine="480"/>
      </w:pPr>
      <w:r w:rsidRPr="00A76B1A">
        <w:t>37.</w:t>
      </w:r>
      <w:r w:rsidRPr="00A76B1A">
        <w:tab/>
        <w:t xml:space="preserve">Pascovici, D.; Handler, D. C.; Wu, J. X.; Haynes, P. A., Multiple testing corrections in quantitative proteomics: A useful but blunt tool. </w:t>
      </w:r>
      <w:r w:rsidRPr="00A76B1A">
        <w:rPr>
          <w:i/>
        </w:rPr>
        <w:t xml:space="preserve">Proteomics </w:t>
      </w:r>
      <w:r w:rsidRPr="00A76B1A">
        <w:rPr>
          <w:b/>
        </w:rPr>
        <w:t>2016,</w:t>
      </w:r>
      <w:r w:rsidRPr="00A76B1A">
        <w:t xml:space="preserve"> 16, (18), 2448-53.</w:t>
      </w:r>
    </w:p>
    <w:p w14:paraId="00920AD9" w14:textId="77777777" w:rsidR="00A76B1A" w:rsidRPr="00A76B1A" w:rsidRDefault="00A76B1A" w:rsidP="00A76B1A">
      <w:pPr>
        <w:pStyle w:val="EndNoteBibliography"/>
        <w:ind w:firstLine="480"/>
      </w:pPr>
      <w:r w:rsidRPr="00A76B1A">
        <w:t>38.</w:t>
      </w:r>
      <w:r w:rsidRPr="00A76B1A">
        <w:tab/>
        <w:t xml:space="preserve">MacLean, B.; Tomazela, D. M.; Shulman, N.; Chambers, M.; Finney, G. L.; Frewen, B.; Kern, R.; Tabb, D. L.; Liebler, D. C.; MacCoss, M. J., Skyline: an open source document editor for creating and analyzing targeted proteomics experiments. </w:t>
      </w:r>
      <w:r w:rsidRPr="00A76B1A">
        <w:rPr>
          <w:i/>
        </w:rPr>
        <w:t xml:space="preserve">Bioinformatics </w:t>
      </w:r>
      <w:r w:rsidRPr="00A76B1A">
        <w:rPr>
          <w:b/>
        </w:rPr>
        <w:t>2010,</w:t>
      </w:r>
      <w:r w:rsidRPr="00A76B1A">
        <w:t xml:space="preserve"> 26, (7), 966-8.</w:t>
      </w:r>
    </w:p>
    <w:p w14:paraId="6D23A060" w14:textId="77777777" w:rsidR="00A76B1A" w:rsidRPr="00A76B1A" w:rsidRDefault="00A76B1A" w:rsidP="00A76B1A">
      <w:pPr>
        <w:pStyle w:val="EndNoteBibliography"/>
        <w:ind w:firstLine="480"/>
      </w:pPr>
      <w:r w:rsidRPr="00A76B1A">
        <w:t>39.</w:t>
      </w:r>
      <w:r w:rsidRPr="00A76B1A">
        <w:tab/>
        <w:t xml:space="preserve">Ritchie, M. E.; Phipson, B.; Wu, D.; Hu, Y.; Law, C. W.; Shi, W.; Smyth, G. K., limma powers differential expression analyses for RNA-sequencing and microarray studies. </w:t>
      </w:r>
      <w:r w:rsidRPr="00A76B1A">
        <w:rPr>
          <w:i/>
        </w:rPr>
        <w:t xml:space="preserve">Nucleic Acids Res </w:t>
      </w:r>
      <w:r w:rsidRPr="00A76B1A">
        <w:rPr>
          <w:b/>
        </w:rPr>
        <w:t>2015,</w:t>
      </w:r>
      <w:r w:rsidRPr="00A76B1A">
        <w:t xml:space="preserve"> 43, (7), e47.</w:t>
      </w:r>
    </w:p>
    <w:p w14:paraId="26C0684A" w14:textId="77777777" w:rsidR="00A76B1A" w:rsidRPr="00A76B1A" w:rsidRDefault="00A76B1A" w:rsidP="00A76B1A">
      <w:pPr>
        <w:pStyle w:val="EndNoteBibliography"/>
        <w:ind w:firstLine="480"/>
      </w:pPr>
      <w:r w:rsidRPr="00A76B1A">
        <w:t>40.</w:t>
      </w:r>
      <w:r w:rsidRPr="00A76B1A">
        <w:tab/>
        <w:t xml:space="preserve">Huber, W.; von Heydebreck, A.; Sultmann, H.; Poustka, A.; Vingron, M., Variance stabilization applied to microarray data calibration and to the quantification </w:t>
      </w:r>
      <w:r w:rsidRPr="00A76B1A">
        <w:lastRenderedPageBreak/>
        <w:t xml:space="preserve">of differential expression. </w:t>
      </w:r>
      <w:r w:rsidRPr="00A76B1A">
        <w:rPr>
          <w:i/>
        </w:rPr>
        <w:t xml:space="preserve">Bioinformatics </w:t>
      </w:r>
      <w:r w:rsidRPr="00A76B1A">
        <w:rPr>
          <w:b/>
        </w:rPr>
        <w:t>2002,</w:t>
      </w:r>
      <w:r w:rsidRPr="00A76B1A">
        <w:t xml:space="preserve"> 18 Suppl 1, S96-104.</w:t>
      </w:r>
    </w:p>
    <w:p w14:paraId="31A8964C" w14:textId="77777777" w:rsidR="00A76B1A" w:rsidRPr="00A76B1A" w:rsidRDefault="00A76B1A" w:rsidP="00A76B1A">
      <w:pPr>
        <w:pStyle w:val="EndNoteBibliography"/>
        <w:ind w:firstLine="480"/>
      </w:pPr>
      <w:r w:rsidRPr="00A76B1A">
        <w:t>41.</w:t>
      </w:r>
      <w:r w:rsidRPr="00A76B1A">
        <w:tab/>
        <w:t xml:space="preserve">Demichev, V.; Messner, C. B.; Vernardis, S. I.; Lilley, K. S.; Ralser, M., DIA-NN: neural networks and interference correction enable deep proteome coverage in high throughput. </w:t>
      </w:r>
      <w:r w:rsidRPr="00A76B1A">
        <w:rPr>
          <w:i/>
        </w:rPr>
        <w:t xml:space="preserve">Nat Methods </w:t>
      </w:r>
      <w:r w:rsidRPr="00A76B1A">
        <w:rPr>
          <w:b/>
        </w:rPr>
        <w:t>2020,</w:t>
      </w:r>
      <w:r w:rsidRPr="00A76B1A">
        <w:t xml:space="preserve"> 17, (1), 41-44.</w:t>
      </w:r>
    </w:p>
    <w:p w14:paraId="4CCE1A2D" w14:textId="77777777" w:rsidR="00A76B1A" w:rsidRPr="00A76B1A" w:rsidRDefault="00A76B1A" w:rsidP="00A76B1A">
      <w:pPr>
        <w:pStyle w:val="EndNoteBibliography"/>
        <w:ind w:firstLine="480"/>
      </w:pPr>
      <w:r w:rsidRPr="00A76B1A">
        <w:t>42.</w:t>
      </w:r>
      <w:r w:rsidRPr="00A76B1A">
        <w:tab/>
        <w:t xml:space="preserve">Bouyssie, D.; Hesse, A. M.; Mouton-Barbosa, E.; Rompais, M.; Macron, C.; Carapito, C.; Gonzalez de Peredo, A.; Coute, Y.; Dupierris, V.; Burel, A.; Menetrey, J. P.; Kalaitzakis, A.; Poisat, J.; Romdhani, A.; Burlet-Schiltz, O.; Cianferani, S.; Garin, J.; Bruley, C., Proline: an efficient and user-friendly software suite for large-scale proteomics. </w:t>
      </w:r>
      <w:r w:rsidRPr="00A76B1A">
        <w:rPr>
          <w:i/>
        </w:rPr>
        <w:t xml:space="preserve">Bioinformatics </w:t>
      </w:r>
      <w:r w:rsidRPr="00A76B1A">
        <w:rPr>
          <w:b/>
        </w:rPr>
        <w:t>2020,</w:t>
      </w:r>
      <w:r w:rsidRPr="00A76B1A">
        <w:t xml:space="preserve"> 36, (10), 3148-3155.</w:t>
      </w:r>
    </w:p>
    <w:p w14:paraId="36F1C32C" w14:textId="77777777" w:rsidR="00A76B1A" w:rsidRPr="00A76B1A" w:rsidRDefault="00A76B1A" w:rsidP="00A76B1A">
      <w:pPr>
        <w:pStyle w:val="EndNoteBibliography"/>
        <w:ind w:firstLine="480"/>
      </w:pPr>
      <w:r w:rsidRPr="00A76B1A">
        <w:t>43.</w:t>
      </w:r>
      <w:r w:rsidRPr="00A76B1A">
        <w:tab/>
        <w:t xml:space="preserve">Gatto, L.; Gibb, S.; Rainer, J., MSnbase, Efficient and Elegant R-Based Processing and Visualization of Raw Mass Spectrometry Data. </w:t>
      </w:r>
      <w:r w:rsidRPr="00A76B1A">
        <w:rPr>
          <w:i/>
        </w:rPr>
        <w:t xml:space="preserve">J Proteome Res </w:t>
      </w:r>
      <w:r w:rsidRPr="00A76B1A">
        <w:rPr>
          <w:b/>
        </w:rPr>
        <w:t>2021,</w:t>
      </w:r>
      <w:r w:rsidRPr="00A76B1A">
        <w:t xml:space="preserve"> 20, (1), 1063-1069.</w:t>
      </w:r>
    </w:p>
    <w:p w14:paraId="40E18E7F" w14:textId="77777777" w:rsidR="00A76B1A" w:rsidRPr="00A76B1A" w:rsidRDefault="00A76B1A" w:rsidP="00A76B1A">
      <w:pPr>
        <w:pStyle w:val="EndNoteBibliography"/>
        <w:ind w:firstLine="480"/>
      </w:pPr>
      <w:r w:rsidRPr="00A76B1A">
        <w:t>44.</w:t>
      </w:r>
      <w:r w:rsidRPr="00A76B1A">
        <w:tab/>
        <w:t xml:space="preserve">Argentini, A.; Goeminne, L. J.; Verheggen, K.; Hulstaert, N.; Staes, A.; Clement, L.; Martens, L., moFF: a robust and automated approach to extract peptide ion intensities. </w:t>
      </w:r>
      <w:r w:rsidRPr="00A76B1A">
        <w:rPr>
          <w:i/>
        </w:rPr>
        <w:t xml:space="preserve">Nat Methods </w:t>
      </w:r>
      <w:r w:rsidRPr="00A76B1A">
        <w:rPr>
          <w:b/>
        </w:rPr>
        <w:t>2016,</w:t>
      </w:r>
      <w:r w:rsidRPr="00A76B1A">
        <w:t xml:space="preserve"> 13, (12), 964-966.</w:t>
      </w:r>
    </w:p>
    <w:p w14:paraId="2BE74B27" w14:textId="77777777" w:rsidR="00A76B1A" w:rsidRPr="00A76B1A" w:rsidRDefault="00A76B1A" w:rsidP="00A76B1A">
      <w:pPr>
        <w:pStyle w:val="EndNoteBibliography"/>
        <w:ind w:firstLine="480"/>
      </w:pPr>
      <w:r w:rsidRPr="00A76B1A">
        <w:t>45.</w:t>
      </w:r>
      <w:r w:rsidRPr="00A76B1A">
        <w:tab/>
        <w:t xml:space="preserve">Hoffmann, N.; Rein, J.; Sachsenberg, T.; Hartler, J.; Haug, K.; Mayer, G.; Alka, O.; Dayalan, S.; Pearce, J. T. M.; Rocca-Serra, P.; Qi, D.; Eisenacher, M.; Perez-Riverol, Y.; Vizcaino, J. A.; Salek, R. M.; Neumann, S.; Jones, A. R., mzTab-M: A Data Standard for Sharing Quantitative Results in Mass Spectrometry Metabolomics. </w:t>
      </w:r>
      <w:r w:rsidRPr="00A76B1A">
        <w:rPr>
          <w:i/>
        </w:rPr>
        <w:t xml:space="preserve">Anal Chem </w:t>
      </w:r>
      <w:r w:rsidRPr="00A76B1A">
        <w:rPr>
          <w:b/>
        </w:rPr>
        <w:t>2019,</w:t>
      </w:r>
      <w:r w:rsidRPr="00A76B1A">
        <w:t xml:space="preserve"> 91, (5), 3302-3310.</w:t>
      </w:r>
    </w:p>
    <w:p w14:paraId="3D9B1C24" w14:textId="77777777" w:rsidR="00A76B1A" w:rsidRPr="00A76B1A" w:rsidRDefault="00A76B1A" w:rsidP="00A76B1A">
      <w:pPr>
        <w:pStyle w:val="EndNoteBibliography"/>
        <w:ind w:firstLine="480"/>
      </w:pPr>
      <w:r w:rsidRPr="00A76B1A">
        <w:t>46.</w:t>
      </w:r>
      <w:r w:rsidRPr="00A76B1A">
        <w:tab/>
        <w:t xml:space="preserve">Griss, J.; Jones, A. R.; Sachsenberg, T.; Walzer, M.; Gatto, L.; Hartler, J.; Thallinger, G. G.; Salek, R. M.; Steinbeck, C.; Neuhauser, N.; Cox, J.; Neumann, S.; Fan, J.; Reisinger, F.; Xu, Q. W.; Del Toro, N.; Perez-Riverol, Y.; Ghali, F.; Bandeira, N.; Xenarios, I.; Kohlbacher, O.; Vizcaino, J. A.; Hermjakob, H., The mzTab data exchange format: communicating mass-spectrometry-based proteomics and metabolomics experimental results to a wider audience. </w:t>
      </w:r>
      <w:r w:rsidRPr="00A76B1A">
        <w:rPr>
          <w:i/>
        </w:rPr>
        <w:t xml:space="preserve">Mol Cell Proteomics </w:t>
      </w:r>
      <w:r w:rsidRPr="00A76B1A">
        <w:rPr>
          <w:b/>
        </w:rPr>
        <w:t>2014,</w:t>
      </w:r>
      <w:r w:rsidRPr="00A76B1A">
        <w:t xml:space="preserve"> 13, (10), 2765-75.</w:t>
      </w:r>
    </w:p>
    <w:p w14:paraId="03D915A5" w14:textId="77777777" w:rsidR="00A76B1A" w:rsidRPr="00A76B1A" w:rsidRDefault="00A76B1A" w:rsidP="00A76B1A">
      <w:pPr>
        <w:pStyle w:val="EndNoteBibliography"/>
        <w:ind w:firstLine="480"/>
      </w:pPr>
      <w:r w:rsidRPr="00A76B1A">
        <w:t>47.</w:t>
      </w:r>
      <w:r w:rsidRPr="00A76B1A">
        <w:tab/>
        <w:t xml:space="preserve">Pfeuffer, J.; Sachsenberg, T.; Alka, O.; Walzer, M.; Fillbrunn, A.; Nilse, L.; Schilling, O.; Reinert, K.; Kohlbacher, O., OpenMS - A platform for reproducible analysis of mass spectrometry data. </w:t>
      </w:r>
      <w:r w:rsidRPr="00A76B1A">
        <w:rPr>
          <w:i/>
        </w:rPr>
        <w:t xml:space="preserve">J Biotechnol </w:t>
      </w:r>
      <w:r w:rsidRPr="00A76B1A">
        <w:rPr>
          <w:b/>
        </w:rPr>
        <w:t>2017,</w:t>
      </w:r>
      <w:r w:rsidRPr="00A76B1A">
        <w:t xml:space="preserve"> 261, 142-148.</w:t>
      </w:r>
    </w:p>
    <w:p w14:paraId="7B48EB5E" w14:textId="77777777" w:rsidR="00A76B1A" w:rsidRPr="00A76B1A" w:rsidRDefault="00A76B1A" w:rsidP="00A76B1A">
      <w:pPr>
        <w:pStyle w:val="EndNoteBibliography"/>
        <w:ind w:firstLine="480"/>
      </w:pPr>
      <w:r w:rsidRPr="00A76B1A">
        <w:t>48.</w:t>
      </w:r>
      <w:r w:rsidRPr="00A76B1A">
        <w:tab/>
        <w:t xml:space="preserve">Eng, J. K.; Jahan, T. A.; Hoopmann, M. R., Comet: an open-source MS/MS sequence database search tool. </w:t>
      </w:r>
      <w:r w:rsidRPr="00A76B1A">
        <w:rPr>
          <w:i/>
        </w:rPr>
        <w:t xml:space="preserve">Proteomics </w:t>
      </w:r>
      <w:r w:rsidRPr="00A76B1A">
        <w:rPr>
          <w:b/>
        </w:rPr>
        <w:t>2013,</w:t>
      </w:r>
      <w:r w:rsidRPr="00A76B1A">
        <w:t xml:space="preserve"> 13, (1), 22-4.</w:t>
      </w:r>
    </w:p>
    <w:p w14:paraId="0E51A7B0" w14:textId="77777777" w:rsidR="00A76B1A" w:rsidRPr="00A76B1A" w:rsidRDefault="00A76B1A" w:rsidP="00A76B1A">
      <w:pPr>
        <w:pStyle w:val="EndNoteBibliography"/>
        <w:ind w:firstLine="480"/>
      </w:pPr>
      <w:r w:rsidRPr="00A76B1A">
        <w:t>49.</w:t>
      </w:r>
      <w:r w:rsidRPr="00A76B1A">
        <w:tab/>
        <w:t xml:space="preserve">Giavarina, D., Understanding Bland Altman analysis. </w:t>
      </w:r>
      <w:r w:rsidRPr="00A76B1A">
        <w:rPr>
          <w:i/>
        </w:rPr>
        <w:t xml:space="preserve">Biochem Med (Zagreb) </w:t>
      </w:r>
      <w:r w:rsidRPr="00A76B1A">
        <w:rPr>
          <w:b/>
        </w:rPr>
        <w:t>2015,</w:t>
      </w:r>
      <w:r w:rsidRPr="00A76B1A">
        <w:t xml:space="preserve"> 25, (2), 141-51.</w:t>
      </w:r>
    </w:p>
    <w:p w14:paraId="42E40FDE" w14:textId="6E2EA3E0" w:rsidR="003341E0" w:rsidRPr="000A209C" w:rsidRDefault="00D153F4" w:rsidP="003341E0">
      <w:pPr>
        <w:spacing w:before="156" w:after="156"/>
        <w:rPr>
          <w:rFonts w:ascii="Arial" w:eastAsiaTheme="minorEastAsia" w:hAnsi="Arial" w:cs="Arial"/>
          <w:color w:val="000000" w:themeColor="text1"/>
          <w:sz w:val="22"/>
        </w:rPr>
      </w:pPr>
      <w:r w:rsidRPr="00623676">
        <w:rPr>
          <w:rFonts w:ascii="Arial" w:eastAsiaTheme="minorEastAsia" w:hAnsi="Arial" w:cs="Arial"/>
          <w:color w:val="000000" w:themeColor="text1"/>
          <w:sz w:val="22"/>
        </w:rPr>
        <w:fldChar w:fldCharType="end"/>
      </w:r>
    </w:p>
    <w:p w14:paraId="42D2B160" w14:textId="1C14F804" w:rsidR="00FA092C" w:rsidRPr="003A72E9" w:rsidRDefault="00FA092C" w:rsidP="00815D9A">
      <w:pPr>
        <w:spacing w:before="156" w:after="156"/>
        <w:rPr>
          <w:rFonts w:ascii="Arial" w:eastAsiaTheme="minorEastAsia" w:hAnsi="Arial" w:cs="Arial"/>
          <w:color w:val="000000" w:themeColor="text1"/>
          <w:sz w:val="22"/>
        </w:rPr>
      </w:pPr>
    </w:p>
    <w:sectPr w:rsidR="00FA092C" w:rsidRPr="003A72E9">
      <w:headerReference w:type="default" r:id="rId30"/>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31D9B" w14:textId="77777777" w:rsidR="00E85639" w:rsidRDefault="00E85639" w:rsidP="00752572">
      <w:pPr>
        <w:spacing w:before="120" w:after="120"/>
      </w:pPr>
      <w:r>
        <w:separator/>
      </w:r>
    </w:p>
  </w:endnote>
  <w:endnote w:type="continuationSeparator" w:id="0">
    <w:p w14:paraId="096C22AB" w14:textId="77777777" w:rsidR="00E85639" w:rsidRDefault="00E85639" w:rsidP="00752572">
      <w:pPr>
        <w:spacing w:before="120" w:after="120"/>
      </w:pPr>
      <w:r>
        <w:continuationSeparator/>
      </w:r>
    </w:p>
  </w:endnote>
  <w:endnote w:type="continuationNotice" w:id="1">
    <w:p w14:paraId="415FB862" w14:textId="77777777" w:rsidR="00E85639" w:rsidRDefault="00E85639">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FangSong">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AE1F19" w14:paraId="084131A6" w14:textId="77777777" w:rsidTr="00374A0B">
      <w:tc>
        <w:tcPr>
          <w:tcW w:w="2765" w:type="dxa"/>
        </w:tcPr>
        <w:p w14:paraId="7420D9C8" w14:textId="77777777" w:rsidR="00AE1F19" w:rsidRDefault="00AE1F19" w:rsidP="00374A0B">
          <w:pPr>
            <w:pStyle w:val="Header"/>
            <w:spacing w:before="120" w:after="120"/>
            <w:ind w:left="-115"/>
            <w:jc w:val="left"/>
          </w:pPr>
        </w:p>
      </w:tc>
      <w:tc>
        <w:tcPr>
          <w:tcW w:w="2765" w:type="dxa"/>
        </w:tcPr>
        <w:p w14:paraId="2B4FC77E" w14:textId="77777777" w:rsidR="00AE1F19" w:rsidRDefault="00AE1F19" w:rsidP="00374A0B">
          <w:pPr>
            <w:pStyle w:val="Header"/>
            <w:spacing w:before="120" w:after="120"/>
            <w:jc w:val="center"/>
          </w:pPr>
        </w:p>
      </w:tc>
      <w:tc>
        <w:tcPr>
          <w:tcW w:w="2765" w:type="dxa"/>
        </w:tcPr>
        <w:p w14:paraId="2EA4EDBD" w14:textId="77777777" w:rsidR="00AE1F19" w:rsidRDefault="00AE1F19" w:rsidP="00374A0B">
          <w:pPr>
            <w:pStyle w:val="Header"/>
            <w:spacing w:before="120" w:after="120"/>
            <w:ind w:right="-115"/>
            <w:jc w:val="right"/>
          </w:pPr>
        </w:p>
      </w:tc>
    </w:tr>
  </w:tbl>
  <w:p w14:paraId="481A5371" w14:textId="77777777" w:rsidR="00AE1F19" w:rsidRDefault="00AE1F19">
    <w:pPr>
      <w:pStyle w:val="Footer"/>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65"/>
      <w:gridCol w:w="2765"/>
      <w:gridCol w:w="2765"/>
    </w:tblGrid>
    <w:tr w:rsidR="00B23E15" w14:paraId="49ED8B22" w14:textId="77777777" w:rsidTr="00374A0B">
      <w:tc>
        <w:tcPr>
          <w:tcW w:w="2765" w:type="dxa"/>
        </w:tcPr>
        <w:p w14:paraId="6CF06008" w14:textId="77777777" w:rsidR="00B23E15" w:rsidRDefault="00B23E15" w:rsidP="00374A0B">
          <w:pPr>
            <w:pStyle w:val="Header"/>
            <w:spacing w:before="120" w:after="120"/>
            <w:ind w:left="-115"/>
            <w:jc w:val="left"/>
          </w:pPr>
        </w:p>
      </w:tc>
      <w:tc>
        <w:tcPr>
          <w:tcW w:w="2765" w:type="dxa"/>
        </w:tcPr>
        <w:p w14:paraId="5CA0FAC1" w14:textId="77777777" w:rsidR="00B23E15" w:rsidRDefault="00B23E15" w:rsidP="00374A0B">
          <w:pPr>
            <w:pStyle w:val="Header"/>
            <w:spacing w:before="120" w:after="120"/>
            <w:jc w:val="center"/>
          </w:pPr>
        </w:p>
      </w:tc>
      <w:tc>
        <w:tcPr>
          <w:tcW w:w="2765" w:type="dxa"/>
        </w:tcPr>
        <w:p w14:paraId="26C0B507" w14:textId="77777777" w:rsidR="00B23E15" w:rsidRDefault="00B23E15" w:rsidP="00374A0B">
          <w:pPr>
            <w:pStyle w:val="Header"/>
            <w:spacing w:before="120" w:after="120"/>
            <w:ind w:right="-115"/>
            <w:jc w:val="right"/>
          </w:pPr>
        </w:p>
      </w:tc>
    </w:tr>
  </w:tbl>
  <w:p w14:paraId="38FF7D08" w14:textId="77777777" w:rsidR="00B23E15" w:rsidRDefault="00B23E15">
    <w:pPr>
      <w:pStyle w:val="Foote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FE478A" w14:textId="77777777" w:rsidR="00E85639" w:rsidRDefault="00E85639" w:rsidP="00752572">
      <w:pPr>
        <w:spacing w:before="120" w:after="120"/>
      </w:pPr>
      <w:r>
        <w:separator/>
      </w:r>
    </w:p>
  </w:footnote>
  <w:footnote w:type="continuationSeparator" w:id="0">
    <w:p w14:paraId="650EB61A" w14:textId="77777777" w:rsidR="00E85639" w:rsidRDefault="00E85639" w:rsidP="00752572">
      <w:pPr>
        <w:spacing w:before="120" w:after="120"/>
      </w:pPr>
      <w:r>
        <w:continuationSeparator/>
      </w:r>
    </w:p>
  </w:footnote>
  <w:footnote w:type="continuationNotice" w:id="1">
    <w:p w14:paraId="6FA7FAB1" w14:textId="77777777" w:rsidR="00E85639" w:rsidRDefault="00E85639">
      <w:pPr>
        <w:spacing w:before="120"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D475" w14:textId="77777777" w:rsidR="00AE1F19" w:rsidRDefault="00AE1F19">
    <w:pPr>
      <w:pStyle w:val="Header"/>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F781" w14:textId="77777777" w:rsidR="00B23E15" w:rsidRDefault="00B23E15">
    <w:pPr>
      <w:pStyle w:val="Header"/>
      <w:spacing w:before="120" w:after="120"/>
    </w:pPr>
  </w:p>
</w:hdr>
</file>

<file path=word/intelligence2.xml><?xml version="1.0" encoding="utf-8"?>
<int2:intelligence xmlns:int2="http://schemas.microsoft.com/office/intelligence/2020/intelligence" xmlns:oel="http://schemas.microsoft.com/office/2019/extlst">
  <int2:observations>
    <int2:textHash int2:hashCode="rt6qQ7f5x/bVj/" int2:id="CiPZRIEl">
      <int2:state int2:value="Rejected" int2:type="LegacyProofing"/>
    </int2:textHash>
    <int2:textHash int2:hashCode="z/EVKFCd3dpr5z" int2:id="G5u7oIje">
      <int2:state int2:value="Rejected" int2:type="LegacyProofing"/>
    </int2:textHash>
    <int2:textHash int2:hashCode="J1gi67dzUOAGDm" int2:id="RcQN6LVq">
      <int2:state int2:value="Rejected" int2:type="LegacyProofing"/>
    </int2:textHash>
    <int2:textHash int2:hashCode="5TSnoEjxCNrRBJ" int2:id="mON1nhNE">
      <int2:state int2:value="Rejected" int2:type="LegacyProofing"/>
    </int2:textHash>
    <int2:textHash int2:hashCode="KG+y7/Km+Qi2aa" int2:id="pC89V0NO">
      <int2:state int2:value="Rejected" int2:type="LegacyProofing"/>
    </int2:textHash>
    <int2:textHash int2:hashCode="p9m9eQdgyXvyS2" int2:id="stw6guf0">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56A"/>
    <w:multiLevelType w:val="multilevel"/>
    <w:tmpl w:val="5C34B686"/>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CF3041"/>
    <w:multiLevelType w:val="hybridMultilevel"/>
    <w:tmpl w:val="E3560D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9EB53A5"/>
    <w:multiLevelType w:val="hybridMultilevel"/>
    <w:tmpl w:val="A3B4D668"/>
    <w:lvl w:ilvl="0" w:tplc="1BB09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BA53A3"/>
    <w:multiLevelType w:val="hybridMultilevel"/>
    <w:tmpl w:val="510EEA24"/>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BE4D80"/>
    <w:multiLevelType w:val="hybridMultilevel"/>
    <w:tmpl w:val="D84457B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0DEB66"/>
    <w:multiLevelType w:val="hybridMultilevel"/>
    <w:tmpl w:val="09F0B840"/>
    <w:lvl w:ilvl="0" w:tplc="1F2427D4">
      <w:start w:val="1"/>
      <w:numFmt w:val="bullet"/>
      <w:lvlText w:val=""/>
      <w:lvlJc w:val="left"/>
      <w:pPr>
        <w:ind w:left="720" w:hanging="360"/>
      </w:pPr>
      <w:rPr>
        <w:rFonts w:ascii="Symbol" w:hAnsi="Symbol" w:hint="default"/>
      </w:rPr>
    </w:lvl>
    <w:lvl w:ilvl="1" w:tplc="6C50CB48">
      <w:start w:val="1"/>
      <w:numFmt w:val="bullet"/>
      <w:lvlText w:val="o"/>
      <w:lvlJc w:val="left"/>
      <w:pPr>
        <w:ind w:left="1440" w:hanging="360"/>
      </w:pPr>
      <w:rPr>
        <w:rFonts w:ascii="Courier New" w:hAnsi="Courier New" w:hint="default"/>
      </w:rPr>
    </w:lvl>
    <w:lvl w:ilvl="2" w:tplc="436A86F0">
      <w:start w:val="1"/>
      <w:numFmt w:val="bullet"/>
      <w:lvlText w:val=""/>
      <w:lvlJc w:val="left"/>
      <w:pPr>
        <w:ind w:left="2160" w:hanging="360"/>
      </w:pPr>
      <w:rPr>
        <w:rFonts w:ascii="Wingdings" w:hAnsi="Wingdings" w:hint="default"/>
      </w:rPr>
    </w:lvl>
    <w:lvl w:ilvl="3" w:tplc="339C3EB0">
      <w:start w:val="1"/>
      <w:numFmt w:val="bullet"/>
      <w:lvlText w:val=""/>
      <w:lvlJc w:val="left"/>
      <w:pPr>
        <w:ind w:left="2880" w:hanging="360"/>
      </w:pPr>
      <w:rPr>
        <w:rFonts w:ascii="Symbol" w:hAnsi="Symbol" w:hint="default"/>
      </w:rPr>
    </w:lvl>
    <w:lvl w:ilvl="4" w:tplc="2EDC2C9C">
      <w:start w:val="1"/>
      <w:numFmt w:val="bullet"/>
      <w:lvlText w:val="o"/>
      <w:lvlJc w:val="left"/>
      <w:pPr>
        <w:ind w:left="3600" w:hanging="360"/>
      </w:pPr>
      <w:rPr>
        <w:rFonts w:ascii="Courier New" w:hAnsi="Courier New" w:hint="default"/>
      </w:rPr>
    </w:lvl>
    <w:lvl w:ilvl="5" w:tplc="BD841E42">
      <w:start w:val="1"/>
      <w:numFmt w:val="bullet"/>
      <w:lvlText w:val=""/>
      <w:lvlJc w:val="left"/>
      <w:pPr>
        <w:ind w:left="4320" w:hanging="360"/>
      </w:pPr>
      <w:rPr>
        <w:rFonts w:ascii="Wingdings" w:hAnsi="Wingdings" w:hint="default"/>
      </w:rPr>
    </w:lvl>
    <w:lvl w:ilvl="6" w:tplc="14185044">
      <w:start w:val="1"/>
      <w:numFmt w:val="bullet"/>
      <w:lvlText w:val=""/>
      <w:lvlJc w:val="left"/>
      <w:pPr>
        <w:ind w:left="5040" w:hanging="360"/>
      </w:pPr>
      <w:rPr>
        <w:rFonts w:ascii="Symbol" w:hAnsi="Symbol" w:hint="default"/>
      </w:rPr>
    </w:lvl>
    <w:lvl w:ilvl="7" w:tplc="D534BB10">
      <w:start w:val="1"/>
      <w:numFmt w:val="bullet"/>
      <w:lvlText w:val="o"/>
      <w:lvlJc w:val="left"/>
      <w:pPr>
        <w:ind w:left="5760" w:hanging="360"/>
      </w:pPr>
      <w:rPr>
        <w:rFonts w:ascii="Courier New" w:hAnsi="Courier New" w:hint="default"/>
      </w:rPr>
    </w:lvl>
    <w:lvl w:ilvl="8" w:tplc="E3BAD30A">
      <w:start w:val="1"/>
      <w:numFmt w:val="bullet"/>
      <w:lvlText w:val=""/>
      <w:lvlJc w:val="left"/>
      <w:pPr>
        <w:ind w:left="6480" w:hanging="360"/>
      </w:pPr>
      <w:rPr>
        <w:rFonts w:ascii="Wingdings" w:hAnsi="Wingdings" w:hint="default"/>
      </w:rPr>
    </w:lvl>
  </w:abstractNum>
  <w:abstractNum w:abstractNumId="6" w15:restartNumberingAfterBreak="0">
    <w:nsid w:val="3DEDB49A"/>
    <w:multiLevelType w:val="hybridMultilevel"/>
    <w:tmpl w:val="862E13CC"/>
    <w:lvl w:ilvl="0" w:tplc="CD26BDD4">
      <w:start w:val="1"/>
      <w:numFmt w:val="bullet"/>
      <w:lvlText w:val=""/>
      <w:lvlJc w:val="left"/>
      <w:pPr>
        <w:ind w:left="720" w:hanging="360"/>
      </w:pPr>
      <w:rPr>
        <w:rFonts w:ascii="Symbol" w:hAnsi="Symbol" w:hint="default"/>
      </w:rPr>
    </w:lvl>
    <w:lvl w:ilvl="1" w:tplc="F17A58D8">
      <w:start w:val="1"/>
      <w:numFmt w:val="bullet"/>
      <w:lvlText w:val="o"/>
      <w:lvlJc w:val="left"/>
      <w:pPr>
        <w:ind w:left="1440" w:hanging="360"/>
      </w:pPr>
      <w:rPr>
        <w:rFonts w:ascii="Courier New" w:hAnsi="Courier New" w:hint="default"/>
      </w:rPr>
    </w:lvl>
    <w:lvl w:ilvl="2" w:tplc="F17CD334">
      <w:start w:val="1"/>
      <w:numFmt w:val="bullet"/>
      <w:lvlText w:val=""/>
      <w:lvlJc w:val="left"/>
      <w:pPr>
        <w:ind w:left="2160" w:hanging="360"/>
      </w:pPr>
      <w:rPr>
        <w:rFonts w:ascii="Wingdings" w:hAnsi="Wingdings" w:hint="default"/>
      </w:rPr>
    </w:lvl>
    <w:lvl w:ilvl="3" w:tplc="013A4A38">
      <w:start w:val="1"/>
      <w:numFmt w:val="bullet"/>
      <w:lvlText w:val=""/>
      <w:lvlJc w:val="left"/>
      <w:pPr>
        <w:ind w:left="2880" w:hanging="360"/>
      </w:pPr>
      <w:rPr>
        <w:rFonts w:ascii="Symbol" w:hAnsi="Symbol" w:hint="default"/>
      </w:rPr>
    </w:lvl>
    <w:lvl w:ilvl="4" w:tplc="AEF0E44A">
      <w:start w:val="1"/>
      <w:numFmt w:val="bullet"/>
      <w:lvlText w:val="o"/>
      <w:lvlJc w:val="left"/>
      <w:pPr>
        <w:ind w:left="3600" w:hanging="360"/>
      </w:pPr>
      <w:rPr>
        <w:rFonts w:ascii="Courier New" w:hAnsi="Courier New" w:hint="default"/>
      </w:rPr>
    </w:lvl>
    <w:lvl w:ilvl="5" w:tplc="65E2F46C">
      <w:start w:val="1"/>
      <w:numFmt w:val="bullet"/>
      <w:lvlText w:val=""/>
      <w:lvlJc w:val="left"/>
      <w:pPr>
        <w:ind w:left="4320" w:hanging="360"/>
      </w:pPr>
      <w:rPr>
        <w:rFonts w:ascii="Wingdings" w:hAnsi="Wingdings" w:hint="default"/>
      </w:rPr>
    </w:lvl>
    <w:lvl w:ilvl="6" w:tplc="85E08388">
      <w:start w:val="1"/>
      <w:numFmt w:val="bullet"/>
      <w:lvlText w:val=""/>
      <w:lvlJc w:val="left"/>
      <w:pPr>
        <w:ind w:left="5040" w:hanging="360"/>
      </w:pPr>
      <w:rPr>
        <w:rFonts w:ascii="Symbol" w:hAnsi="Symbol" w:hint="default"/>
      </w:rPr>
    </w:lvl>
    <w:lvl w:ilvl="7" w:tplc="8D8A7650">
      <w:start w:val="1"/>
      <w:numFmt w:val="bullet"/>
      <w:lvlText w:val="o"/>
      <w:lvlJc w:val="left"/>
      <w:pPr>
        <w:ind w:left="5760" w:hanging="360"/>
      </w:pPr>
      <w:rPr>
        <w:rFonts w:ascii="Courier New" w:hAnsi="Courier New" w:hint="default"/>
      </w:rPr>
    </w:lvl>
    <w:lvl w:ilvl="8" w:tplc="6F4AC242">
      <w:start w:val="1"/>
      <w:numFmt w:val="bullet"/>
      <w:lvlText w:val=""/>
      <w:lvlJc w:val="left"/>
      <w:pPr>
        <w:ind w:left="6480" w:hanging="360"/>
      </w:pPr>
      <w:rPr>
        <w:rFonts w:ascii="Wingdings" w:hAnsi="Wingdings" w:hint="default"/>
      </w:rPr>
    </w:lvl>
  </w:abstractNum>
  <w:abstractNum w:abstractNumId="7" w15:restartNumberingAfterBreak="0">
    <w:nsid w:val="497D0B79"/>
    <w:multiLevelType w:val="multilevel"/>
    <w:tmpl w:val="916C7896"/>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9E069D6"/>
    <w:multiLevelType w:val="hybridMultilevel"/>
    <w:tmpl w:val="A788950A"/>
    <w:lvl w:ilvl="0" w:tplc="B24C8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C57F348"/>
    <w:multiLevelType w:val="hybridMultilevel"/>
    <w:tmpl w:val="4064B1D0"/>
    <w:lvl w:ilvl="0" w:tplc="2CDEB21C">
      <w:start w:val="1"/>
      <w:numFmt w:val="bullet"/>
      <w:lvlText w:val=""/>
      <w:lvlJc w:val="left"/>
      <w:pPr>
        <w:ind w:left="720" w:hanging="360"/>
      </w:pPr>
      <w:rPr>
        <w:rFonts w:ascii="Symbol" w:hAnsi="Symbol" w:hint="default"/>
      </w:rPr>
    </w:lvl>
    <w:lvl w:ilvl="1" w:tplc="6C58FFFA">
      <w:start w:val="1"/>
      <w:numFmt w:val="bullet"/>
      <w:lvlText w:val="o"/>
      <w:lvlJc w:val="left"/>
      <w:pPr>
        <w:ind w:left="1440" w:hanging="360"/>
      </w:pPr>
      <w:rPr>
        <w:rFonts w:ascii="Courier New" w:hAnsi="Courier New" w:hint="default"/>
      </w:rPr>
    </w:lvl>
    <w:lvl w:ilvl="2" w:tplc="DFC89E26">
      <w:start w:val="1"/>
      <w:numFmt w:val="bullet"/>
      <w:lvlText w:val=""/>
      <w:lvlJc w:val="left"/>
      <w:pPr>
        <w:ind w:left="2160" w:hanging="360"/>
      </w:pPr>
      <w:rPr>
        <w:rFonts w:ascii="Wingdings" w:hAnsi="Wingdings" w:hint="default"/>
      </w:rPr>
    </w:lvl>
    <w:lvl w:ilvl="3" w:tplc="8CFE5AC2">
      <w:start w:val="1"/>
      <w:numFmt w:val="bullet"/>
      <w:lvlText w:val=""/>
      <w:lvlJc w:val="left"/>
      <w:pPr>
        <w:ind w:left="2880" w:hanging="360"/>
      </w:pPr>
      <w:rPr>
        <w:rFonts w:ascii="Symbol" w:hAnsi="Symbol" w:hint="default"/>
      </w:rPr>
    </w:lvl>
    <w:lvl w:ilvl="4" w:tplc="1BBEA338">
      <w:start w:val="1"/>
      <w:numFmt w:val="bullet"/>
      <w:lvlText w:val="o"/>
      <w:lvlJc w:val="left"/>
      <w:pPr>
        <w:ind w:left="3600" w:hanging="360"/>
      </w:pPr>
      <w:rPr>
        <w:rFonts w:ascii="Courier New" w:hAnsi="Courier New" w:hint="default"/>
      </w:rPr>
    </w:lvl>
    <w:lvl w:ilvl="5" w:tplc="2BD607BC">
      <w:start w:val="1"/>
      <w:numFmt w:val="bullet"/>
      <w:lvlText w:val=""/>
      <w:lvlJc w:val="left"/>
      <w:pPr>
        <w:ind w:left="4320" w:hanging="360"/>
      </w:pPr>
      <w:rPr>
        <w:rFonts w:ascii="Wingdings" w:hAnsi="Wingdings" w:hint="default"/>
      </w:rPr>
    </w:lvl>
    <w:lvl w:ilvl="6" w:tplc="F59C1380">
      <w:start w:val="1"/>
      <w:numFmt w:val="bullet"/>
      <w:lvlText w:val=""/>
      <w:lvlJc w:val="left"/>
      <w:pPr>
        <w:ind w:left="5040" w:hanging="360"/>
      </w:pPr>
      <w:rPr>
        <w:rFonts w:ascii="Symbol" w:hAnsi="Symbol" w:hint="default"/>
      </w:rPr>
    </w:lvl>
    <w:lvl w:ilvl="7" w:tplc="76704AFA">
      <w:start w:val="1"/>
      <w:numFmt w:val="bullet"/>
      <w:lvlText w:val="o"/>
      <w:lvlJc w:val="left"/>
      <w:pPr>
        <w:ind w:left="5760" w:hanging="360"/>
      </w:pPr>
      <w:rPr>
        <w:rFonts w:ascii="Courier New" w:hAnsi="Courier New" w:hint="default"/>
      </w:rPr>
    </w:lvl>
    <w:lvl w:ilvl="8" w:tplc="DBC49CD6">
      <w:start w:val="1"/>
      <w:numFmt w:val="bullet"/>
      <w:lvlText w:val=""/>
      <w:lvlJc w:val="left"/>
      <w:pPr>
        <w:ind w:left="6480" w:hanging="360"/>
      </w:pPr>
      <w:rPr>
        <w:rFonts w:ascii="Wingdings" w:hAnsi="Wingdings" w:hint="default"/>
      </w:rPr>
    </w:lvl>
  </w:abstractNum>
  <w:abstractNum w:abstractNumId="10" w15:restartNumberingAfterBreak="0">
    <w:nsid w:val="57494F2A"/>
    <w:multiLevelType w:val="hybridMultilevel"/>
    <w:tmpl w:val="E9840D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40D6D6"/>
    <w:multiLevelType w:val="hybridMultilevel"/>
    <w:tmpl w:val="262A8CE0"/>
    <w:lvl w:ilvl="0" w:tplc="126C1612">
      <w:start w:val="1"/>
      <w:numFmt w:val="bullet"/>
      <w:lvlText w:val=""/>
      <w:lvlJc w:val="left"/>
      <w:pPr>
        <w:ind w:left="720" w:hanging="360"/>
      </w:pPr>
      <w:rPr>
        <w:rFonts w:ascii="Symbol" w:hAnsi="Symbol" w:hint="default"/>
      </w:rPr>
    </w:lvl>
    <w:lvl w:ilvl="1" w:tplc="2A4E3A26">
      <w:start w:val="1"/>
      <w:numFmt w:val="bullet"/>
      <w:lvlText w:val="o"/>
      <w:lvlJc w:val="left"/>
      <w:pPr>
        <w:ind w:left="1440" w:hanging="360"/>
      </w:pPr>
      <w:rPr>
        <w:rFonts w:ascii="Courier New" w:hAnsi="Courier New" w:hint="default"/>
      </w:rPr>
    </w:lvl>
    <w:lvl w:ilvl="2" w:tplc="4FBEC022">
      <w:start w:val="1"/>
      <w:numFmt w:val="bullet"/>
      <w:lvlText w:val=""/>
      <w:lvlJc w:val="left"/>
      <w:pPr>
        <w:ind w:left="2160" w:hanging="360"/>
      </w:pPr>
      <w:rPr>
        <w:rFonts w:ascii="Wingdings" w:hAnsi="Wingdings" w:hint="default"/>
      </w:rPr>
    </w:lvl>
    <w:lvl w:ilvl="3" w:tplc="8090ABC8">
      <w:start w:val="1"/>
      <w:numFmt w:val="bullet"/>
      <w:lvlText w:val=""/>
      <w:lvlJc w:val="left"/>
      <w:pPr>
        <w:ind w:left="2880" w:hanging="360"/>
      </w:pPr>
      <w:rPr>
        <w:rFonts w:ascii="Symbol" w:hAnsi="Symbol" w:hint="default"/>
      </w:rPr>
    </w:lvl>
    <w:lvl w:ilvl="4" w:tplc="89F87608">
      <w:start w:val="1"/>
      <w:numFmt w:val="bullet"/>
      <w:lvlText w:val="o"/>
      <w:lvlJc w:val="left"/>
      <w:pPr>
        <w:ind w:left="3600" w:hanging="360"/>
      </w:pPr>
      <w:rPr>
        <w:rFonts w:ascii="Courier New" w:hAnsi="Courier New" w:hint="default"/>
      </w:rPr>
    </w:lvl>
    <w:lvl w:ilvl="5" w:tplc="7114AF22">
      <w:start w:val="1"/>
      <w:numFmt w:val="bullet"/>
      <w:lvlText w:val=""/>
      <w:lvlJc w:val="left"/>
      <w:pPr>
        <w:ind w:left="4320" w:hanging="360"/>
      </w:pPr>
      <w:rPr>
        <w:rFonts w:ascii="Wingdings" w:hAnsi="Wingdings" w:hint="default"/>
      </w:rPr>
    </w:lvl>
    <w:lvl w:ilvl="6" w:tplc="4F40DD42">
      <w:start w:val="1"/>
      <w:numFmt w:val="bullet"/>
      <w:lvlText w:val=""/>
      <w:lvlJc w:val="left"/>
      <w:pPr>
        <w:ind w:left="5040" w:hanging="360"/>
      </w:pPr>
      <w:rPr>
        <w:rFonts w:ascii="Symbol" w:hAnsi="Symbol" w:hint="default"/>
      </w:rPr>
    </w:lvl>
    <w:lvl w:ilvl="7" w:tplc="A6F2FBC6">
      <w:start w:val="1"/>
      <w:numFmt w:val="bullet"/>
      <w:lvlText w:val="o"/>
      <w:lvlJc w:val="left"/>
      <w:pPr>
        <w:ind w:left="5760" w:hanging="360"/>
      </w:pPr>
      <w:rPr>
        <w:rFonts w:ascii="Courier New" w:hAnsi="Courier New" w:hint="default"/>
      </w:rPr>
    </w:lvl>
    <w:lvl w:ilvl="8" w:tplc="A8BA7C22">
      <w:start w:val="1"/>
      <w:numFmt w:val="bullet"/>
      <w:lvlText w:val=""/>
      <w:lvlJc w:val="left"/>
      <w:pPr>
        <w:ind w:left="6480" w:hanging="360"/>
      </w:pPr>
      <w:rPr>
        <w:rFonts w:ascii="Wingdings" w:hAnsi="Wingdings" w:hint="default"/>
      </w:rPr>
    </w:lvl>
  </w:abstractNum>
  <w:abstractNum w:abstractNumId="12" w15:restartNumberingAfterBreak="0">
    <w:nsid w:val="6B254938"/>
    <w:multiLevelType w:val="hybridMultilevel"/>
    <w:tmpl w:val="FCBA0D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D43AD3"/>
    <w:multiLevelType w:val="hybridMultilevel"/>
    <w:tmpl w:val="55AE7C90"/>
    <w:lvl w:ilvl="0" w:tplc="41DE2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7152C3D"/>
    <w:multiLevelType w:val="multilevel"/>
    <w:tmpl w:val="7466F4E6"/>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01644556">
    <w:abstractNumId w:val="6"/>
  </w:num>
  <w:num w:numId="2" w16cid:durableId="1390566744">
    <w:abstractNumId w:val="11"/>
  </w:num>
  <w:num w:numId="3" w16cid:durableId="551355610">
    <w:abstractNumId w:val="9"/>
  </w:num>
  <w:num w:numId="4" w16cid:durableId="1859343169">
    <w:abstractNumId w:val="5"/>
  </w:num>
  <w:num w:numId="5" w16cid:durableId="1803186536">
    <w:abstractNumId w:val="14"/>
  </w:num>
  <w:num w:numId="6" w16cid:durableId="1396245490">
    <w:abstractNumId w:val="1"/>
  </w:num>
  <w:num w:numId="7" w16cid:durableId="1231161812">
    <w:abstractNumId w:val="8"/>
  </w:num>
  <w:num w:numId="8" w16cid:durableId="543256098">
    <w:abstractNumId w:val="13"/>
  </w:num>
  <w:num w:numId="9" w16cid:durableId="150143341">
    <w:abstractNumId w:val="2"/>
  </w:num>
  <w:num w:numId="10" w16cid:durableId="658653876">
    <w:abstractNumId w:val="12"/>
  </w:num>
  <w:num w:numId="11" w16cid:durableId="473722191">
    <w:abstractNumId w:val="10"/>
  </w:num>
  <w:num w:numId="12" w16cid:durableId="1964268354">
    <w:abstractNumId w:val="7"/>
  </w:num>
  <w:num w:numId="13" w16cid:durableId="40833683">
    <w:abstractNumId w:val="0"/>
  </w:num>
  <w:num w:numId="14" w16cid:durableId="228001821">
    <w:abstractNumId w:val="4"/>
  </w:num>
  <w:num w:numId="15" w16cid:durableId="120451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set Perez">
    <w15:presenceInfo w15:providerId="AD" w15:userId="S::yperez@ebi.ac.uk::d785b7b8-5624-4c8e-abba-8fc63df77dcc"/>
  </w15:person>
  <w15:person w15:author="来宾用户">
    <w15:presenceInfo w15:providerId="AD" w15:userId="S::urn:spo:anon#be266f7442e70ec35d4f24caf8ab38435ec0080334e6eb93cd74d4dd82c91b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Proteome Resear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ddxzv9gpt2zneewaxp0zfppzpes02fps52&quot;&gt;endnote-library&lt;record-ids&gt;&lt;item&gt;43&lt;/item&gt;&lt;item&gt;44&lt;/item&gt;&lt;item&gt;45&lt;/item&gt;&lt;item&gt;46&lt;/item&gt;&lt;item&gt;60&lt;/item&gt;&lt;item&gt;61&lt;/item&gt;&lt;item&gt;66&lt;/item&gt;&lt;item&gt;106&lt;/item&gt;&lt;item&gt;119&lt;/item&gt;&lt;item&gt;121&lt;/item&gt;&lt;item&gt;122&lt;/item&gt;&lt;item&gt;123&lt;/item&gt;&lt;item&gt;124&lt;/item&gt;&lt;item&gt;125&lt;/item&gt;&lt;item&gt;126&lt;/item&gt;&lt;item&gt;127&lt;/item&gt;&lt;item&gt;128&lt;/item&gt;&lt;item&gt;129&lt;/item&gt;&lt;item&gt;130&lt;/item&gt;&lt;item&gt;133&lt;/item&gt;&lt;item&gt;134&lt;/item&gt;&lt;item&gt;135&lt;/item&gt;&lt;item&gt;136&lt;/item&gt;&lt;item&gt;137&lt;/item&gt;&lt;item&gt;138&lt;/item&gt;&lt;item&gt;139&lt;/item&gt;&lt;item&gt;140&lt;/item&gt;&lt;item&gt;141&lt;/item&gt;&lt;item&gt;142&lt;/item&gt;&lt;item&gt;143&lt;/item&gt;&lt;item&gt;144&lt;/item&gt;&lt;item&gt;145&lt;/item&gt;&lt;item&gt;146&lt;/item&gt;&lt;item&gt;147&lt;/item&gt;&lt;item&gt;148&lt;/item&gt;&lt;item&gt;149&lt;/item&gt;&lt;item&gt;150&lt;/item&gt;&lt;item&gt;151&lt;/item&gt;&lt;item&gt;152&lt;/item&gt;&lt;item&gt;153&lt;/item&gt;&lt;item&gt;154&lt;/item&gt;&lt;item&gt;155&lt;/item&gt;&lt;item&gt;156&lt;/item&gt;&lt;item&gt;157&lt;/item&gt;&lt;item&gt;159&lt;/item&gt;&lt;item&gt;171&lt;/item&gt;&lt;item&gt;172&lt;/item&gt;&lt;item&gt;210&lt;/item&gt;&lt;item&gt;212&lt;/item&gt;&lt;/record-ids&gt;&lt;/item&gt;&lt;/Libraries&gt;"/>
  </w:docVars>
  <w:rsids>
    <w:rsidRoot w:val="00255A70"/>
    <w:rsid w:val="00000B0D"/>
    <w:rsid w:val="00000E21"/>
    <w:rsid w:val="00002C10"/>
    <w:rsid w:val="00004358"/>
    <w:rsid w:val="000048F3"/>
    <w:rsid w:val="0000490F"/>
    <w:rsid w:val="00005A90"/>
    <w:rsid w:val="00007585"/>
    <w:rsid w:val="0000765A"/>
    <w:rsid w:val="00010382"/>
    <w:rsid w:val="00010471"/>
    <w:rsid w:val="00011164"/>
    <w:rsid w:val="00011AFA"/>
    <w:rsid w:val="00012F84"/>
    <w:rsid w:val="000130FB"/>
    <w:rsid w:val="00013287"/>
    <w:rsid w:val="000139F6"/>
    <w:rsid w:val="00014309"/>
    <w:rsid w:val="0001522F"/>
    <w:rsid w:val="000177DF"/>
    <w:rsid w:val="000205DB"/>
    <w:rsid w:val="00020C01"/>
    <w:rsid w:val="0002148F"/>
    <w:rsid w:val="00022109"/>
    <w:rsid w:val="00022E04"/>
    <w:rsid w:val="000230B4"/>
    <w:rsid w:val="00023197"/>
    <w:rsid w:val="00023403"/>
    <w:rsid w:val="00023796"/>
    <w:rsid w:val="00024B1B"/>
    <w:rsid w:val="00024C57"/>
    <w:rsid w:val="000257CE"/>
    <w:rsid w:val="00026359"/>
    <w:rsid w:val="0002652D"/>
    <w:rsid w:val="00026652"/>
    <w:rsid w:val="00026890"/>
    <w:rsid w:val="00026D6A"/>
    <w:rsid w:val="00026EBB"/>
    <w:rsid w:val="00027103"/>
    <w:rsid w:val="000301B3"/>
    <w:rsid w:val="000331B3"/>
    <w:rsid w:val="00033229"/>
    <w:rsid w:val="00033247"/>
    <w:rsid w:val="0003408B"/>
    <w:rsid w:val="0003428A"/>
    <w:rsid w:val="00036942"/>
    <w:rsid w:val="0004061E"/>
    <w:rsid w:val="00040855"/>
    <w:rsid w:val="0004087D"/>
    <w:rsid w:val="0004152A"/>
    <w:rsid w:val="0004197E"/>
    <w:rsid w:val="00041DAA"/>
    <w:rsid w:val="00041E0B"/>
    <w:rsid w:val="00041F15"/>
    <w:rsid w:val="00042A29"/>
    <w:rsid w:val="00043173"/>
    <w:rsid w:val="000439E5"/>
    <w:rsid w:val="00043B45"/>
    <w:rsid w:val="00044D1F"/>
    <w:rsid w:val="00044E4A"/>
    <w:rsid w:val="00045723"/>
    <w:rsid w:val="00046722"/>
    <w:rsid w:val="000468A0"/>
    <w:rsid w:val="00046F5E"/>
    <w:rsid w:val="000503BC"/>
    <w:rsid w:val="00050760"/>
    <w:rsid w:val="00050847"/>
    <w:rsid w:val="00050B2F"/>
    <w:rsid w:val="00050DB2"/>
    <w:rsid w:val="00051536"/>
    <w:rsid w:val="00051636"/>
    <w:rsid w:val="00051C87"/>
    <w:rsid w:val="000526D0"/>
    <w:rsid w:val="000529EA"/>
    <w:rsid w:val="00053093"/>
    <w:rsid w:val="00053213"/>
    <w:rsid w:val="0005375A"/>
    <w:rsid w:val="0005412A"/>
    <w:rsid w:val="000546DE"/>
    <w:rsid w:val="00054A98"/>
    <w:rsid w:val="00054AFB"/>
    <w:rsid w:val="00054C3B"/>
    <w:rsid w:val="00055A06"/>
    <w:rsid w:val="00056C1E"/>
    <w:rsid w:val="0005753F"/>
    <w:rsid w:val="0006038D"/>
    <w:rsid w:val="00061EEE"/>
    <w:rsid w:val="00062BEC"/>
    <w:rsid w:val="0006372E"/>
    <w:rsid w:val="0006418E"/>
    <w:rsid w:val="000649CC"/>
    <w:rsid w:val="00064A2B"/>
    <w:rsid w:val="000655D8"/>
    <w:rsid w:val="00066193"/>
    <w:rsid w:val="000665C1"/>
    <w:rsid w:val="00066690"/>
    <w:rsid w:val="00066B4B"/>
    <w:rsid w:val="00066E36"/>
    <w:rsid w:val="00067360"/>
    <w:rsid w:val="0006748E"/>
    <w:rsid w:val="000675EE"/>
    <w:rsid w:val="00070EB6"/>
    <w:rsid w:val="000716C1"/>
    <w:rsid w:val="0007180E"/>
    <w:rsid w:val="00071A90"/>
    <w:rsid w:val="00071EFE"/>
    <w:rsid w:val="00072300"/>
    <w:rsid w:val="000727DF"/>
    <w:rsid w:val="0007333F"/>
    <w:rsid w:val="00073AD2"/>
    <w:rsid w:val="0007485A"/>
    <w:rsid w:val="000754BB"/>
    <w:rsid w:val="000758B9"/>
    <w:rsid w:val="00075FED"/>
    <w:rsid w:val="000767A4"/>
    <w:rsid w:val="00076E0F"/>
    <w:rsid w:val="00077FB9"/>
    <w:rsid w:val="000819C2"/>
    <w:rsid w:val="00082DAE"/>
    <w:rsid w:val="0008429D"/>
    <w:rsid w:val="0008465C"/>
    <w:rsid w:val="00084919"/>
    <w:rsid w:val="00084C1F"/>
    <w:rsid w:val="00084F0E"/>
    <w:rsid w:val="00085683"/>
    <w:rsid w:val="00086201"/>
    <w:rsid w:val="0009048E"/>
    <w:rsid w:val="00090729"/>
    <w:rsid w:val="00090BAD"/>
    <w:rsid w:val="00091040"/>
    <w:rsid w:val="000911BA"/>
    <w:rsid w:val="00091220"/>
    <w:rsid w:val="000925FB"/>
    <w:rsid w:val="0009327E"/>
    <w:rsid w:val="000936EE"/>
    <w:rsid w:val="0009375C"/>
    <w:rsid w:val="00093C00"/>
    <w:rsid w:val="00093CC3"/>
    <w:rsid w:val="00094161"/>
    <w:rsid w:val="000950EE"/>
    <w:rsid w:val="000963C1"/>
    <w:rsid w:val="00096B0E"/>
    <w:rsid w:val="000A0793"/>
    <w:rsid w:val="000A081F"/>
    <w:rsid w:val="000A0A46"/>
    <w:rsid w:val="000A0DCB"/>
    <w:rsid w:val="000A12C4"/>
    <w:rsid w:val="000A12EF"/>
    <w:rsid w:val="000A182B"/>
    <w:rsid w:val="000A209C"/>
    <w:rsid w:val="000A2A3A"/>
    <w:rsid w:val="000A2AB8"/>
    <w:rsid w:val="000A2C58"/>
    <w:rsid w:val="000A4255"/>
    <w:rsid w:val="000A43CA"/>
    <w:rsid w:val="000A4529"/>
    <w:rsid w:val="000A46D0"/>
    <w:rsid w:val="000A49DB"/>
    <w:rsid w:val="000A4A23"/>
    <w:rsid w:val="000A4E5C"/>
    <w:rsid w:val="000A5CE4"/>
    <w:rsid w:val="000A5F5C"/>
    <w:rsid w:val="000A6336"/>
    <w:rsid w:val="000A6ECE"/>
    <w:rsid w:val="000A738E"/>
    <w:rsid w:val="000A76F4"/>
    <w:rsid w:val="000B1943"/>
    <w:rsid w:val="000B1E34"/>
    <w:rsid w:val="000B1F91"/>
    <w:rsid w:val="000B262F"/>
    <w:rsid w:val="000B2B7A"/>
    <w:rsid w:val="000B43AC"/>
    <w:rsid w:val="000B49E9"/>
    <w:rsid w:val="000B6AB3"/>
    <w:rsid w:val="000B6CF4"/>
    <w:rsid w:val="000B6EC8"/>
    <w:rsid w:val="000B770F"/>
    <w:rsid w:val="000B7D01"/>
    <w:rsid w:val="000B7D62"/>
    <w:rsid w:val="000C1F86"/>
    <w:rsid w:val="000C2514"/>
    <w:rsid w:val="000C265A"/>
    <w:rsid w:val="000C292F"/>
    <w:rsid w:val="000C341B"/>
    <w:rsid w:val="000C3693"/>
    <w:rsid w:val="000C45B9"/>
    <w:rsid w:val="000C5174"/>
    <w:rsid w:val="000C685F"/>
    <w:rsid w:val="000C6E64"/>
    <w:rsid w:val="000C751E"/>
    <w:rsid w:val="000C7544"/>
    <w:rsid w:val="000C7C8A"/>
    <w:rsid w:val="000D16DF"/>
    <w:rsid w:val="000D2585"/>
    <w:rsid w:val="000D2E3F"/>
    <w:rsid w:val="000D33B5"/>
    <w:rsid w:val="000D464F"/>
    <w:rsid w:val="000D4D19"/>
    <w:rsid w:val="000D4F2B"/>
    <w:rsid w:val="000D5F9C"/>
    <w:rsid w:val="000D6A88"/>
    <w:rsid w:val="000D7044"/>
    <w:rsid w:val="000D7753"/>
    <w:rsid w:val="000E04D4"/>
    <w:rsid w:val="000E1249"/>
    <w:rsid w:val="000E2B69"/>
    <w:rsid w:val="000E2CE3"/>
    <w:rsid w:val="000E3340"/>
    <w:rsid w:val="000E404E"/>
    <w:rsid w:val="000E40B7"/>
    <w:rsid w:val="000E4DAB"/>
    <w:rsid w:val="000E4E1A"/>
    <w:rsid w:val="000E50FB"/>
    <w:rsid w:val="000E5239"/>
    <w:rsid w:val="000E5540"/>
    <w:rsid w:val="000E5616"/>
    <w:rsid w:val="000E5AAA"/>
    <w:rsid w:val="000E5E89"/>
    <w:rsid w:val="000E68C0"/>
    <w:rsid w:val="000E7544"/>
    <w:rsid w:val="000F1F3D"/>
    <w:rsid w:val="000F235D"/>
    <w:rsid w:val="000F2906"/>
    <w:rsid w:val="000F4171"/>
    <w:rsid w:val="000F42B9"/>
    <w:rsid w:val="000F472D"/>
    <w:rsid w:val="000F486A"/>
    <w:rsid w:val="000F5292"/>
    <w:rsid w:val="000F5A12"/>
    <w:rsid w:val="000F6A3C"/>
    <w:rsid w:val="000F6B45"/>
    <w:rsid w:val="000F7221"/>
    <w:rsid w:val="0010043D"/>
    <w:rsid w:val="00101010"/>
    <w:rsid w:val="0010101B"/>
    <w:rsid w:val="00101346"/>
    <w:rsid w:val="00101BD6"/>
    <w:rsid w:val="001027FA"/>
    <w:rsid w:val="00102857"/>
    <w:rsid w:val="00105813"/>
    <w:rsid w:val="0010618B"/>
    <w:rsid w:val="00106CD9"/>
    <w:rsid w:val="00106F2E"/>
    <w:rsid w:val="00107BBF"/>
    <w:rsid w:val="001109E5"/>
    <w:rsid w:val="00110A61"/>
    <w:rsid w:val="00111072"/>
    <w:rsid w:val="00111A0B"/>
    <w:rsid w:val="00111D49"/>
    <w:rsid w:val="0011208D"/>
    <w:rsid w:val="00112097"/>
    <w:rsid w:val="0011224A"/>
    <w:rsid w:val="00112661"/>
    <w:rsid w:val="001126F6"/>
    <w:rsid w:val="00112723"/>
    <w:rsid w:val="001133DD"/>
    <w:rsid w:val="001147FA"/>
    <w:rsid w:val="00114967"/>
    <w:rsid w:val="00114DAC"/>
    <w:rsid w:val="001166E7"/>
    <w:rsid w:val="001169F2"/>
    <w:rsid w:val="0011716B"/>
    <w:rsid w:val="0011748E"/>
    <w:rsid w:val="001178C3"/>
    <w:rsid w:val="00120290"/>
    <w:rsid w:val="00120565"/>
    <w:rsid w:val="001214A0"/>
    <w:rsid w:val="001215C6"/>
    <w:rsid w:val="00121951"/>
    <w:rsid w:val="00122CB6"/>
    <w:rsid w:val="00122EB5"/>
    <w:rsid w:val="001238DC"/>
    <w:rsid w:val="001240A5"/>
    <w:rsid w:val="00124CF3"/>
    <w:rsid w:val="00125118"/>
    <w:rsid w:val="00125944"/>
    <w:rsid w:val="00125D5C"/>
    <w:rsid w:val="00125F77"/>
    <w:rsid w:val="00126A9B"/>
    <w:rsid w:val="00127758"/>
    <w:rsid w:val="001301A1"/>
    <w:rsid w:val="0013031B"/>
    <w:rsid w:val="00132782"/>
    <w:rsid w:val="00132BFF"/>
    <w:rsid w:val="00132F16"/>
    <w:rsid w:val="00133BAE"/>
    <w:rsid w:val="00133DC0"/>
    <w:rsid w:val="00133DD5"/>
    <w:rsid w:val="00134292"/>
    <w:rsid w:val="001345B4"/>
    <w:rsid w:val="00135BC6"/>
    <w:rsid w:val="00135C1C"/>
    <w:rsid w:val="00135D7C"/>
    <w:rsid w:val="001368B7"/>
    <w:rsid w:val="001373D9"/>
    <w:rsid w:val="00137CC0"/>
    <w:rsid w:val="00140806"/>
    <w:rsid w:val="00140AC8"/>
    <w:rsid w:val="00140E5A"/>
    <w:rsid w:val="00141611"/>
    <w:rsid w:val="00141755"/>
    <w:rsid w:val="00141CCF"/>
    <w:rsid w:val="001429E5"/>
    <w:rsid w:val="00142A82"/>
    <w:rsid w:val="00142F23"/>
    <w:rsid w:val="00143664"/>
    <w:rsid w:val="00143E3A"/>
    <w:rsid w:val="00145545"/>
    <w:rsid w:val="0014565C"/>
    <w:rsid w:val="00145A03"/>
    <w:rsid w:val="00145FD3"/>
    <w:rsid w:val="00146EAC"/>
    <w:rsid w:val="00147521"/>
    <w:rsid w:val="00150031"/>
    <w:rsid w:val="0015031D"/>
    <w:rsid w:val="001504A9"/>
    <w:rsid w:val="001508BC"/>
    <w:rsid w:val="00150FCE"/>
    <w:rsid w:val="001510C1"/>
    <w:rsid w:val="0015110D"/>
    <w:rsid w:val="00151B56"/>
    <w:rsid w:val="00151E37"/>
    <w:rsid w:val="00151FB1"/>
    <w:rsid w:val="001539F7"/>
    <w:rsid w:val="00153F3B"/>
    <w:rsid w:val="00154D35"/>
    <w:rsid w:val="0015566A"/>
    <w:rsid w:val="0015627E"/>
    <w:rsid w:val="001567B8"/>
    <w:rsid w:val="00156AA3"/>
    <w:rsid w:val="00157CBE"/>
    <w:rsid w:val="0015FE5A"/>
    <w:rsid w:val="00160889"/>
    <w:rsid w:val="00161576"/>
    <w:rsid w:val="00162159"/>
    <w:rsid w:val="001629CD"/>
    <w:rsid w:val="00162D90"/>
    <w:rsid w:val="001630A2"/>
    <w:rsid w:val="001630D7"/>
    <w:rsid w:val="00164B1B"/>
    <w:rsid w:val="00165257"/>
    <w:rsid w:val="00165455"/>
    <w:rsid w:val="00165EF7"/>
    <w:rsid w:val="00166F67"/>
    <w:rsid w:val="001675A3"/>
    <w:rsid w:val="001678EE"/>
    <w:rsid w:val="001709F3"/>
    <w:rsid w:val="00171C2B"/>
    <w:rsid w:val="00172151"/>
    <w:rsid w:val="00172A39"/>
    <w:rsid w:val="00172C17"/>
    <w:rsid w:val="00173489"/>
    <w:rsid w:val="001739B9"/>
    <w:rsid w:val="001744EA"/>
    <w:rsid w:val="00174A55"/>
    <w:rsid w:val="00175A67"/>
    <w:rsid w:val="001779E2"/>
    <w:rsid w:val="001815DA"/>
    <w:rsid w:val="00181BA5"/>
    <w:rsid w:val="00181D00"/>
    <w:rsid w:val="00182E46"/>
    <w:rsid w:val="00182EB7"/>
    <w:rsid w:val="00183AFE"/>
    <w:rsid w:val="00183F8D"/>
    <w:rsid w:val="0018488D"/>
    <w:rsid w:val="0018497F"/>
    <w:rsid w:val="00186043"/>
    <w:rsid w:val="00186080"/>
    <w:rsid w:val="001862AF"/>
    <w:rsid w:val="00186705"/>
    <w:rsid w:val="00186798"/>
    <w:rsid w:val="00186B1F"/>
    <w:rsid w:val="00187142"/>
    <w:rsid w:val="001872B5"/>
    <w:rsid w:val="00187545"/>
    <w:rsid w:val="0018769B"/>
    <w:rsid w:val="00190139"/>
    <w:rsid w:val="00190427"/>
    <w:rsid w:val="00190FED"/>
    <w:rsid w:val="00191447"/>
    <w:rsid w:val="00191990"/>
    <w:rsid w:val="00191DEB"/>
    <w:rsid w:val="0019303E"/>
    <w:rsid w:val="0019308E"/>
    <w:rsid w:val="00193987"/>
    <w:rsid w:val="0019430F"/>
    <w:rsid w:val="00194401"/>
    <w:rsid w:val="00194AEA"/>
    <w:rsid w:val="00194DAE"/>
    <w:rsid w:val="00196266"/>
    <w:rsid w:val="001970DC"/>
    <w:rsid w:val="00197259"/>
    <w:rsid w:val="0019746A"/>
    <w:rsid w:val="001977A0"/>
    <w:rsid w:val="001A0867"/>
    <w:rsid w:val="001A0BB3"/>
    <w:rsid w:val="001A0E49"/>
    <w:rsid w:val="001A1602"/>
    <w:rsid w:val="001A1D65"/>
    <w:rsid w:val="001A1E33"/>
    <w:rsid w:val="001A22A2"/>
    <w:rsid w:val="001A2576"/>
    <w:rsid w:val="001A26ED"/>
    <w:rsid w:val="001A3070"/>
    <w:rsid w:val="001A5DDC"/>
    <w:rsid w:val="001A620A"/>
    <w:rsid w:val="001A66AA"/>
    <w:rsid w:val="001A6995"/>
    <w:rsid w:val="001A714B"/>
    <w:rsid w:val="001A7AE2"/>
    <w:rsid w:val="001A7B5E"/>
    <w:rsid w:val="001B08E1"/>
    <w:rsid w:val="001B1543"/>
    <w:rsid w:val="001B158C"/>
    <w:rsid w:val="001B15F9"/>
    <w:rsid w:val="001B22FC"/>
    <w:rsid w:val="001B2658"/>
    <w:rsid w:val="001B2714"/>
    <w:rsid w:val="001B3C15"/>
    <w:rsid w:val="001B3C22"/>
    <w:rsid w:val="001B45E2"/>
    <w:rsid w:val="001B49E1"/>
    <w:rsid w:val="001B4BF5"/>
    <w:rsid w:val="001B52C3"/>
    <w:rsid w:val="001B54C4"/>
    <w:rsid w:val="001B5774"/>
    <w:rsid w:val="001B5A2E"/>
    <w:rsid w:val="001B5F12"/>
    <w:rsid w:val="001B6445"/>
    <w:rsid w:val="001B64D1"/>
    <w:rsid w:val="001B6B6B"/>
    <w:rsid w:val="001B6CAA"/>
    <w:rsid w:val="001B6E24"/>
    <w:rsid w:val="001B7C68"/>
    <w:rsid w:val="001C0900"/>
    <w:rsid w:val="001C0D26"/>
    <w:rsid w:val="001C1B3D"/>
    <w:rsid w:val="001C20D1"/>
    <w:rsid w:val="001C219D"/>
    <w:rsid w:val="001C2C8B"/>
    <w:rsid w:val="001C2CF9"/>
    <w:rsid w:val="001C2DBE"/>
    <w:rsid w:val="001C34DF"/>
    <w:rsid w:val="001C3CD9"/>
    <w:rsid w:val="001C470C"/>
    <w:rsid w:val="001C4D99"/>
    <w:rsid w:val="001C4F41"/>
    <w:rsid w:val="001C56B5"/>
    <w:rsid w:val="001C7742"/>
    <w:rsid w:val="001C776A"/>
    <w:rsid w:val="001D0DC4"/>
    <w:rsid w:val="001D13E3"/>
    <w:rsid w:val="001D149C"/>
    <w:rsid w:val="001D16F5"/>
    <w:rsid w:val="001D2300"/>
    <w:rsid w:val="001D2361"/>
    <w:rsid w:val="001D30EB"/>
    <w:rsid w:val="001D3117"/>
    <w:rsid w:val="001D32B6"/>
    <w:rsid w:val="001D3723"/>
    <w:rsid w:val="001D4B81"/>
    <w:rsid w:val="001D6374"/>
    <w:rsid w:val="001D6B72"/>
    <w:rsid w:val="001D79BE"/>
    <w:rsid w:val="001D7B8A"/>
    <w:rsid w:val="001E367C"/>
    <w:rsid w:val="001E37CD"/>
    <w:rsid w:val="001E3984"/>
    <w:rsid w:val="001E46FA"/>
    <w:rsid w:val="001E4D3B"/>
    <w:rsid w:val="001E5303"/>
    <w:rsid w:val="001E55F0"/>
    <w:rsid w:val="001E5AE4"/>
    <w:rsid w:val="001E5C0F"/>
    <w:rsid w:val="001E6CB6"/>
    <w:rsid w:val="001E6D1A"/>
    <w:rsid w:val="001E74E2"/>
    <w:rsid w:val="001F0D53"/>
    <w:rsid w:val="001F0E2D"/>
    <w:rsid w:val="001F231D"/>
    <w:rsid w:val="001F27FB"/>
    <w:rsid w:val="001F3931"/>
    <w:rsid w:val="001F3B51"/>
    <w:rsid w:val="001F44E4"/>
    <w:rsid w:val="001F4742"/>
    <w:rsid w:val="001F47DC"/>
    <w:rsid w:val="001F576A"/>
    <w:rsid w:val="001F7921"/>
    <w:rsid w:val="001F7B66"/>
    <w:rsid w:val="002007FC"/>
    <w:rsid w:val="00200F09"/>
    <w:rsid w:val="00200F7F"/>
    <w:rsid w:val="00201354"/>
    <w:rsid w:val="00201404"/>
    <w:rsid w:val="002027F9"/>
    <w:rsid w:val="00202A6A"/>
    <w:rsid w:val="00202C08"/>
    <w:rsid w:val="00202EA9"/>
    <w:rsid w:val="00203A20"/>
    <w:rsid w:val="00205150"/>
    <w:rsid w:val="00205484"/>
    <w:rsid w:val="002056E3"/>
    <w:rsid w:val="002060FB"/>
    <w:rsid w:val="00206921"/>
    <w:rsid w:val="00207336"/>
    <w:rsid w:val="002101BC"/>
    <w:rsid w:val="00210283"/>
    <w:rsid w:val="002109F5"/>
    <w:rsid w:val="00210C2A"/>
    <w:rsid w:val="00211F0B"/>
    <w:rsid w:val="0021211A"/>
    <w:rsid w:val="002122AA"/>
    <w:rsid w:val="00212502"/>
    <w:rsid w:val="00214859"/>
    <w:rsid w:val="002148B1"/>
    <w:rsid w:val="0021556D"/>
    <w:rsid w:val="00215685"/>
    <w:rsid w:val="00215D7F"/>
    <w:rsid w:val="0021676C"/>
    <w:rsid w:val="002168CE"/>
    <w:rsid w:val="00216ECD"/>
    <w:rsid w:val="00222C30"/>
    <w:rsid w:val="002237EF"/>
    <w:rsid w:val="00223B62"/>
    <w:rsid w:val="0022464B"/>
    <w:rsid w:val="0022543C"/>
    <w:rsid w:val="00226463"/>
    <w:rsid w:val="0022653E"/>
    <w:rsid w:val="00226C4F"/>
    <w:rsid w:val="0022751E"/>
    <w:rsid w:val="0022788A"/>
    <w:rsid w:val="00230712"/>
    <w:rsid w:val="0023173A"/>
    <w:rsid w:val="0023211B"/>
    <w:rsid w:val="002321B7"/>
    <w:rsid w:val="002324C1"/>
    <w:rsid w:val="00233F78"/>
    <w:rsid w:val="002342F3"/>
    <w:rsid w:val="00234620"/>
    <w:rsid w:val="00234CC5"/>
    <w:rsid w:val="0023536E"/>
    <w:rsid w:val="002358F9"/>
    <w:rsid w:val="00235BAD"/>
    <w:rsid w:val="00235D52"/>
    <w:rsid w:val="00235EDC"/>
    <w:rsid w:val="002363D0"/>
    <w:rsid w:val="002370B1"/>
    <w:rsid w:val="00237564"/>
    <w:rsid w:val="00237AE1"/>
    <w:rsid w:val="00237CFA"/>
    <w:rsid w:val="00240B82"/>
    <w:rsid w:val="002412EA"/>
    <w:rsid w:val="00242548"/>
    <w:rsid w:val="00244690"/>
    <w:rsid w:val="002447E0"/>
    <w:rsid w:val="00244964"/>
    <w:rsid w:val="0025074B"/>
    <w:rsid w:val="0025237E"/>
    <w:rsid w:val="00253133"/>
    <w:rsid w:val="002532F3"/>
    <w:rsid w:val="00253544"/>
    <w:rsid w:val="002539BE"/>
    <w:rsid w:val="00253B95"/>
    <w:rsid w:val="00253E5A"/>
    <w:rsid w:val="00255A70"/>
    <w:rsid w:val="00255DFB"/>
    <w:rsid w:val="00255F5F"/>
    <w:rsid w:val="0025687F"/>
    <w:rsid w:val="00256C68"/>
    <w:rsid w:val="0025796C"/>
    <w:rsid w:val="00260D6F"/>
    <w:rsid w:val="00261087"/>
    <w:rsid w:val="002619B3"/>
    <w:rsid w:val="00263011"/>
    <w:rsid w:val="0026309C"/>
    <w:rsid w:val="002633A7"/>
    <w:rsid w:val="00265016"/>
    <w:rsid w:val="00266000"/>
    <w:rsid w:val="00266462"/>
    <w:rsid w:val="002668ED"/>
    <w:rsid w:val="00267863"/>
    <w:rsid w:val="002703BC"/>
    <w:rsid w:val="00271903"/>
    <w:rsid w:val="00272072"/>
    <w:rsid w:val="00273641"/>
    <w:rsid w:val="00274172"/>
    <w:rsid w:val="00275B1A"/>
    <w:rsid w:val="00275FD6"/>
    <w:rsid w:val="002766D3"/>
    <w:rsid w:val="0027709B"/>
    <w:rsid w:val="0027783F"/>
    <w:rsid w:val="002800F0"/>
    <w:rsid w:val="00280374"/>
    <w:rsid w:val="00280982"/>
    <w:rsid w:val="00280D2D"/>
    <w:rsid w:val="00280FA5"/>
    <w:rsid w:val="00281190"/>
    <w:rsid w:val="0028216F"/>
    <w:rsid w:val="00282177"/>
    <w:rsid w:val="002825B8"/>
    <w:rsid w:val="0028284D"/>
    <w:rsid w:val="00283799"/>
    <w:rsid w:val="00284875"/>
    <w:rsid w:val="00284DC8"/>
    <w:rsid w:val="00284E0C"/>
    <w:rsid w:val="00284F68"/>
    <w:rsid w:val="002853AB"/>
    <w:rsid w:val="00286A2C"/>
    <w:rsid w:val="00287C35"/>
    <w:rsid w:val="00287E32"/>
    <w:rsid w:val="00290051"/>
    <w:rsid w:val="002900C5"/>
    <w:rsid w:val="002905A9"/>
    <w:rsid w:val="00290AB4"/>
    <w:rsid w:val="00290BB9"/>
    <w:rsid w:val="00290BFE"/>
    <w:rsid w:val="00290DAD"/>
    <w:rsid w:val="00292B26"/>
    <w:rsid w:val="00292D08"/>
    <w:rsid w:val="00292E0C"/>
    <w:rsid w:val="00293328"/>
    <w:rsid w:val="00293E43"/>
    <w:rsid w:val="00294234"/>
    <w:rsid w:val="002949C6"/>
    <w:rsid w:val="002958CA"/>
    <w:rsid w:val="00295D04"/>
    <w:rsid w:val="00295FC3"/>
    <w:rsid w:val="002973AF"/>
    <w:rsid w:val="00297B47"/>
    <w:rsid w:val="002A013C"/>
    <w:rsid w:val="002A0418"/>
    <w:rsid w:val="002A1084"/>
    <w:rsid w:val="002A1C1F"/>
    <w:rsid w:val="002A2BB5"/>
    <w:rsid w:val="002A32A7"/>
    <w:rsid w:val="002A3CDA"/>
    <w:rsid w:val="002A411C"/>
    <w:rsid w:val="002A543C"/>
    <w:rsid w:val="002A63E1"/>
    <w:rsid w:val="002A661F"/>
    <w:rsid w:val="002A66B6"/>
    <w:rsid w:val="002A6759"/>
    <w:rsid w:val="002A68CC"/>
    <w:rsid w:val="002A6EFA"/>
    <w:rsid w:val="002A74D2"/>
    <w:rsid w:val="002A7A88"/>
    <w:rsid w:val="002B079D"/>
    <w:rsid w:val="002B1601"/>
    <w:rsid w:val="002B1973"/>
    <w:rsid w:val="002B29F4"/>
    <w:rsid w:val="002B3604"/>
    <w:rsid w:val="002B3750"/>
    <w:rsid w:val="002B49DA"/>
    <w:rsid w:val="002B632B"/>
    <w:rsid w:val="002B6365"/>
    <w:rsid w:val="002B6C61"/>
    <w:rsid w:val="002B7ADD"/>
    <w:rsid w:val="002C0FFA"/>
    <w:rsid w:val="002C102C"/>
    <w:rsid w:val="002C1AC7"/>
    <w:rsid w:val="002C1D66"/>
    <w:rsid w:val="002C1DC6"/>
    <w:rsid w:val="002C4BC3"/>
    <w:rsid w:val="002C5224"/>
    <w:rsid w:val="002C52C5"/>
    <w:rsid w:val="002C550B"/>
    <w:rsid w:val="002C604C"/>
    <w:rsid w:val="002C61AA"/>
    <w:rsid w:val="002C65BB"/>
    <w:rsid w:val="002C720F"/>
    <w:rsid w:val="002C7A6C"/>
    <w:rsid w:val="002C7B07"/>
    <w:rsid w:val="002D0281"/>
    <w:rsid w:val="002D0421"/>
    <w:rsid w:val="002D0461"/>
    <w:rsid w:val="002D0D83"/>
    <w:rsid w:val="002D1338"/>
    <w:rsid w:val="002D2C72"/>
    <w:rsid w:val="002D38F5"/>
    <w:rsid w:val="002D4FEC"/>
    <w:rsid w:val="002D5AE4"/>
    <w:rsid w:val="002D67DF"/>
    <w:rsid w:val="002D6F97"/>
    <w:rsid w:val="002E0345"/>
    <w:rsid w:val="002E0493"/>
    <w:rsid w:val="002E06EA"/>
    <w:rsid w:val="002E0706"/>
    <w:rsid w:val="002E1824"/>
    <w:rsid w:val="002E1CD5"/>
    <w:rsid w:val="002E4B55"/>
    <w:rsid w:val="002E70BD"/>
    <w:rsid w:val="002E73BE"/>
    <w:rsid w:val="002E752C"/>
    <w:rsid w:val="002E779A"/>
    <w:rsid w:val="002F0A29"/>
    <w:rsid w:val="002F0D2F"/>
    <w:rsid w:val="002F424D"/>
    <w:rsid w:val="002F46EA"/>
    <w:rsid w:val="002F48EF"/>
    <w:rsid w:val="002F7066"/>
    <w:rsid w:val="002F7119"/>
    <w:rsid w:val="002F7514"/>
    <w:rsid w:val="00300A17"/>
    <w:rsid w:val="00300A5D"/>
    <w:rsid w:val="00301A7B"/>
    <w:rsid w:val="00301C99"/>
    <w:rsid w:val="003023FB"/>
    <w:rsid w:val="0030357E"/>
    <w:rsid w:val="003036FA"/>
    <w:rsid w:val="00303998"/>
    <w:rsid w:val="00303F65"/>
    <w:rsid w:val="00305655"/>
    <w:rsid w:val="00305A12"/>
    <w:rsid w:val="00305CD5"/>
    <w:rsid w:val="003061E6"/>
    <w:rsid w:val="003067AF"/>
    <w:rsid w:val="00307C2C"/>
    <w:rsid w:val="00307FB4"/>
    <w:rsid w:val="003103C4"/>
    <w:rsid w:val="00310A60"/>
    <w:rsid w:val="0031115F"/>
    <w:rsid w:val="003116D2"/>
    <w:rsid w:val="00311C8C"/>
    <w:rsid w:val="0031250C"/>
    <w:rsid w:val="003128A5"/>
    <w:rsid w:val="00313911"/>
    <w:rsid w:val="00314252"/>
    <w:rsid w:val="003145DC"/>
    <w:rsid w:val="00314EAA"/>
    <w:rsid w:val="00315724"/>
    <w:rsid w:val="00315788"/>
    <w:rsid w:val="003157FE"/>
    <w:rsid w:val="00315E25"/>
    <w:rsid w:val="00316D47"/>
    <w:rsid w:val="0032035C"/>
    <w:rsid w:val="0032057E"/>
    <w:rsid w:val="00320E32"/>
    <w:rsid w:val="00321270"/>
    <w:rsid w:val="0032281E"/>
    <w:rsid w:val="00322EDD"/>
    <w:rsid w:val="00323C9A"/>
    <w:rsid w:val="00324994"/>
    <w:rsid w:val="00325313"/>
    <w:rsid w:val="00325B92"/>
    <w:rsid w:val="00326B07"/>
    <w:rsid w:val="00326B1F"/>
    <w:rsid w:val="00326F78"/>
    <w:rsid w:val="0032726F"/>
    <w:rsid w:val="00327645"/>
    <w:rsid w:val="0032781C"/>
    <w:rsid w:val="0033030F"/>
    <w:rsid w:val="00330433"/>
    <w:rsid w:val="003305DE"/>
    <w:rsid w:val="00330BDD"/>
    <w:rsid w:val="00330C1A"/>
    <w:rsid w:val="00331EAF"/>
    <w:rsid w:val="00332F8B"/>
    <w:rsid w:val="003330E4"/>
    <w:rsid w:val="00333C58"/>
    <w:rsid w:val="003341E0"/>
    <w:rsid w:val="003344AE"/>
    <w:rsid w:val="003355F8"/>
    <w:rsid w:val="0033716B"/>
    <w:rsid w:val="003371B5"/>
    <w:rsid w:val="00337557"/>
    <w:rsid w:val="0033784F"/>
    <w:rsid w:val="003378C7"/>
    <w:rsid w:val="00340DA5"/>
    <w:rsid w:val="0034148E"/>
    <w:rsid w:val="00341676"/>
    <w:rsid w:val="00341DC1"/>
    <w:rsid w:val="00341F9F"/>
    <w:rsid w:val="00342441"/>
    <w:rsid w:val="003424DA"/>
    <w:rsid w:val="00342D8F"/>
    <w:rsid w:val="00343208"/>
    <w:rsid w:val="003438CF"/>
    <w:rsid w:val="00344A3F"/>
    <w:rsid w:val="00344C04"/>
    <w:rsid w:val="003459D3"/>
    <w:rsid w:val="00346047"/>
    <w:rsid w:val="003461AD"/>
    <w:rsid w:val="00346D6A"/>
    <w:rsid w:val="00346F87"/>
    <w:rsid w:val="003471F9"/>
    <w:rsid w:val="0035103A"/>
    <w:rsid w:val="00354786"/>
    <w:rsid w:val="00354B5B"/>
    <w:rsid w:val="00355587"/>
    <w:rsid w:val="00356804"/>
    <w:rsid w:val="0035690C"/>
    <w:rsid w:val="003569E5"/>
    <w:rsid w:val="00357B2E"/>
    <w:rsid w:val="00360361"/>
    <w:rsid w:val="003612C4"/>
    <w:rsid w:val="00361F86"/>
    <w:rsid w:val="003636E6"/>
    <w:rsid w:val="00363792"/>
    <w:rsid w:val="00363C36"/>
    <w:rsid w:val="00363CCE"/>
    <w:rsid w:val="00363E8B"/>
    <w:rsid w:val="00364D0A"/>
    <w:rsid w:val="00365029"/>
    <w:rsid w:val="00365185"/>
    <w:rsid w:val="003654E1"/>
    <w:rsid w:val="003659A6"/>
    <w:rsid w:val="00366268"/>
    <w:rsid w:val="00366506"/>
    <w:rsid w:val="0036650E"/>
    <w:rsid w:val="00366A7E"/>
    <w:rsid w:val="00367C66"/>
    <w:rsid w:val="00371E99"/>
    <w:rsid w:val="00372434"/>
    <w:rsid w:val="003730C8"/>
    <w:rsid w:val="003738DF"/>
    <w:rsid w:val="00373BFF"/>
    <w:rsid w:val="003746C6"/>
    <w:rsid w:val="00374A0B"/>
    <w:rsid w:val="00375A3E"/>
    <w:rsid w:val="00376284"/>
    <w:rsid w:val="00376366"/>
    <w:rsid w:val="00376904"/>
    <w:rsid w:val="0037768E"/>
    <w:rsid w:val="003776BF"/>
    <w:rsid w:val="0037783A"/>
    <w:rsid w:val="00380491"/>
    <w:rsid w:val="00380CF6"/>
    <w:rsid w:val="0038109E"/>
    <w:rsid w:val="0038192D"/>
    <w:rsid w:val="003825B6"/>
    <w:rsid w:val="00383F01"/>
    <w:rsid w:val="00384208"/>
    <w:rsid w:val="003844F1"/>
    <w:rsid w:val="00386297"/>
    <w:rsid w:val="003869DF"/>
    <w:rsid w:val="00386DFE"/>
    <w:rsid w:val="00386EDE"/>
    <w:rsid w:val="003872AD"/>
    <w:rsid w:val="00387FA4"/>
    <w:rsid w:val="00390566"/>
    <w:rsid w:val="0039346E"/>
    <w:rsid w:val="003936EF"/>
    <w:rsid w:val="00393703"/>
    <w:rsid w:val="00394154"/>
    <w:rsid w:val="003952E0"/>
    <w:rsid w:val="003954A6"/>
    <w:rsid w:val="00395DD9"/>
    <w:rsid w:val="00396000"/>
    <w:rsid w:val="003961C4"/>
    <w:rsid w:val="00396C3D"/>
    <w:rsid w:val="003A0279"/>
    <w:rsid w:val="003A07AC"/>
    <w:rsid w:val="003A08D3"/>
    <w:rsid w:val="003A0BB1"/>
    <w:rsid w:val="003A0DFD"/>
    <w:rsid w:val="003A16EB"/>
    <w:rsid w:val="003A2127"/>
    <w:rsid w:val="003A2B68"/>
    <w:rsid w:val="003A2FCD"/>
    <w:rsid w:val="003A48BD"/>
    <w:rsid w:val="003A4BF2"/>
    <w:rsid w:val="003A4C2F"/>
    <w:rsid w:val="003A5814"/>
    <w:rsid w:val="003A5A5D"/>
    <w:rsid w:val="003A6012"/>
    <w:rsid w:val="003A65D0"/>
    <w:rsid w:val="003A6AB0"/>
    <w:rsid w:val="003A72E9"/>
    <w:rsid w:val="003B035C"/>
    <w:rsid w:val="003B0BD4"/>
    <w:rsid w:val="003B12C7"/>
    <w:rsid w:val="003B1386"/>
    <w:rsid w:val="003B2861"/>
    <w:rsid w:val="003B2F9C"/>
    <w:rsid w:val="003B3413"/>
    <w:rsid w:val="003B34EC"/>
    <w:rsid w:val="003B36A2"/>
    <w:rsid w:val="003B36C7"/>
    <w:rsid w:val="003B3A97"/>
    <w:rsid w:val="003B3C1F"/>
    <w:rsid w:val="003B5A0B"/>
    <w:rsid w:val="003B5DC5"/>
    <w:rsid w:val="003B5F70"/>
    <w:rsid w:val="003B69B6"/>
    <w:rsid w:val="003B7124"/>
    <w:rsid w:val="003C1163"/>
    <w:rsid w:val="003C1DD4"/>
    <w:rsid w:val="003C1E5F"/>
    <w:rsid w:val="003C20F8"/>
    <w:rsid w:val="003C23FE"/>
    <w:rsid w:val="003C2995"/>
    <w:rsid w:val="003C352F"/>
    <w:rsid w:val="003C3817"/>
    <w:rsid w:val="003C3909"/>
    <w:rsid w:val="003C3D41"/>
    <w:rsid w:val="003C3F71"/>
    <w:rsid w:val="003C4142"/>
    <w:rsid w:val="003C4516"/>
    <w:rsid w:val="003C4817"/>
    <w:rsid w:val="003C4B7E"/>
    <w:rsid w:val="003C5997"/>
    <w:rsid w:val="003C5D6D"/>
    <w:rsid w:val="003C70FF"/>
    <w:rsid w:val="003C712F"/>
    <w:rsid w:val="003C7733"/>
    <w:rsid w:val="003D03D2"/>
    <w:rsid w:val="003D0E1B"/>
    <w:rsid w:val="003D22E4"/>
    <w:rsid w:val="003D2A7F"/>
    <w:rsid w:val="003D2AAB"/>
    <w:rsid w:val="003D3998"/>
    <w:rsid w:val="003D39DD"/>
    <w:rsid w:val="003D3DF5"/>
    <w:rsid w:val="003D4386"/>
    <w:rsid w:val="003D4640"/>
    <w:rsid w:val="003D5249"/>
    <w:rsid w:val="003D5305"/>
    <w:rsid w:val="003D5423"/>
    <w:rsid w:val="003D5B26"/>
    <w:rsid w:val="003D5B9F"/>
    <w:rsid w:val="003D6412"/>
    <w:rsid w:val="003D68EF"/>
    <w:rsid w:val="003D767F"/>
    <w:rsid w:val="003E0513"/>
    <w:rsid w:val="003E0556"/>
    <w:rsid w:val="003E0A2B"/>
    <w:rsid w:val="003E0B1B"/>
    <w:rsid w:val="003E0B1F"/>
    <w:rsid w:val="003E0F8E"/>
    <w:rsid w:val="003E123A"/>
    <w:rsid w:val="003E1421"/>
    <w:rsid w:val="003E15B1"/>
    <w:rsid w:val="003E16D1"/>
    <w:rsid w:val="003E24D0"/>
    <w:rsid w:val="003E2A4B"/>
    <w:rsid w:val="003E2FE9"/>
    <w:rsid w:val="003E45D5"/>
    <w:rsid w:val="003E5030"/>
    <w:rsid w:val="003E5282"/>
    <w:rsid w:val="003E65C1"/>
    <w:rsid w:val="003E66F7"/>
    <w:rsid w:val="003E6C6C"/>
    <w:rsid w:val="003E74C7"/>
    <w:rsid w:val="003E774C"/>
    <w:rsid w:val="003E7BBA"/>
    <w:rsid w:val="003F23AD"/>
    <w:rsid w:val="003F24F0"/>
    <w:rsid w:val="003F29AE"/>
    <w:rsid w:val="003F4527"/>
    <w:rsid w:val="003F46FC"/>
    <w:rsid w:val="003F5692"/>
    <w:rsid w:val="003F72D5"/>
    <w:rsid w:val="003F75D7"/>
    <w:rsid w:val="003F79F0"/>
    <w:rsid w:val="003F7B15"/>
    <w:rsid w:val="003F7F1D"/>
    <w:rsid w:val="004016D8"/>
    <w:rsid w:val="00401916"/>
    <w:rsid w:val="004021FD"/>
    <w:rsid w:val="00402D96"/>
    <w:rsid w:val="00402E05"/>
    <w:rsid w:val="00403131"/>
    <w:rsid w:val="00403DB9"/>
    <w:rsid w:val="00403F9E"/>
    <w:rsid w:val="004044FD"/>
    <w:rsid w:val="004048D9"/>
    <w:rsid w:val="0040520C"/>
    <w:rsid w:val="00405292"/>
    <w:rsid w:val="004053DF"/>
    <w:rsid w:val="004061D8"/>
    <w:rsid w:val="0041077D"/>
    <w:rsid w:val="0041240C"/>
    <w:rsid w:val="00413026"/>
    <w:rsid w:val="0041364E"/>
    <w:rsid w:val="004136AB"/>
    <w:rsid w:val="00414C20"/>
    <w:rsid w:val="00415906"/>
    <w:rsid w:val="00415CBF"/>
    <w:rsid w:val="0041659C"/>
    <w:rsid w:val="004172F3"/>
    <w:rsid w:val="0041773C"/>
    <w:rsid w:val="00420433"/>
    <w:rsid w:val="0042095C"/>
    <w:rsid w:val="00420A64"/>
    <w:rsid w:val="00421975"/>
    <w:rsid w:val="004234AB"/>
    <w:rsid w:val="00423589"/>
    <w:rsid w:val="00423D97"/>
    <w:rsid w:val="00423FFB"/>
    <w:rsid w:val="00424008"/>
    <w:rsid w:val="004259B5"/>
    <w:rsid w:val="00426694"/>
    <w:rsid w:val="0042671E"/>
    <w:rsid w:val="00426F2C"/>
    <w:rsid w:val="0042780A"/>
    <w:rsid w:val="00430016"/>
    <w:rsid w:val="00430364"/>
    <w:rsid w:val="004303A1"/>
    <w:rsid w:val="00430842"/>
    <w:rsid w:val="00431755"/>
    <w:rsid w:val="00431C68"/>
    <w:rsid w:val="00432199"/>
    <w:rsid w:val="00432D4D"/>
    <w:rsid w:val="00433AA9"/>
    <w:rsid w:val="00433F18"/>
    <w:rsid w:val="0043429D"/>
    <w:rsid w:val="00434C2D"/>
    <w:rsid w:val="004352AE"/>
    <w:rsid w:val="00435C43"/>
    <w:rsid w:val="0043602C"/>
    <w:rsid w:val="0043653C"/>
    <w:rsid w:val="00436B75"/>
    <w:rsid w:val="00436F9B"/>
    <w:rsid w:val="0043705A"/>
    <w:rsid w:val="004370A2"/>
    <w:rsid w:val="00437E4F"/>
    <w:rsid w:val="00437FB3"/>
    <w:rsid w:val="004412B4"/>
    <w:rsid w:val="00441492"/>
    <w:rsid w:val="004419AD"/>
    <w:rsid w:val="00442253"/>
    <w:rsid w:val="00442432"/>
    <w:rsid w:val="004433DF"/>
    <w:rsid w:val="00443417"/>
    <w:rsid w:val="00443708"/>
    <w:rsid w:val="004437A5"/>
    <w:rsid w:val="004441E5"/>
    <w:rsid w:val="004449F9"/>
    <w:rsid w:val="004455FD"/>
    <w:rsid w:val="00445664"/>
    <w:rsid w:val="0044644D"/>
    <w:rsid w:val="00447D11"/>
    <w:rsid w:val="00450BA2"/>
    <w:rsid w:val="00450E89"/>
    <w:rsid w:val="004519DE"/>
    <w:rsid w:val="00452DAC"/>
    <w:rsid w:val="00452EF9"/>
    <w:rsid w:val="00453145"/>
    <w:rsid w:val="0045350B"/>
    <w:rsid w:val="00453C0A"/>
    <w:rsid w:val="0045459A"/>
    <w:rsid w:val="0045507F"/>
    <w:rsid w:val="004554A5"/>
    <w:rsid w:val="004556BE"/>
    <w:rsid w:val="00455A27"/>
    <w:rsid w:val="0045604D"/>
    <w:rsid w:val="00456972"/>
    <w:rsid w:val="00456CF3"/>
    <w:rsid w:val="00456DC4"/>
    <w:rsid w:val="004575A5"/>
    <w:rsid w:val="00460C24"/>
    <w:rsid w:val="00460CCC"/>
    <w:rsid w:val="004628E6"/>
    <w:rsid w:val="00462EE5"/>
    <w:rsid w:val="00463DAC"/>
    <w:rsid w:val="00464468"/>
    <w:rsid w:val="0046468A"/>
    <w:rsid w:val="0046560B"/>
    <w:rsid w:val="00465BD0"/>
    <w:rsid w:val="00466984"/>
    <w:rsid w:val="004674D5"/>
    <w:rsid w:val="00470C6D"/>
    <w:rsid w:val="0047183A"/>
    <w:rsid w:val="004718B7"/>
    <w:rsid w:val="0047228D"/>
    <w:rsid w:val="00472A0B"/>
    <w:rsid w:val="004731C7"/>
    <w:rsid w:val="00473443"/>
    <w:rsid w:val="00473D23"/>
    <w:rsid w:val="00475D57"/>
    <w:rsid w:val="00475EE6"/>
    <w:rsid w:val="0047698D"/>
    <w:rsid w:val="00477076"/>
    <w:rsid w:val="00477B93"/>
    <w:rsid w:val="00477EB9"/>
    <w:rsid w:val="004819FB"/>
    <w:rsid w:val="00481EFE"/>
    <w:rsid w:val="0048298A"/>
    <w:rsid w:val="00483241"/>
    <w:rsid w:val="00483B6F"/>
    <w:rsid w:val="004848EF"/>
    <w:rsid w:val="00485A6D"/>
    <w:rsid w:val="0048675B"/>
    <w:rsid w:val="00486FB8"/>
    <w:rsid w:val="00487693"/>
    <w:rsid w:val="0048769D"/>
    <w:rsid w:val="00490355"/>
    <w:rsid w:val="00490B89"/>
    <w:rsid w:val="00490BFE"/>
    <w:rsid w:val="00491FBF"/>
    <w:rsid w:val="004924A8"/>
    <w:rsid w:val="004926C7"/>
    <w:rsid w:val="00492E89"/>
    <w:rsid w:val="0049387A"/>
    <w:rsid w:val="004939E3"/>
    <w:rsid w:val="00493DE4"/>
    <w:rsid w:val="0049468A"/>
    <w:rsid w:val="004952DB"/>
    <w:rsid w:val="00495A7A"/>
    <w:rsid w:val="00495D4D"/>
    <w:rsid w:val="004962AC"/>
    <w:rsid w:val="004963F4"/>
    <w:rsid w:val="00496689"/>
    <w:rsid w:val="00496926"/>
    <w:rsid w:val="00496CC5"/>
    <w:rsid w:val="00496E35"/>
    <w:rsid w:val="00496EAC"/>
    <w:rsid w:val="004971EB"/>
    <w:rsid w:val="004A0248"/>
    <w:rsid w:val="004A0373"/>
    <w:rsid w:val="004A08B5"/>
    <w:rsid w:val="004A1082"/>
    <w:rsid w:val="004A17BA"/>
    <w:rsid w:val="004A1852"/>
    <w:rsid w:val="004A2874"/>
    <w:rsid w:val="004A2BD6"/>
    <w:rsid w:val="004A3C88"/>
    <w:rsid w:val="004A453C"/>
    <w:rsid w:val="004A48E9"/>
    <w:rsid w:val="004A5D09"/>
    <w:rsid w:val="004A65BF"/>
    <w:rsid w:val="004A7328"/>
    <w:rsid w:val="004A7E44"/>
    <w:rsid w:val="004B0256"/>
    <w:rsid w:val="004B0E84"/>
    <w:rsid w:val="004B13A2"/>
    <w:rsid w:val="004B21BB"/>
    <w:rsid w:val="004B345D"/>
    <w:rsid w:val="004B382D"/>
    <w:rsid w:val="004B3E2C"/>
    <w:rsid w:val="004B51CF"/>
    <w:rsid w:val="004B5954"/>
    <w:rsid w:val="004B629D"/>
    <w:rsid w:val="004B6656"/>
    <w:rsid w:val="004C06EE"/>
    <w:rsid w:val="004C14C0"/>
    <w:rsid w:val="004C1D0C"/>
    <w:rsid w:val="004C1DD9"/>
    <w:rsid w:val="004C1DEE"/>
    <w:rsid w:val="004C1F8A"/>
    <w:rsid w:val="004C2984"/>
    <w:rsid w:val="004C2B31"/>
    <w:rsid w:val="004C3550"/>
    <w:rsid w:val="004C3BD7"/>
    <w:rsid w:val="004C3D51"/>
    <w:rsid w:val="004C4457"/>
    <w:rsid w:val="004C4641"/>
    <w:rsid w:val="004C4BF6"/>
    <w:rsid w:val="004C5774"/>
    <w:rsid w:val="004C6312"/>
    <w:rsid w:val="004C691B"/>
    <w:rsid w:val="004C6D82"/>
    <w:rsid w:val="004C6E21"/>
    <w:rsid w:val="004C7097"/>
    <w:rsid w:val="004C751C"/>
    <w:rsid w:val="004D06BF"/>
    <w:rsid w:val="004D0A64"/>
    <w:rsid w:val="004D0B63"/>
    <w:rsid w:val="004D0C2E"/>
    <w:rsid w:val="004D1487"/>
    <w:rsid w:val="004D1637"/>
    <w:rsid w:val="004D172B"/>
    <w:rsid w:val="004D1EA3"/>
    <w:rsid w:val="004D24AE"/>
    <w:rsid w:val="004D33D3"/>
    <w:rsid w:val="004D3608"/>
    <w:rsid w:val="004D3F8D"/>
    <w:rsid w:val="004D47F8"/>
    <w:rsid w:val="004D5930"/>
    <w:rsid w:val="004D62B9"/>
    <w:rsid w:val="004D70B5"/>
    <w:rsid w:val="004D7C18"/>
    <w:rsid w:val="004D7D78"/>
    <w:rsid w:val="004D7F03"/>
    <w:rsid w:val="004E0C72"/>
    <w:rsid w:val="004E0E7D"/>
    <w:rsid w:val="004E1574"/>
    <w:rsid w:val="004E24FB"/>
    <w:rsid w:val="004E27F0"/>
    <w:rsid w:val="004E28B9"/>
    <w:rsid w:val="004E433B"/>
    <w:rsid w:val="004E47AB"/>
    <w:rsid w:val="004E483F"/>
    <w:rsid w:val="004E493E"/>
    <w:rsid w:val="004E4F64"/>
    <w:rsid w:val="004E54AC"/>
    <w:rsid w:val="004E59BF"/>
    <w:rsid w:val="004E5E0C"/>
    <w:rsid w:val="004E6C47"/>
    <w:rsid w:val="004F012D"/>
    <w:rsid w:val="004F0DF8"/>
    <w:rsid w:val="004F107B"/>
    <w:rsid w:val="004F1CB9"/>
    <w:rsid w:val="004F27C3"/>
    <w:rsid w:val="004F3868"/>
    <w:rsid w:val="004F3A4A"/>
    <w:rsid w:val="004F40D1"/>
    <w:rsid w:val="004F54B7"/>
    <w:rsid w:val="004F56E9"/>
    <w:rsid w:val="004F5DAB"/>
    <w:rsid w:val="004F6456"/>
    <w:rsid w:val="004F6CB1"/>
    <w:rsid w:val="0050029C"/>
    <w:rsid w:val="00500E2B"/>
    <w:rsid w:val="00501EED"/>
    <w:rsid w:val="005023AB"/>
    <w:rsid w:val="005024B5"/>
    <w:rsid w:val="005028B9"/>
    <w:rsid w:val="005031E9"/>
    <w:rsid w:val="00504633"/>
    <w:rsid w:val="0050466B"/>
    <w:rsid w:val="00504EF1"/>
    <w:rsid w:val="00505DA6"/>
    <w:rsid w:val="0050684E"/>
    <w:rsid w:val="0050711A"/>
    <w:rsid w:val="00507318"/>
    <w:rsid w:val="005074BB"/>
    <w:rsid w:val="005078A0"/>
    <w:rsid w:val="00510A7D"/>
    <w:rsid w:val="00510CDA"/>
    <w:rsid w:val="00510EC7"/>
    <w:rsid w:val="00511DA8"/>
    <w:rsid w:val="00511DE5"/>
    <w:rsid w:val="00511F75"/>
    <w:rsid w:val="00513427"/>
    <w:rsid w:val="00513499"/>
    <w:rsid w:val="005136C5"/>
    <w:rsid w:val="00513B34"/>
    <w:rsid w:val="00513DC9"/>
    <w:rsid w:val="0051412D"/>
    <w:rsid w:val="00514A8C"/>
    <w:rsid w:val="00515A63"/>
    <w:rsid w:val="00515E63"/>
    <w:rsid w:val="005160FF"/>
    <w:rsid w:val="0051649A"/>
    <w:rsid w:val="005164F2"/>
    <w:rsid w:val="005166D3"/>
    <w:rsid w:val="00516FFE"/>
    <w:rsid w:val="005178A8"/>
    <w:rsid w:val="00517D69"/>
    <w:rsid w:val="0052120F"/>
    <w:rsid w:val="0052220B"/>
    <w:rsid w:val="005223B6"/>
    <w:rsid w:val="005224C1"/>
    <w:rsid w:val="005239E8"/>
    <w:rsid w:val="00523E89"/>
    <w:rsid w:val="005247AC"/>
    <w:rsid w:val="00524B8A"/>
    <w:rsid w:val="00525508"/>
    <w:rsid w:val="00525516"/>
    <w:rsid w:val="005256B6"/>
    <w:rsid w:val="00525D4F"/>
    <w:rsid w:val="005264AE"/>
    <w:rsid w:val="005265B0"/>
    <w:rsid w:val="005270A3"/>
    <w:rsid w:val="00527582"/>
    <w:rsid w:val="005276CA"/>
    <w:rsid w:val="00527EEE"/>
    <w:rsid w:val="005302D5"/>
    <w:rsid w:val="00531DC8"/>
    <w:rsid w:val="00532D7B"/>
    <w:rsid w:val="005330B3"/>
    <w:rsid w:val="00533479"/>
    <w:rsid w:val="00534A7B"/>
    <w:rsid w:val="0053501E"/>
    <w:rsid w:val="0053552F"/>
    <w:rsid w:val="005355C4"/>
    <w:rsid w:val="0053671B"/>
    <w:rsid w:val="00536D9E"/>
    <w:rsid w:val="00536E0E"/>
    <w:rsid w:val="005376C9"/>
    <w:rsid w:val="00540893"/>
    <w:rsid w:val="00541CA7"/>
    <w:rsid w:val="00541EE0"/>
    <w:rsid w:val="00542D87"/>
    <w:rsid w:val="00543585"/>
    <w:rsid w:val="00543820"/>
    <w:rsid w:val="00543BF1"/>
    <w:rsid w:val="00544236"/>
    <w:rsid w:val="00544A0C"/>
    <w:rsid w:val="00545322"/>
    <w:rsid w:val="00545A8E"/>
    <w:rsid w:val="00545B24"/>
    <w:rsid w:val="00545EEC"/>
    <w:rsid w:val="0054779F"/>
    <w:rsid w:val="00547A52"/>
    <w:rsid w:val="00547FA9"/>
    <w:rsid w:val="005509D5"/>
    <w:rsid w:val="00551751"/>
    <w:rsid w:val="00551A7E"/>
    <w:rsid w:val="00551D27"/>
    <w:rsid w:val="00552781"/>
    <w:rsid w:val="00553D33"/>
    <w:rsid w:val="0055491B"/>
    <w:rsid w:val="00554A59"/>
    <w:rsid w:val="00554F8D"/>
    <w:rsid w:val="00555588"/>
    <w:rsid w:val="00555972"/>
    <w:rsid w:val="00555BD9"/>
    <w:rsid w:val="00556032"/>
    <w:rsid w:val="005579FD"/>
    <w:rsid w:val="00557DDD"/>
    <w:rsid w:val="005600C0"/>
    <w:rsid w:val="005604B0"/>
    <w:rsid w:val="00561591"/>
    <w:rsid w:val="00566555"/>
    <w:rsid w:val="00566D7F"/>
    <w:rsid w:val="0056713E"/>
    <w:rsid w:val="00567B41"/>
    <w:rsid w:val="0057131D"/>
    <w:rsid w:val="0057212A"/>
    <w:rsid w:val="00572318"/>
    <w:rsid w:val="00572824"/>
    <w:rsid w:val="0057313B"/>
    <w:rsid w:val="005737DD"/>
    <w:rsid w:val="00573FF2"/>
    <w:rsid w:val="00574B8B"/>
    <w:rsid w:val="005750C1"/>
    <w:rsid w:val="005750F4"/>
    <w:rsid w:val="00575792"/>
    <w:rsid w:val="00575A11"/>
    <w:rsid w:val="00576A61"/>
    <w:rsid w:val="00576E38"/>
    <w:rsid w:val="00577205"/>
    <w:rsid w:val="005807AE"/>
    <w:rsid w:val="005815AB"/>
    <w:rsid w:val="005820CA"/>
    <w:rsid w:val="005834AF"/>
    <w:rsid w:val="00584478"/>
    <w:rsid w:val="005844CB"/>
    <w:rsid w:val="00584B2F"/>
    <w:rsid w:val="0058558E"/>
    <w:rsid w:val="005856D8"/>
    <w:rsid w:val="00585DF7"/>
    <w:rsid w:val="00586103"/>
    <w:rsid w:val="00586B1B"/>
    <w:rsid w:val="00586FE8"/>
    <w:rsid w:val="005879EF"/>
    <w:rsid w:val="00587A87"/>
    <w:rsid w:val="00587A99"/>
    <w:rsid w:val="00590304"/>
    <w:rsid w:val="00590724"/>
    <w:rsid w:val="00591383"/>
    <w:rsid w:val="005916EC"/>
    <w:rsid w:val="00592612"/>
    <w:rsid w:val="00592DD6"/>
    <w:rsid w:val="00593D9A"/>
    <w:rsid w:val="00594AE5"/>
    <w:rsid w:val="00594C84"/>
    <w:rsid w:val="00595117"/>
    <w:rsid w:val="00595FF4"/>
    <w:rsid w:val="005968D7"/>
    <w:rsid w:val="00596D8F"/>
    <w:rsid w:val="0059779C"/>
    <w:rsid w:val="00597E9A"/>
    <w:rsid w:val="005A0356"/>
    <w:rsid w:val="005A0453"/>
    <w:rsid w:val="005A06A9"/>
    <w:rsid w:val="005A152F"/>
    <w:rsid w:val="005A218F"/>
    <w:rsid w:val="005A24B2"/>
    <w:rsid w:val="005A3C4A"/>
    <w:rsid w:val="005A3E46"/>
    <w:rsid w:val="005A4C74"/>
    <w:rsid w:val="005A601E"/>
    <w:rsid w:val="005A644B"/>
    <w:rsid w:val="005A77D8"/>
    <w:rsid w:val="005A7A41"/>
    <w:rsid w:val="005A7D4B"/>
    <w:rsid w:val="005B142B"/>
    <w:rsid w:val="005B1BF7"/>
    <w:rsid w:val="005B3412"/>
    <w:rsid w:val="005B35A9"/>
    <w:rsid w:val="005B4D34"/>
    <w:rsid w:val="005B573A"/>
    <w:rsid w:val="005B6474"/>
    <w:rsid w:val="005C0408"/>
    <w:rsid w:val="005C0A8C"/>
    <w:rsid w:val="005C0AF3"/>
    <w:rsid w:val="005C1107"/>
    <w:rsid w:val="005C1849"/>
    <w:rsid w:val="005C1E51"/>
    <w:rsid w:val="005C29F0"/>
    <w:rsid w:val="005C2D10"/>
    <w:rsid w:val="005C307B"/>
    <w:rsid w:val="005C41D2"/>
    <w:rsid w:val="005C4706"/>
    <w:rsid w:val="005C4DDC"/>
    <w:rsid w:val="005C4E83"/>
    <w:rsid w:val="005C4FF7"/>
    <w:rsid w:val="005C5ADF"/>
    <w:rsid w:val="005C600F"/>
    <w:rsid w:val="005C66B3"/>
    <w:rsid w:val="005C6D32"/>
    <w:rsid w:val="005C6F69"/>
    <w:rsid w:val="005C7FC9"/>
    <w:rsid w:val="005D1107"/>
    <w:rsid w:val="005D1286"/>
    <w:rsid w:val="005D1446"/>
    <w:rsid w:val="005D1B4C"/>
    <w:rsid w:val="005D200B"/>
    <w:rsid w:val="005D373F"/>
    <w:rsid w:val="005D3943"/>
    <w:rsid w:val="005D5A27"/>
    <w:rsid w:val="005D5E6D"/>
    <w:rsid w:val="005D5F2B"/>
    <w:rsid w:val="005D65D7"/>
    <w:rsid w:val="005D6EA9"/>
    <w:rsid w:val="005E03D8"/>
    <w:rsid w:val="005E0687"/>
    <w:rsid w:val="005E0891"/>
    <w:rsid w:val="005E1792"/>
    <w:rsid w:val="005E25DB"/>
    <w:rsid w:val="005E2FDF"/>
    <w:rsid w:val="005E359D"/>
    <w:rsid w:val="005E4979"/>
    <w:rsid w:val="005E53CB"/>
    <w:rsid w:val="005E59EE"/>
    <w:rsid w:val="005E6424"/>
    <w:rsid w:val="005E69BE"/>
    <w:rsid w:val="005F0A2C"/>
    <w:rsid w:val="005F1325"/>
    <w:rsid w:val="005F237A"/>
    <w:rsid w:val="005F447E"/>
    <w:rsid w:val="005F45CF"/>
    <w:rsid w:val="005F4D4A"/>
    <w:rsid w:val="005F4F70"/>
    <w:rsid w:val="005F529A"/>
    <w:rsid w:val="005F5668"/>
    <w:rsid w:val="005F6D41"/>
    <w:rsid w:val="0060009F"/>
    <w:rsid w:val="006001C0"/>
    <w:rsid w:val="006002A1"/>
    <w:rsid w:val="0060097B"/>
    <w:rsid w:val="00602C41"/>
    <w:rsid w:val="006031C4"/>
    <w:rsid w:val="00603770"/>
    <w:rsid w:val="006039F4"/>
    <w:rsid w:val="0060567C"/>
    <w:rsid w:val="0060582B"/>
    <w:rsid w:val="006069FA"/>
    <w:rsid w:val="00606EEC"/>
    <w:rsid w:val="00606FA9"/>
    <w:rsid w:val="006070FD"/>
    <w:rsid w:val="0060716E"/>
    <w:rsid w:val="00607503"/>
    <w:rsid w:val="00607745"/>
    <w:rsid w:val="00611516"/>
    <w:rsid w:val="00611970"/>
    <w:rsid w:val="0061216D"/>
    <w:rsid w:val="00612A3D"/>
    <w:rsid w:val="00612A68"/>
    <w:rsid w:val="006134E9"/>
    <w:rsid w:val="00613956"/>
    <w:rsid w:val="00614008"/>
    <w:rsid w:val="00614559"/>
    <w:rsid w:val="006151B5"/>
    <w:rsid w:val="0061537F"/>
    <w:rsid w:val="00615F25"/>
    <w:rsid w:val="00616927"/>
    <w:rsid w:val="00617489"/>
    <w:rsid w:val="00620BA0"/>
    <w:rsid w:val="00621EBA"/>
    <w:rsid w:val="006224D5"/>
    <w:rsid w:val="0062292B"/>
    <w:rsid w:val="00623676"/>
    <w:rsid w:val="006239F7"/>
    <w:rsid w:val="00624F15"/>
    <w:rsid w:val="00625634"/>
    <w:rsid w:val="00625C95"/>
    <w:rsid w:val="0062654D"/>
    <w:rsid w:val="0062670F"/>
    <w:rsid w:val="00627865"/>
    <w:rsid w:val="0062787A"/>
    <w:rsid w:val="006305CA"/>
    <w:rsid w:val="006308C8"/>
    <w:rsid w:val="00631D26"/>
    <w:rsid w:val="00633467"/>
    <w:rsid w:val="00633908"/>
    <w:rsid w:val="00634F9E"/>
    <w:rsid w:val="00635E18"/>
    <w:rsid w:val="00635F3E"/>
    <w:rsid w:val="006361CE"/>
    <w:rsid w:val="00636E5A"/>
    <w:rsid w:val="006372AC"/>
    <w:rsid w:val="00637535"/>
    <w:rsid w:val="006375DE"/>
    <w:rsid w:val="0064191E"/>
    <w:rsid w:val="00641AF6"/>
    <w:rsid w:val="00641D9F"/>
    <w:rsid w:val="006422D2"/>
    <w:rsid w:val="006426EA"/>
    <w:rsid w:val="00642818"/>
    <w:rsid w:val="00642998"/>
    <w:rsid w:val="006446E8"/>
    <w:rsid w:val="00644F95"/>
    <w:rsid w:val="00644FA8"/>
    <w:rsid w:val="006456E1"/>
    <w:rsid w:val="0064592A"/>
    <w:rsid w:val="00646F55"/>
    <w:rsid w:val="006479F5"/>
    <w:rsid w:val="00647F71"/>
    <w:rsid w:val="00650542"/>
    <w:rsid w:val="006505DF"/>
    <w:rsid w:val="00651186"/>
    <w:rsid w:val="006513E4"/>
    <w:rsid w:val="00651F27"/>
    <w:rsid w:val="006539C2"/>
    <w:rsid w:val="00654095"/>
    <w:rsid w:val="00654C73"/>
    <w:rsid w:val="006556CF"/>
    <w:rsid w:val="006557F6"/>
    <w:rsid w:val="006559AA"/>
    <w:rsid w:val="00655DEA"/>
    <w:rsid w:val="006573B9"/>
    <w:rsid w:val="00657B61"/>
    <w:rsid w:val="0066006A"/>
    <w:rsid w:val="006601CE"/>
    <w:rsid w:val="00660F6A"/>
    <w:rsid w:val="00662E3B"/>
    <w:rsid w:val="00664D6B"/>
    <w:rsid w:val="00665653"/>
    <w:rsid w:val="00665BCD"/>
    <w:rsid w:val="00665D28"/>
    <w:rsid w:val="00667540"/>
    <w:rsid w:val="00667826"/>
    <w:rsid w:val="00667B76"/>
    <w:rsid w:val="00667DA1"/>
    <w:rsid w:val="00667DAB"/>
    <w:rsid w:val="00670471"/>
    <w:rsid w:val="00670EAA"/>
    <w:rsid w:val="006721BF"/>
    <w:rsid w:val="006722A1"/>
    <w:rsid w:val="00672481"/>
    <w:rsid w:val="006725F6"/>
    <w:rsid w:val="00672766"/>
    <w:rsid w:val="006732FB"/>
    <w:rsid w:val="00673CA4"/>
    <w:rsid w:val="00673F7D"/>
    <w:rsid w:val="00674052"/>
    <w:rsid w:val="00674575"/>
    <w:rsid w:val="00675651"/>
    <w:rsid w:val="00675F16"/>
    <w:rsid w:val="00677815"/>
    <w:rsid w:val="00677A58"/>
    <w:rsid w:val="0068038E"/>
    <w:rsid w:val="0068093A"/>
    <w:rsid w:val="00680CDA"/>
    <w:rsid w:val="00680E64"/>
    <w:rsid w:val="00681201"/>
    <w:rsid w:val="006816CD"/>
    <w:rsid w:val="006829C2"/>
    <w:rsid w:val="00682D4C"/>
    <w:rsid w:val="00683622"/>
    <w:rsid w:val="006844C1"/>
    <w:rsid w:val="0068450B"/>
    <w:rsid w:val="00684820"/>
    <w:rsid w:val="00684A8D"/>
    <w:rsid w:val="00684B2A"/>
    <w:rsid w:val="00685078"/>
    <w:rsid w:val="00685683"/>
    <w:rsid w:val="00686BA1"/>
    <w:rsid w:val="0068728A"/>
    <w:rsid w:val="00687378"/>
    <w:rsid w:val="00687FCC"/>
    <w:rsid w:val="006905EE"/>
    <w:rsid w:val="0069068B"/>
    <w:rsid w:val="00690D40"/>
    <w:rsid w:val="006917F8"/>
    <w:rsid w:val="00692754"/>
    <w:rsid w:val="00692BB9"/>
    <w:rsid w:val="00692CFA"/>
    <w:rsid w:val="006940CC"/>
    <w:rsid w:val="00694CE9"/>
    <w:rsid w:val="00694F97"/>
    <w:rsid w:val="00695355"/>
    <w:rsid w:val="00695372"/>
    <w:rsid w:val="0069564B"/>
    <w:rsid w:val="00695D76"/>
    <w:rsid w:val="00696C16"/>
    <w:rsid w:val="006978D7"/>
    <w:rsid w:val="00697B3D"/>
    <w:rsid w:val="00697E4F"/>
    <w:rsid w:val="006A0473"/>
    <w:rsid w:val="006A0C0E"/>
    <w:rsid w:val="006A1812"/>
    <w:rsid w:val="006A1A8A"/>
    <w:rsid w:val="006A1B09"/>
    <w:rsid w:val="006A1F78"/>
    <w:rsid w:val="006A25AC"/>
    <w:rsid w:val="006A2741"/>
    <w:rsid w:val="006A4162"/>
    <w:rsid w:val="006A54A1"/>
    <w:rsid w:val="006A5847"/>
    <w:rsid w:val="006A6FB4"/>
    <w:rsid w:val="006A74A6"/>
    <w:rsid w:val="006A774B"/>
    <w:rsid w:val="006A7889"/>
    <w:rsid w:val="006B02E0"/>
    <w:rsid w:val="006B0AA8"/>
    <w:rsid w:val="006B2240"/>
    <w:rsid w:val="006B253F"/>
    <w:rsid w:val="006B34BB"/>
    <w:rsid w:val="006B3660"/>
    <w:rsid w:val="006B3CFB"/>
    <w:rsid w:val="006B5C18"/>
    <w:rsid w:val="006B5F4E"/>
    <w:rsid w:val="006B6005"/>
    <w:rsid w:val="006B65D4"/>
    <w:rsid w:val="006B6999"/>
    <w:rsid w:val="006B6D59"/>
    <w:rsid w:val="006C03CB"/>
    <w:rsid w:val="006C0C2E"/>
    <w:rsid w:val="006C37AB"/>
    <w:rsid w:val="006C3FD2"/>
    <w:rsid w:val="006C4E96"/>
    <w:rsid w:val="006C4F08"/>
    <w:rsid w:val="006C50EA"/>
    <w:rsid w:val="006C52CA"/>
    <w:rsid w:val="006C5A53"/>
    <w:rsid w:val="006C62B3"/>
    <w:rsid w:val="006C6CAD"/>
    <w:rsid w:val="006C6D6B"/>
    <w:rsid w:val="006C763D"/>
    <w:rsid w:val="006C7A8F"/>
    <w:rsid w:val="006C7D06"/>
    <w:rsid w:val="006C7DCD"/>
    <w:rsid w:val="006D1625"/>
    <w:rsid w:val="006D1898"/>
    <w:rsid w:val="006D38AD"/>
    <w:rsid w:val="006D3E28"/>
    <w:rsid w:val="006D3FB2"/>
    <w:rsid w:val="006D52AD"/>
    <w:rsid w:val="006D64E5"/>
    <w:rsid w:val="006D6AFA"/>
    <w:rsid w:val="006D7413"/>
    <w:rsid w:val="006D74A3"/>
    <w:rsid w:val="006D75B2"/>
    <w:rsid w:val="006D75BA"/>
    <w:rsid w:val="006E01BB"/>
    <w:rsid w:val="006E0D06"/>
    <w:rsid w:val="006E18D9"/>
    <w:rsid w:val="006E1C61"/>
    <w:rsid w:val="006E2E8F"/>
    <w:rsid w:val="006E37A5"/>
    <w:rsid w:val="006E45A3"/>
    <w:rsid w:val="006E45AB"/>
    <w:rsid w:val="006E56F8"/>
    <w:rsid w:val="006E5BC5"/>
    <w:rsid w:val="006E5F8A"/>
    <w:rsid w:val="006E6FB8"/>
    <w:rsid w:val="006E7066"/>
    <w:rsid w:val="006E7E17"/>
    <w:rsid w:val="006E7EFA"/>
    <w:rsid w:val="006F0096"/>
    <w:rsid w:val="006F02DD"/>
    <w:rsid w:val="006F07CC"/>
    <w:rsid w:val="006F0C93"/>
    <w:rsid w:val="006F0DE6"/>
    <w:rsid w:val="006F1423"/>
    <w:rsid w:val="006F17A7"/>
    <w:rsid w:val="006F1FC8"/>
    <w:rsid w:val="006F298D"/>
    <w:rsid w:val="006F2BD7"/>
    <w:rsid w:val="006F2D42"/>
    <w:rsid w:val="006F2DF2"/>
    <w:rsid w:val="006F3AC2"/>
    <w:rsid w:val="006F4E35"/>
    <w:rsid w:val="006F57C5"/>
    <w:rsid w:val="006F5A6E"/>
    <w:rsid w:val="006F6342"/>
    <w:rsid w:val="00703330"/>
    <w:rsid w:val="00703836"/>
    <w:rsid w:val="00704275"/>
    <w:rsid w:val="00704D9A"/>
    <w:rsid w:val="00705E32"/>
    <w:rsid w:val="00705FD2"/>
    <w:rsid w:val="007065ED"/>
    <w:rsid w:val="00706E04"/>
    <w:rsid w:val="00707549"/>
    <w:rsid w:val="0071093F"/>
    <w:rsid w:val="00710CE1"/>
    <w:rsid w:val="00711525"/>
    <w:rsid w:val="00711861"/>
    <w:rsid w:val="00712181"/>
    <w:rsid w:val="00712A4F"/>
    <w:rsid w:val="007131CC"/>
    <w:rsid w:val="0071351C"/>
    <w:rsid w:val="00713D56"/>
    <w:rsid w:val="007150E4"/>
    <w:rsid w:val="0071532A"/>
    <w:rsid w:val="007162B6"/>
    <w:rsid w:val="007162D1"/>
    <w:rsid w:val="0071648F"/>
    <w:rsid w:val="00716BAD"/>
    <w:rsid w:val="0071770E"/>
    <w:rsid w:val="00717F4D"/>
    <w:rsid w:val="00720015"/>
    <w:rsid w:val="007200F8"/>
    <w:rsid w:val="00721308"/>
    <w:rsid w:val="0072231C"/>
    <w:rsid w:val="007227BF"/>
    <w:rsid w:val="007228A7"/>
    <w:rsid w:val="007241C7"/>
    <w:rsid w:val="00724225"/>
    <w:rsid w:val="007248F5"/>
    <w:rsid w:val="00725B4D"/>
    <w:rsid w:val="00725CCD"/>
    <w:rsid w:val="00726015"/>
    <w:rsid w:val="007268D1"/>
    <w:rsid w:val="00726AAD"/>
    <w:rsid w:val="00727F35"/>
    <w:rsid w:val="007303C5"/>
    <w:rsid w:val="00731788"/>
    <w:rsid w:val="00731969"/>
    <w:rsid w:val="00733055"/>
    <w:rsid w:val="0073319B"/>
    <w:rsid w:val="007331F6"/>
    <w:rsid w:val="00733827"/>
    <w:rsid w:val="00733B08"/>
    <w:rsid w:val="00733BED"/>
    <w:rsid w:val="00733DFD"/>
    <w:rsid w:val="0073427D"/>
    <w:rsid w:val="00734426"/>
    <w:rsid w:val="007347F3"/>
    <w:rsid w:val="00734A98"/>
    <w:rsid w:val="00735A91"/>
    <w:rsid w:val="00736147"/>
    <w:rsid w:val="007374A0"/>
    <w:rsid w:val="00740673"/>
    <w:rsid w:val="00740BB8"/>
    <w:rsid w:val="00740BC5"/>
    <w:rsid w:val="00740D63"/>
    <w:rsid w:val="007418FD"/>
    <w:rsid w:val="00742081"/>
    <w:rsid w:val="007423F5"/>
    <w:rsid w:val="007427EB"/>
    <w:rsid w:val="00743599"/>
    <w:rsid w:val="00743EB2"/>
    <w:rsid w:val="007444D1"/>
    <w:rsid w:val="00744704"/>
    <w:rsid w:val="00744CDB"/>
    <w:rsid w:val="00745281"/>
    <w:rsid w:val="007452E2"/>
    <w:rsid w:val="0074773B"/>
    <w:rsid w:val="0075052C"/>
    <w:rsid w:val="00750858"/>
    <w:rsid w:val="00751045"/>
    <w:rsid w:val="007510DC"/>
    <w:rsid w:val="0075171D"/>
    <w:rsid w:val="00751864"/>
    <w:rsid w:val="0075197B"/>
    <w:rsid w:val="00751D67"/>
    <w:rsid w:val="00752572"/>
    <w:rsid w:val="0075267F"/>
    <w:rsid w:val="007529B0"/>
    <w:rsid w:val="00752D1E"/>
    <w:rsid w:val="00752E10"/>
    <w:rsid w:val="00753A72"/>
    <w:rsid w:val="0075579A"/>
    <w:rsid w:val="0075785B"/>
    <w:rsid w:val="00757894"/>
    <w:rsid w:val="00760029"/>
    <w:rsid w:val="00760053"/>
    <w:rsid w:val="007601CA"/>
    <w:rsid w:val="00761726"/>
    <w:rsid w:val="007617FD"/>
    <w:rsid w:val="007618D3"/>
    <w:rsid w:val="00762376"/>
    <w:rsid w:val="007637E8"/>
    <w:rsid w:val="007638F4"/>
    <w:rsid w:val="00763AA8"/>
    <w:rsid w:val="00764997"/>
    <w:rsid w:val="00764D27"/>
    <w:rsid w:val="00766403"/>
    <w:rsid w:val="00766817"/>
    <w:rsid w:val="00767BCD"/>
    <w:rsid w:val="00770678"/>
    <w:rsid w:val="00770857"/>
    <w:rsid w:val="0077100C"/>
    <w:rsid w:val="00771332"/>
    <w:rsid w:val="007715B0"/>
    <w:rsid w:val="00772231"/>
    <w:rsid w:val="007728F4"/>
    <w:rsid w:val="00772A2B"/>
    <w:rsid w:val="00772B15"/>
    <w:rsid w:val="007733FD"/>
    <w:rsid w:val="00774224"/>
    <w:rsid w:val="007744F6"/>
    <w:rsid w:val="00774E44"/>
    <w:rsid w:val="00775545"/>
    <w:rsid w:val="0077557B"/>
    <w:rsid w:val="00775584"/>
    <w:rsid w:val="00775C70"/>
    <w:rsid w:val="007760E3"/>
    <w:rsid w:val="007767FB"/>
    <w:rsid w:val="0077743D"/>
    <w:rsid w:val="00777A1C"/>
    <w:rsid w:val="00780EC3"/>
    <w:rsid w:val="00780FC7"/>
    <w:rsid w:val="0078171F"/>
    <w:rsid w:val="007817E0"/>
    <w:rsid w:val="00781811"/>
    <w:rsid w:val="00781D66"/>
    <w:rsid w:val="0078292B"/>
    <w:rsid w:val="00782EAD"/>
    <w:rsid w:val="00785459"/>
    <w:rsid w:val="00785687"/>
    <w:rsid w:val="0078659C"/>
    <w:rsid w:val="00786816"/>
    <w:rsid w:val="007868C8"/>
    <w:rsid w:val="00787501"/>
    <w:rsid w:val="007909A6"/>
    <w:rsid w:val="007918AB"/>
    <w:rsid w:val="00791B07"/>
    <w:rsid w:val="00792F61"/>
    <w:rsid w:val="0079350D"/>
    <w:rsid w:val="00793D86"/>
    <w:rsid w:val="00793DED"/>
    <w:rsid w:val="0079456E"/>
    <w:rsid w:val="007949F8"/>
    <w:rsid w:val="00794EE2"/>
    <w:rsid w:val="00795C7C"/>
    <w:rsid w:val="007960D3"/>
    <w:rsid w:val="00796248"/>
    <w:rsid w:val="007963A3"/>
    <w:rsid w:val="00796EF6"/>
    <w:rsid w:val="00797C82"/>
    <w:rsid w:val="007A0A05"/>
    <w:rsid w:val="007A0A41"/>
    <w:rsid w:val="007A1B1C"/>
    <w:rsid w:val="007A1E07"/>
    <w:rsid w:val="007A2581"/>
    <w:rsid w:val="007A2834"/>
    <w:rsid w:val="007A33D6"/>
    <w:rsid w:val="007A36BB"/>
    <w:rsid w:val="007A37B8"/>
    <w:rsid w:val="007A41AD"/>
    <w:rsid w:val="007A4E07"/>
    <w:rsid w:val="007A5295"/>
    <w:rsid w:val="007A5568"/>
    <w:rsid w:val="007A5C85"/>
    <w:rsid w:val="007A5FB5"/>
    <w:rsid w:val="007A62A1"/>
    <w:rsid w:val="007A6457"/>
    <w:rsid w:val="007A6B40"/>
    <w:rsid w:val="007A7905"/>
    <w:rsid w:val="007B0755"/>
    <w:rsid w:val="007B1171"/>
    <w:rsid w:val="007B1329"/>
    <w:rsid w:val="007B2934"/>
    <w:rsid w:val="007B30FC"/>
    <w:rsid w:val="007B3122"/>
    <w:rsid w:val="007B3806"/>
    <w:rsid w:val="007B3A48"/>
    <w:rsid w:val="007B3CAD"/>
    <w:rsid w:val="007B3D19"/>
    <w:rsid w:val="007B4A5C"/>
    <w:rsid w:val="007B4BFE"/>
    <w:rsid w:val="007B6B04"/>
    <w:rsid w:val="007B6EBE"/>
    <w:rsid w:val="007B77E7"/>
    <w:rsid w:val="007B7895"/>
    <w:rsid w:val="007B797B"/>
    <w:rsid w:val="007B7A64"/>
    <w:rsid w:val="007C0311"/>
    <w:rsid w:val="007C0810"/>
    <w:rsid w:val="007C0A1C"/>
    <w:rsid w:val="007C1383"/>
    <w:rsid w:val="007C2136"/>
    <w:rsid w:val="007C25A5"/>
    <w:rsid w:val="007C33F9"/>
    <w:rsid w:val="007C4927"/>
    <w:rsid w:val="007C4B7E"/>
    <w:rsid w:val="007C4C76"/>
    <w:rsid w:val="007C4DA8"/>
    <w:rsid w:val="007C514A"/>
    <w:rsid w:val="007C5DAA"/>
    <w:rsid w:val="007C7030"/>
    <w:rsid w:val="007C718E"/>
    <w:rsid w:val="007D0A9D"/>
    <w:rsid w:val="007D1AAF"/>
    <w:rsid w:val="007D1BEF"/>
    <w:rsid w:val="007D1F26"/>
    <w:rsid w:val="007D39AB"/>
    <w:rsid w:val="007D3DE8"/>
    <w:rsid w:val="007D424A"/>
    <w:rsid w:val="007D4FD5"/>
    <w:rsid w:val="007D58AA"/>
    <w:rsid w:val="007D5DC0"/>
    <w:rsid w:val="007D655F"/>
    <w:rsid w:val="007D7668"/>
    <w:rsid w:val="007D9370"/>
    <w:rsid w:val="007E0448"/>
    <w:rsid w:val="007E0EDF"/>
    <w:rsid w:val="007E1509"/>
    <w:rsid w:val="007E195C"/>
    <w:rsid w:val="007E1FF9"/>
    <w:rsid w:val="007E2C99"/>
    <w:rsid w:val="007E4787"/>
    <w:rsid w:val="007E4B7E"/>
    <w:rsid w:val="007E4C85"/>
    <w:rsid w:val="007E53E9"/>
    <w:rsid w:val="007E55DA"/>
    <w:rsid w:val="007E5BCF"/>
    <w:rsid w:val="007E6328"/>
    <w:rsid w:val="007E63F0"/>
    <w:rsid w:val="007E66A4"/>
    <w:rsid w:val="007E6705"/>
    <w:rsid w:val="007E6B91"/>
    <w:rsid w:val="007E7504"/>
    <w:rsid w:val="007E7700"/>
    <w:rsid w:val="007E7D28"/>
    <w:rsid w:val="007F0414"/>
    <w:rsid w:val="007F0C2F"/>
    <w:rsid w:val="007F15CC"/>
    <w:rsid w:val="007F2A10"/>
    <w:rsid w:val="007F36BB"/>
    <w:rsid w:val="007F3B92"/>
    <w:rsid w:val="007F3E6A"/>
    <w:rsid w:val="007F565C"/>
    <w:rsid w:val="007F69EB"/>
    <w:rsid w:val="007F6CB1"/>
    <w:rsid w:val="007F6E5F"/>
    <w:rsid w:val="007F7403"/>
    <w:rsid w:val="007F78F2"/>
    <w:rsid w:val="008004F9"/>
    <w:rsid w:val="008007A3"/>
    <w:rsid w:val="00802944"/>
    <w:rsid w:val="00803082"/>
    <w:rsid w:val="00803278"/>
    <w:rsid w:val="0080328D"/>
    <w:rsid w:val="008044A9"/>
    <w:rsid w:val="008044D2"/>
    <w:rsid w:val="00804B2C"/>
    <w:rsid w:val="00805E92"/>
    <w:rsid w:val="0080603B"/>
    <w:rsid w:val="0080709E"/>
    <w:rsid w:val="00807468"/>
    <w:rsid w:val="00807518"/>
    <w:rsid w:val="008077BD"/>
    <w:rsid w:val="00810608"/>
    <w:rsid w:val="008118EF"/>
    <w:rsid w:val="0081191D"/>
    <w:rsid w:val="00812853"/>
    <w:rsid w:val="00814182"/>
    <w:rsid w:val="0081515C"/>
    <w:rsid w:val="00815D9A"/>
    <w:rsid w:val="00816169"/>
    <w:rsid w:val="00816791"/>
    <w:rsid w:val="008173FE"/>
    <w:rsid w:val="0081786E"/>
    <w:rsid w:val="00817DFD"/>
    <w:rsid w:val="00820D55"/>
    <w:rsid w:val="00821273"/>
    <w:rsid w:val="00821C26"/>
    <w:rsid w:val="00821E3C"/>
    <w:rsid w:val="0082216C"/>
    <w:rsid w:val="0082241F"/>
    <w:rsid w:val="008224B7"/>
    <w:rsid w:val="00823228"/>
    <w:rsid w:val="00823DA9"/>
    <w:rsid w:val="00824A7A"/>
    <w:rsid w:val="0082531C"/>
    <w:rsid w:val="008258AA"/>
    <w:rsid w:val="00825EA5"/>
    <w:rsid w:val="00826AEE"/>
    <w:rsid w:val="00826B94"/>
    <w:rsid w:val="00826DD4"/>
    <w:rsid w:val="00826F5E"/>
    <w:rsid w:val="00827052"/>
    <w:rsid w:val="00827F06"/>
    <w:rsid w:val="00830BD4"/>
    <w:rsid w:val="0083122C"/>
    <w:rsid w:val="00832B01"/>
    <w:rsid w:val="0083392B"/>
    <w:rsid w:val="00833D8F"/>
    <w:rsid w:val="00833E0D"/>
    <w:rsid w:val="00834024"/>
    <w:rsid w:val="0083519E"/>
    <w:rsid w:val="00835710"/>
    <w:rsid w:val="00835A5D"/>
    <w:rsid w:val="00835C2C"/>
    <w:rsid w:val="00840FC2"/>
    <w:rsid w:val="008418A7"/>
    <w:rsid w:val="00841E61"/>
    <w:rsid w:val="0084243E"/>
    <w:rsid w:val="0084344D"/>
    <w:rsid w:val="0084399E"/>
    <w:rsid w:val="00843E39"/>
    <w:rsid w:val="00843FBD"/>
    <w:rsid w:val="00844177"/>
    <w:rsid w:val="00844CEB"/>
    <w:rsid w:val="008458E7"/>
    <w:rsid w:val="008460A0"/>
    <w:rsid w:val="00847262"/>
    <w:rsid w:val="00847783"/>
    <w:rsid w:val="00850802"/>
    <w:rsid w:val="00850844"/>
    <w:rsid w:val="008508E2"/>
    <w:rsid w:val="0085105E"/>
    <w:rsid w:val="008514EB"/>
    <w:rsid w:val="00851E59"/>
    <w:rsid w:val="00851ED0"/>
    <w:rsid w:val="008520B4"/>
    <w:rsid w:val="00852A7F"/>
    <w:rsid w:val="00854A4B"/>
    <w:rsid w:val="00855348"/>
    <w:rsid w:val="008559DF"/>
    <w:rsid w:val="00856528"/>
    <w:rsid w:val="00856A9B"/>
    <w:rsid w:val="00857629"/>
    <w:rsid w:val="00857AC0"/>
    <w:rsid w:val="008605CF"/>
    <w:rsid w:val="00861D77"/>
    <w:rsid w:val="00863150"/>
    <w:rsid w:val="00863530"/>
    <w:rsid w:val="00863E48"/>
    <w:rsid w:val="00863EB0"/>
    <w:rsid w:val="0086459D"/>
    <w:rsid w:val="008651BB"/>
    <w:rsid w:val="008651EE"/>
    <w:rsid w:val="0086575C"/>
    <w:rsid w:val="00867931"/>
    <w:rsid w:val="008700E4"/>
    <w:rsid w:val="00870767"/>
    <w:rsid w:val="008707D6"/>
    <w:rsid w:val="00870C27"/>
    <w:rsid w:val="00871083"/>
    <w:rsid w:val="00872671"/>
    <w:rsid w:val="0087287A"/>
    <w:rsid w:val="008734C8"/>
    <w:rsid w:val="00873C35"/>
    <w:rsid w:val="00874555"/>
    <w:rsid w:val="008770F4"/>
    <w:rsid w:val="00877501"/>
    <w:rsid w:val="00877C50"/>
    <w:rsid w:val="00880089"/>
    <w:rsid w:val="00880BE5"/>
    <w:rsid w:val="00881A78"/>
    <w:rsid w:val="0088254A"/>
    <w:rsid w:val="00882BA8"/>
    <w:rsid w:val="00883232"/>
    <w:rsid w:val="008834A1"/>
    <w:rsid w:val="008836F4"/>
    <w:rsid w:val="00884888"/>
    <w:rsid w:val="00884AC3"/>
    <w:rsid w:val="0088521E"/>
    <w:rsid w:val="0088549E"/>
    <w:rsid w:val="00886085"/>
    <w:rsid w:val="008867AB"/>
    <w:rsid w:val="00887519"/>
    <w:rsid w:val="0088776C"/>
    <w:rsid w:val="008903AC"/>
    <w:rsid w:val="008905B2"/>
    <w:rsid w:val="008906D3"/>
    <w:rsid w:val="00890CFD"/>
    <w:rsid w:val="00891C2E"/>
    <w:rsid w:val="008922F7"/>
    <w:rsid w:val="00893654"/>
    <w:rsid w:val="00893680"/>
    <w:rsid w:val="00893906"/>
    <w:rsid w:val="008941C7"/>
    <w:rsid w:val="00894554"/>
    <w:rsid w:val="0089514B"/>
    <w:rsid w:val="00895D95"/>
    <w:rsid w:val="008965E8"/>
    <w:rsid w:val="00896BF4"/>
    <w:rsid w:val="008A0210"/>
    <w:rsid w:val="008A1B78"/>
    <w:rsid w:val="008A21C4"/>
    <w:rsid w:val="008A2A26"/>
    <w:rsid w:val="008A2DB0"/>
    <w:rsid w:val="008A2E49"/>
    <w:rsid w:val="008A4399"/>
    <w:rsid w:val="008A43DC"/>
    <w:rsid w:val="008A470C"/>
    <w:rsid w:val="008A4D32"/>
    <w:rsid w:val="008A54B0"/>
    <w:rsid w:val="008A5A11"/>
    <w:rsid w:val="008A71CA"/>
    <w:rsid w:val="008A7BCE"/>
    <w:rsid w:val="008B0519"/>
    <w:rsid w:val="008B1CC6"/>
    <w:rsid w:val="008B1DE0"/>
    <w:rsid w:val="008B1E20"/>
    <w:rsid w:val="008B2891"/>
    <w:rsid w:val="008B4EA5"/>
    <w:rsid w:val="008B563A"/>
    <w:rsid w:val="008B6602"/>
    <w:rsid w:val="008B6976"/>
    <w:rsid w:val="008B6D6D"/>
    <w:rsid w:val="008B7049"/>
    <w:rsid w:val="008B7639"/>
    <w:rsid w:val="008C0446"/>
    <w:rsid w:val="008C0B5C"/>
    <w:rsid w:val="008C0EEA"/>
    <w:rsid w:val="008C1085"/>
    <w:rsid w:val="008C1101"/>
    <w:rsid w:val="008C137F"/>
    <w:rsid w:val="008C154C"/>
    <w:rsid w:val="008C18F4"/>
    <w:rsid w:val="008C1947"/>
    <w:rsid w:val="008C2CD3"/>
    <w:rsid w:val="008C3037"/>
    <w:rsid w:val="008C43CF"/>
    <w:rsid w:val="008C50A3"/>
    <w:rsid w:val="008C5DB7"/>
    <w:rsid w:val="008C780A"/>
    <w:rsid w:val="008C7903"/>
    <w:rsid w:val="008C7957"/>
    <w:rsid w:val="008C7D3D"/>
    <w:rsid w:val="008D01F8"/>
    <w:rsid w:val="008D01FC"/>
    <w:rsid w:val="008D0F27"/>
    <w:rsid w:val="008D14DA"/>
    <w:rsid w:val="008D16C8"/>
    <w:rsid w:val="008D2525"/>
    <w:rsid w:val="008D275D"/>
    <w:rsid w:val="008D3AFE"/>
    <w:rsid w:val="008D413A"/>
    <w:rsid w:val="008D4600"/>
    <w:rsid w:val="008D535C"/>
    <w:rsid w:val="008D6785"/>
    <w:rsid w:val="008D69D2"/>
    <w:rsid w:val="008D75AB"/>
    <w:rsid w:val="008E0194"/>
    <w:rsid w:val="008E0E62"/>
    <w:rsid w:val="008E12A1"/>
    <w:rsid w:val="008E1F2E"/>
    <w:rsid w:val="008E2480"/>
    <w:rsid w:val="008E251A"/>
    <w:rsid w:val="008E25F4"/>
    <w:rsid w:val="008E3251"/>
    <w:rsid w:val="008E354B"/>
    <w:rsid w:val="008E3C76"/>
    <w:rsid w:val="008E3E3A"/>
    <w:rsid w:val="008E4339"/>
    <w:rsid w:val="008E4636"/>
    <w:rsid w:val="008E4BF4"/>
    <w:rsid w:val="008E51F3"/>
    <w:rsid w:val="008E6EAA"/>
    <w:rsid w:val="008E7CC8"/>
    <w:rsid w:val="008E7D04"/>
    <w:rsid w:val="008F0512"/>
    <w:rsid w:val="008F05D9"/>
    <w:rsid w:val="008F07C0"/>
    <w:rsid w:val="008F0E21"/>
    <w:rsid w:val="008F4332"/>
    <w:rsid w:val="008F48E0"/>
    <w:rsid w:val="008F5BB3"/>
    <w:rsid w:val="008F6337"/>
    <w:rsid w:val="008F7112"/>
    <w:rsid w:val="008F78E2"/>
    <w:rsid w:val="008F7DAF"/>
    <w:rsid w:val="0090216C"/>
    <w:rsid w:val="00902439"/>
    <w:rsid w:val="0090255A"/>
    <w:rsid w:val="00903157"/>
    <w:rsid w:val="009032BF"/>
    <w:rsid w:val="00903925"/>
    <w:rsid w:val="009047FA"/>
    <w:rsid w:val="00904E78"/>
    <w:rsid w:val="0090521E"/>
    <w:rsid w:val="00905791"/>
    <w:rsid w:val="009057F5"/>
    <w:rsid w:val="00905E03"/>
    <w:rsid w:val="00905F5B"/>
    <w:rsid w:val="0090638C"/>
    <w:rsid w:val="009066E6"/>
    <w:rsid w:val="00907009"/>
    <w:rsid w:val="0090778A"/>
    <w:rsid w:val="009108D1"/>
    <w:rsid w:val="00911BEA"/>
    <w:rsid w:val="00911DAE"/>
    <w:rsid w:val="0091237C"/>
    <w:rsid w:val="00912893"/>
    <w:rsid w:val="00912F44"/>
    <w:rsid w:val="009132E6"/>
    <w:rsid w:val="00913E75"/>
    <w:rsid w:val="00914312"/>
    <w:rsid w:val="00914CBA"/>
    <w:rsid w:val="0091538B"/>
    <w:rsid w:val="00915C91"/>
    <w:rsid w:val="00915F8D"/>
    <w:rsid w:val="00915FCC"/>
    <w:rsid w:val="009162C1"/>
    <w:rsid w:val="00916382"/>
    <w:rsid w:val="00917548"/>
    <w:rsid w:val="00917AB3"/>
    <w:rsid w:val="00920279"/>
    <w:rsid w:val="00921DE8"/>
    <w:rsid w:val="009224C0"/>
    <w:rsid w:val="009224C2"/>
    <w:rsid w:val="0092481D"/>
    <w:rsid w:val="00924BD6"/>
    <w:rsid w:val="00925332"/>
    <w:rsid w:val="00927CD0"/>
    <w:rsid w:val="009301E3"/>
    <w:rsid w:val="00930988"/>
    <w:rsid w:val="00930FCA"/>
    <w:rsid w:val="00931882"/>
    <w:rsid w:val="00931BA7"/>
    <w:rsid w:val="00931E59"/>
    <w:rsid w:val="00932654"/>
    <w:rsid w:val="00933516"/>
    <w:rsid w:val="00934C5C"/>
    <w:rsid w:val="009352E6"/>
    <w:rsid w:val="00935979"/>
    <w:rsid w:val="00935D3B"/>
    <w:rsid w:val="00935F55"/>
    <w:rsid w:val="0093618A"/>
    <w:rsid w:val="009364AD"/>
    <w:rsid w:val="0093709F"/>
    <w:rsid w:val="00940C72"/>
    <w:rsid w:val="009411D7"/>
    <w:rsid w:val="009416E7"/>
    <w:rsid w:val="00941A3A"/>
    <w:rsid w:val="00941CC2"/>
    <w:rsid w:val="009424B2"/>
    <w:rsid w:val="00942991"/>
    <w:rsid w:val="00942BD1"/>
    <w:rsid w:val="00942E8E"/>
    <w:rsid w:val="00943C07"/>
    <w:rsid w:val="00943E3A"/>
    <w:rsid w:val="00944E32"/>
    <w:rsid w:val="00945748"/>
    <w:rsid w:val="0094585B"/>
    <w:rsid w:val="00945C97"/>
    <w:rsid w:val="00946232"/>
    <w:rsid w:val="00946434"/>
    <w:rsid w:val="00946665"/>
    <w:rsid w:val="009469A3"/>
    <w:rsid w:val="00946BF8"/>
    <w:rsid w:val="009473B1"/>
    <w:rsid w:val="009475AC"/>
    <w:rsid w:val="00947C46"/>
    <w:rsid w:val="00947E9B"/>
    <w:rsid w:val="00950891"/>
    <w:rsid w:val="00950D06"/>
    <w:rsid w:val="00950DFB"/>
    <w:rsid w:val="009512C0"/>
    <w:rsid w:val="00951508"/>
    <w:rsid w:val="00951C5E"/>
    <w:rsid w:val="00952C2B"/>
    <w:rsid w:val="0095325C"/>
    <w:rsid w:val="00954231"/>
    <w:rsid w:val="009545C8"/>
    <w:rsid w:val="00954A35"/>
    <w:rsid w:val="00954E21"/>
    <w:rsid w:val="00955ECB"/>
    <w:rsid w:val="00956563"/>
    <w:rsid w:val="0095793D"/>
    <w:rsid w:val="009607DE"/>
    <w:rsid w:val="00961686"/>
    <w:rsid w:val="0096223D"/>
    <w:rsid w:val="009625C4"/>
    <w:rsid w:val="0096276A"/>
    <w:rsid w:val="00964137"/>
    <w:rsid w:val="00964241"/>
    <w:rsid w:val="00965451"/>
    <w:rsid w:val="00965D2D"/>
    <w:rsid w:val="0096605E"/>
    <w:rsid w:val="009663EA"/>
    <w:rsid w:val="00966B1E"/>
    <w:rsid w:val="00966DDC"/>
    <w:rsid w:val="00967171"/>
    <w:rsid w:val="009672EE"/>
    <w:rsid w:val="00967317"/>
    <w:rsid w:val="00967415"/>
    <w:rsid w:val="00967D0C"/>
    <w:rsid w:val="009701E5"/>
    <w:rsid w:val="009708AF"/>
    <w:rsid w:val="00970C2A"/>
    <w:rsid w:val="00970DB9"/>
    <w:rsid w:val="00971215"/>
    <w:rsid w:val="0097182A"/>
    <w:rsid w:val="00972783"/>
    <w:rsid w:val="00972E60"/>
    <w:rsid w:val="00974FAC"/>
    <w:rsid w:val="009756D8"/>
    <w:rsid w:val="00975835"/>
    <w:rsid w:val="00975D83"/>
    <w:rsid w:val="009761F3"/>
    <w:rsid w:val="009769D8"/>
    <w:rsid w:val="00977459"/>
    <w:rsid w:val="00977B2E"/>
    <w:rsid w:val="00977F55"/>
    <w:rsid w:val="009819AB"/>
    <w:rsid w:val="009822B2"/>
    <w:rsid w:val="00982601"/>
    <w:rsid w:val="009832EA"/>
    <w:rsid w:val="00983977"/>
    <w:rsid w:val="00984591"/>
    <w:rsid w:val="00984933"/>
    <w:rsid w:val="00986AA5"/>
    <w:rsid w:val="00987A66"/>
    <w:rsid w:val="00987C56"/>
    <w:rsid w:val="00987CFA"/>
    <w:rsid w:val="00990967"/>
    <w:rsid w:val="00990AE0"/>
    <w:rsid w:val="00990F07"/>
    <w:rsid w:val="00993378"/>
    <w:rsid w:val="009956AA"/>
    <w:rsid w:val="009956E4"/>
    <w:rsid w:val="009965C3"/>
    <w:rsid w:val="00996631"/>
    <w:rsid w:val="00996679"/>
    <w:rsid w:val="00997CFD"/>
    <w:rsid w:val="009A0711"/>
    <w:rsid w:val="009A0B49"/>
    <w:rsid w:val="009A0B9B"/>
    <w:rsid w:val="009A0F96"/>
    <w:rsid w:val="009A1687"/>
    <w:rsid w:val="009A1836"/>
    <w:rsid w:val="009A1B4A"/>
    <w:rsid w:val="009A23F6"/>
    <w:rsid w:val="009A2C29"/>
    <w:rsid w:val="009A3AD5"/>
    <w:rsid w:val="009A3B6D"/>
    <w:rsid w:val="009A46A5"/>
    <w:rsid w:val="009A4DC4"/>
    <w:rsid w:val="009A5211"/>
    <w:rsid w:val="009A523B"/>
    <w:rsid w:val="009A5403"/>
    <w:rsid w:val="009A5632"/>
    <w:rsid w:val="009A60C5"/>
    <w:rsid w:val="009A60D0"/>
    <w:rsid w:val="009A69D6"/>
    <w:rsid w:val="009A6BFC"/>
    <w:rsid w:val="009A72AC"/>
    <w:rsid w:val="009A7399"/>
    <w:rsid w:val="009A7461"/>
    <w:rsid w:val="009A747D"/>
    <w:rsid w:val="009A779E"/>
    <w:rsid w:val="009A7A80"/>
    <w:rsid w:val="009B042A"/>
    <w:rsid w:val="009B06EA"/>
    <w:rsid w:val="009B0F8A"/>
    <w:rsid w:val="009B4781"/>
    <w:rsid w:val="009B4931"/>
    <w:rsid w:val="009B4ABE"/>
    <w:rsid w:val="009B570A"/>
    <w:rsid w:val="009B60D4"/>
    <w:rsid w:val="009B680E"/>
    <w:rsid w:val="009B7611"/>
    <w:rsid w:val="009B7921"/>
    <w:rsid w:val="009C058C"/>
    <w:rsid w:val="009C0BD0"/>
    <w:rsid w:val="009C0F9C"/>
    <w:rsid w:val="009C1CB5"/>
    <w:rsid w:val="009C1D9E"/>
    <w:rsid w:val="009C2145"/>
    <w:rsid w:val="009C27B2"/>
    <w:rsid w:val="009C3419"/>
    <w:rsid w:val="009C35E8"/>
    <w:rsid w:val="009C42E8"/>
    <w:rsid w:val="009C43EE"/>
    <w:rsid w:val="009C5467"/>
    <w:rsid w:val="009C7879"/>
    <w:rsid w:val="009D026C"/>
    <w:rsid w:val="009D0646"/>
    <w:rsid w:val="009D0A40"/>
    <w:rsid w:val="009D11F4"/>
    <w:rsid w:val="009D1B78"/>
    <w:rsid w:val="009D238F"/>
    <w:rsid w:val="009D25C0"/>
    <w:rsid w:val="009D3013"/>
    <w:rsid w:val="009D309E"/>
    <w:rsid w:val="009D3289"/>
    <w:rsid w:val="009D3297"/>
    <w:rsid w:val="009D3EA7"/>
    <w:rsid w:val="009D5EDA"/>
    <w:rsid w:val="009D6780"/>
    <w:rsid w:val="009D6A6C"/>
    <w:rsid w:val="009D7142"/>
    <w:rsid w:val="009D7625"/>
    <w:rsid w:val="009D7E84"/>
    <w:rsid w:val="009E0034"/>
    <w:rsid w:val="009E04A2"/>
    <w:rsid w:val="009E10B9"/>
    <w:rsid w:val="009E25E7"/>
    <w:rsid w:val="009E2FF1"/>
    <w:rsid w:val="009E3025"/>
    <w:rsid w:val="009E45CA"/>
    <w:rsid w:val="009E4B3F"/>
    <w:rsid w:val="009E4D53"/>
    <w:rsid w:val="009E574A"/>
    <w:rsid w:val="009E57AC"/>
    <w:rsid w:val="009E5C16"/>
    <w:rsid w:val="009E603E"/>
    <w:rsid w:val="009E625E"/>
    <w:rsid w:val="009E6469"/>
    <w:rsid w:val="009E73D4"/>
    <w:rsid w:val="009E792B"/>
    <w:rsid w:val="009E7FAD"/>
    <w:rsid w:val="009F038A"/>
    <w:rsid w:val="009F092B"/>
    <w:rsid w:val="009F0F52"/>
    <w:rsid w:val="009F14B6"/>
    <w:rsid w:val="009F1ADD"/>
    <w:rsid w:val="009F29FA"/>
    <w:rsid w:val="009F3CA8"/>
    <w:rsid w:val="009F43E3"/>
    <w:rsid w:val="009F5730"/>
    <w:rsid w:val="009F583D"/>
    <w:rsid w:val="009F5842"/>
    <w:rsid w:val="009F62D3"/>
    <w:rsid w:val="009F62DA"/>
    <w:rsid w:val="009F6BA3"/>
    <w:rsid w:val="009F70CE"/>
    <w:rsid w:val="009F76EA"/>
    <w:rsid w:val="009F7FC6"/>
    <w:rsid w:val="00A00109"/>
    <w:rsid w:val="00A00223"/>
    <w:rsid w:val="00A008A8"/>
    <w:rsid w:val="00A00994"/>
    <w:rsid w:val="00A02530"/>
    <w:rsid w:val="00A02A5C"/>
    <w:rsid w:val="00A05D22"/>
    <w:rsid w:val="00A06247"/>
    <w:rsid w:val="00A062CB"/>
    <w:rsid w:val="00A10F5F"/>
    <w:rsid w:val="00A113E4"/>
    <w:rsid w:val="00A114C3"/>
    <w:rsid w:val="00A11B1C"/>
    <w:rsid w:val="00A1244D"/>
    <w:rsid w:val="00A12A97"/>
    <w:rsid w:val="00A14766"/>
    <w:rsid w:val="00A15432"/>
    <w:rsid w:val="00A15D89"/>
    <w:rsid w:val="00A15F92"/>
    <w:rsid w:val="00A162A3"/>
    <w:rsid w:val="00A16EDC"/>
    <w:rsid w:val="00A17606"/>
    <w:rsid w:val="00A201D5"/>
    <w:rsid w:val="00A21B88"/>
    <w:rsid w:val="00A21D02"/>
    <w:rsid w:val="00A2277C"/>
    <w:rsid w:val="00A22AC0"/>
    <w:rsid w:val="00A22F9A"/>
    <w:rsid w:val="00A24031"/>
    <w:rsid w:val="00A24516"/>
    <w:rsid w:val="00A2481E"/>
    <w:rsid w:val="00A24F28"/>
    <w:rsid w:val="00A250F9"/>
    <w:rsid w:val="00A253E6"/>
    <w:rsid w:val="00A25CAF"/>
    <w:rsid w:val="00A27521"/>
    <w:rsid w:val="00A27B3E"/>
    <w:rsid w:val="00A27E4E"/>
    <w:rsid w:val="00A27EA1"/>
    <w:rsid w:val="00A3083D"/>
    <w:rsid w:val="00A308EF"/>
    <w:rsid w:val="00A30C48"/>
    <w:rsid w:val="00A30F03"/>
    <w:rsid w:val="00A317BE"/>
    <w:rsid w:val="00A3190E"/>
    <w:rsid w:val="00A3256A"/>
    <w:rsid w:val="00A32664"/>
    <w:rsid w:val="00A32DF7"/>
    <w:rsid w:val="00A32F53"/>
    <w:rsid w:val="00A330D2"/>
    <w:rsid w:val="00A3329C"/>
    <w:rsid w:val="00A33448"/>
    <w:rsid w:val="00A34C11"/>
    <w:rsid w:val="00A34DE3"/>
    <w:rsid w:val="00A34E67"/>
    <w:rsid w:val="00A358A8"/>
    <w:rsid w:val="00A35D94"/>
    <w:rsid w:val="00A37011"/>
    <w:rsid w:val="00A376A5"/>
    <w:rsid w:val="00A40D16"/>
    <w:rsid w:val="00A415A7"/>
    <w:rsid w:val="00A43023"/>
    <w:rsid w:val="00A4423F"/>
    <w:rsid w:val="00A44876"/>
    <w:rsid w:val="00A44F05"/>
    <w:rsid w:val="00A453FE"/>
    <w:rsid w:val="00A45EC9"/>
    <w:rsid w:val="00A464F5"/>
    <w:rsid w:val="00A468AD"/>
    <w:rsid w:val="00A478BD"/>
    <w:rsid w:val="00A515B2"/>
    <w:rsid w:val="00A518DC"/>
    <w:rsid w:val="00A521B5"/>
    <w:rsid w:val="00A53D27"/>
    <w:rsid w:val="00A55C41"/>
    <w:rsid w:val="00A56688"/>
    <w:rsid w:val="00A566FA"/>
    <w:rsid w:val="00A57563"/>
    <w:rsid w:val="00A5772E"/>
    <w:rsid w:val="00A57AB4"/>
    <w:rsid w:val="00A57C20"/>
    <w:rsid w:val="00A60530"/>
    <w:rsid w:val="00A61A70"/>
    <w:rsid w:val="00A62192"/>
    <w:rsid w:val="00A625F6"/>
    <w:rsid w:val="00A62D16"/>
    <w:rsid w:val="00A63607"/>
    <w:rsid w:val="00A63B94"/>
    <w:rsid w:val="00A64AF0"/>
    <w:rsid w:val="00A654F2"/>
    <w:rsid w:val="00A658E2"/>
    <w:rsid w:val="00A661A7"/>
    <w:rsid w:val="00A70659"/>
    <w:rsid w:val="00A711F6"/>
    <w:rsid w:val="00A7173E"/>
    <w:rsid w:val="00A72076"/>
    <w:rsid w:val="00A74B19"/>
    <w:rsid w:val="00A74E37"/>
    <w:rsid w:val="00A74EE5"/>
    <w:rsid w:val="00A75767"/>
    <w:rsid w:val="00A76B1A"/>
    <w:rsid w:val="00A77521"/>
    <w:rsid w:val="00A77F46"/>
    <w:rsid w:val="00A800AC"/>
    <w:rsid w:val="00A8046A"/>
    <w:rsid w:val="00A80AEE"/>
    <w:rsid w:val="00A81497"/>
    <w:rsid w:val="00A819C9"/>
    <w:rsid w:val="00A81D67"/>
    <w:rsid w:val="00A8251F"/>
    <w:rsid w:val="00A82A7E"/>
    <w:rsid w:val="00A84011"/>
    <w:rsid w:val="00A840A5"/>
    <w:rsid w:val="00A8459C"/>
    <w:rsid w:val="00A84D07"/>
    <w:rsid w:val="00A84D45"/>
    <w:rsid w:val="00A85558"/>
    <w:rsid w:val="00A8713E"/>
    <w:rsid w:val="00A87813"/>
    <w:rsid w:val="00A87825"/>
    <w:rsid w:val="00A87BB0"/>
    <w:rsid w:val="00A90C21"/>
    <w:rsid w:val="00A90C8F"/>
    <w:rsid w:val="00A90E04"/>
    <w:rsid w:val="00A9109B"/>
    <w:rsid w:val="00A91861"/>
    <w:rsid w:val="00A91916"/>
    <w:rsid w:val="00A920D4"/>
    <w:rsid w:val="00A92F2F"/>
    <w:rsid w:val="00A9317A"/>
    <w:rsid w:val="00A93C69"/>
    <w:rsid w:val="00A940A9"/>
    <w:rsid w:val="00A9433A"/>
    <w:rsid w:val="00A9458F"/>
    <w:rsid w:val="00A946A4"/>
    <w:rsid w:val="00A94749"/>
    <w:rsid w:val="00A949C2"/>
    <w:rsid w:val="00A95317"/>
    <w:rsid w:val="00A9677E"/>
    <w:rsid w:val="00A96D1A"/>
    <w:rsid w:val="00A9717B"/>
    <w:rsid w:val="00AA0150"/>
    <w:rsid w:val="00AA0535"/>
    <w:rsid w:val="00AA14C9"/>
    <w:rsid w:val="00AA1BA1"/>
    <w:rsid w:val="00AA1F4C"/>
    <w:rsid w:val="00AA27B5"/>
    <w:rsid w:val="00AA27E3"/>
    <w:rsid w:val="00AA31EA"/>
    <w:rsid w:val="00AA352C"/>
    <w:rsid w:val="00AA3BCB"/>
    <w:rsid w:val="00AA4BF2"/>
    <w:rsid w:val="00AA5832"/>
    <w:rsid w:val="00AA5A8E"/>
    <w:rsid w:val="00AA62FD"/>
    <w:rsid w:val="00AA65E5"/>
    <w:rsid w:val="00AA6AA6"/>
    <w:rsid w:val="00AA6F8F"/>
    <w:rsid w:val="00AA7218"/>
    <w:rsid w:val="00AA7494"/>
    <w:rsid w:val="00AB08E3"/>
    <w:rsid w:val="00AB3B67"/>
    <w:rsid w:val="00AB3C17"/>
    <w:rsid w:val="00AB5036"/>
    <w:rsid w:val="00AB50DA"/>
    <w:rsid w:val="00AB542E"/>
    <w:rsid w:val="00AB5D14"/>
    <w:rsid w:val="00AB643E"/>
    <w:rsid w:val="00AB6D83"/>
    <w:rsid w:val="00AB6DFA"/>
    <w:rsid w:val="00AB7165"/>
    <w:rsid w:val="00AB7790"/>
    <w:rsid w:val="00AC05AB"/>
    <w:rsid w:val="00AC075C"/>
    <w:rsid w:val="00AC0D08"/>
    <w:rsid w:val="00AC1973"/>
    <w:rsid w:val="00AC1CDE"/>
    <w:rsid w:val="00AC2495"/>
    <w:rsid w:val="00AC3792"/>
    <w:rsid w:val="00AC44AA"/>
    <w:rsid w:val="00AC4749"/>
    <w:rsid w:val="00AC4FF7"/>
    <w:rsid w:val="00AC523C"/>
    <w:rsid w:val="00AC565C"/>
    <w:rsid w:val="00AC5EE5"/>
    <w:rsid w:val="00AC63A9"/>
    <w:rsid w:val="00AC68DB"/>
    <w:rsid w:val="00AC700C"/>
    <w:rsid w:val="00AC778F"/>
    <w:rsid w:val="00AC7802"/>
    <w:rsid w:val="00AC7AFA"/>
    <w:rsid w:val="00AD08D2"/>
    <w:rsid w:val="00AD1078"/>
    <w:rsid w:val="00AD1565"/>
    <w:rsid w:val="00AD18D3"/>
    <w:rsid w:val="00AD1D44"/>
    <w:rsid w:val="00AD2DF9"/>
    <w:rsid w:val="00AD309D"/>
    <w:rsid w:val="00AD34B3"/>
    <w:rsid w:val="00AD36FC"/>
    <w:rsid w:val="00AD3EB1"/>
    <w:rsid w:val="00AD5DDD"/>
    <w:rsid w:val="00AD63AE"/>
    <w:rsid w:val="00AD7021"/>
    <w:rsid w:val="00AD7896"/>
    <w:rsid w:val="00AD7B4C"/>
    <w:rsid w:val="00AE011D"/>
    <w:rsid w:val="00AE048A"/>
    <w:rsid w:val="00AE0982"/>
    <w:rsid w:val="00AE1366"/>
    <w:rsid w:val="00AE1F19"/>
    <w:rsid w:val="00AE26ED"/>
    <w:rsid w:val="00AE3AEE"/>
    <w:rsid w:val="00AE453C"/>
    <w:rsid w:val="00AE4840"/>
    <w:rsid w:val="00AE5159"/>
    <w:rsid w:val="00AE52F5"/>
    <w:rsid w:val="00AE5E37"/>
    <w:rsid w:val="00AE77B3"/>
    <w:rsid w:val="00AF02F2"/>
    <w:rsid w:val="00AF1B37"/>
    <w:rsid w:val="00AF2AC7"/>
    <w:rsid w:val="00AF2C66"/>
    <w:rsid w:val="00AF2F91"/>
    <w:rsid w:val="00AF3097"/>
    <w:rsid w:val="00AF30DE"/>
    <w:rsid w:val="00AF41B1"/>
    <w:rsid w:val="00AF42D9"/>
    <w:rsid w:val="00AF48D7"/>
    <w:rsid w:val="00AF5791"/>
    <w:rsid w:val="00AF595B"/>
    <w:rsid w:val="00AF5F1D"/>
    <w:rsid w:val="00AF625A"/>
    <w:rsid w:val="00AF628D"/>
    <w:rsid w:val="00AF651D"/>
    <w:rsid w:val="00AF6601"/>
    <w:rsid w:val="00AF66E7"/>
    <w:rsid w:val="00AF6D4C"/>
    <w:rsid w:val="00AF74DD"/>
    <w:rsid w:val="00AF76AB"/>
    <w:rsid w:val="00B00849"/>
    <w:rsid w:val="00B008AF"/>
    <w:rsid w:val="00B0099C"/>
    <w:rsid w:val="00B015FA"/>
    <w:rsid w:val="00B01C52"/>
    <w:rsid w:val="00B01F18"/>
    <w:rsid w:val="00B03953"/>
    <w:rsid w:val="00B042E4"/>
    <w:rsid w:val="00B043B8"/>
    <w:rsid w:val="00B04515"/>
    <w:rsid w:val="00B0486A"/>
    <w:rsid w:val="00B04AE9"/>
    <w:rsid w:val="00B06372"/>
    <w:rsid w:val="00B0652C"/>
    <w:rsid w:val="00B07501"/>
    <w:rsid w:val="00B1003E"/>
    <w:rsid w:val="00B112F8"/>
    <w:rsid w:val="00B1139B"/>
    <w:rsid w:val="00B113E2"/>
    <w:rsid w:val="00B12144"/>
    <w:rsid w:val="00B12838"/>
    <w:rsid w:val="00B13F89"/>
    <w:rsid w:val="00B1411F"/>
    <w:rsid w:val="00B14A28"/>
    <w:rsid w:val="00B151E2"/>
    <w:rsid w:val="00B152C9"/>
    <w:rsid w:val="00B1578F"/>
    <w:rsid w:val="00B15DD6"/>
    <w:rsid w:val="00B16274"/>
    <w:rsid w:val="00B177E8"/>
    <w:rsid w:val="00B17DCB"/>
    <w:rsid w:val="00B20280"/>
    <w:rsid w:val="00B2100C"/>
    <w:rsid w:val="00B21124"/>
    <w:rsid w:val="00B211DF"/>
    <w:rsid w:val="00B21966"/>
    <w:rsid w:val="00B21CD4"/>
    <w:rsid w:val="00B220E9"/>
    <w:rsid w:val="00B23324"/>
    <w:rsid w:val="00B234C5"/>
    <w:rsid w:val="00B235EE"/>
    <w:rsid w:val="00B23CC6"/>
    <w:rsid w:val="00B23E15"/>
    <w:rsid w:val="00B24123"/>
    <w:rsid w:val="00B25D3A"/>
    <w:rsid w:val="00B2644D"/>
    <w:rsid w:val="00B272B6"/>
    <w:rsid w:val="00B317B8"/>
    <w:rsid w:val="00B327E3"/>
    <w:rsid w:val="00B32981"/>
    <w:rsid w:val="00B32E0B"/>
    <w:rsid w:val="00B32EB6"/>
    <w:rsid w:val="00B3489A"/>
    <w:rsid w:val="00B353D3"/>
    <w:rsid w:val="00B3567C"/>
    <w:rsid w:val="00B35F4D"/>
    <w:rsid w:val="00B36C71"/>
    <w:rsid w:val="00B37B7D"/>
    <w:rsid w:val="00B37FA7"/>
    <w:rsid w:val="00B43D38"/>
    <w:rsid w:val="00B43F29"/>
    <w:rsid w:val="00B4464D"/>
    <w:rsid w:val="00B450C3"/>
    <w:rsid w:val="00B46E7F"/>
    <w:rsid w:val="00B479D5"/>
    <w:rsid w:val="00B47EC2"/>
    <w:rsid w:val="00B503A2"/>
    <w:rsid w:val="00B504DE"/>
    <w:rsid w:val="00B524C1"/>
    <w:rsid w:val="00B5469A"/>
    <w:rsid w:val="00B5572C"/>
    <w:rsid w:val="00B55C94"/>
    <w:rsid w:val="00B55E96"/>
    <w:rsid w:val="00B5649F"/>
    <w:rsid w:val="00B5776F"/>
    <w:rsid w:val="00B6024B"/>
    <w:rsid w:val="00B60B35"/>
    <w:rsid w:val="00B63198"/>
    <w:rsid w:val="00B634EB"/>
    <w:rsid w:val="00B63E7C"/>
    <w:rsid w:val="00B63F15"/>
    <w:rsid w:val="00B64200"/>
    <w:rsid w:val="00B64CD7"/>
    <w:rsid w:val="00B652F2"/>
    <w:rsid w:val="00B653AA"/>
    <w:rsid w:val="00B659BB"/>
    <w:rsid w:val="00B663A5"/>
    <w:rsid w:val="00B665BC"/>
    <w:rsid w:val="00B6698A"/>
    <w:rsid w:val="00B6700A"/>
    <w:rsid w:val="00B67CC2"/>
    <w:rsid w:val="00B70225"/>
    <w:rsid w:val="00B7040A"/>
    <w:rsid w:val="00B7051D"/>
    <w:rsid w:val="00B7170C"/>
    <w:rsid w:val="00B71881"/>
    <w:rsid w:val="00B7214D"/>
    <w:rsid w:val="00B7323B"/>
    <w:rsid w:val="00B73C0D"/>
    <w:rsid w:val="00B73D40"/>
    <w:rsid w:val="00B75724"/>
    <w:rsid w:val="00B76565"/>
    <w:rsid w:val="00B766D6"/>
    <w:rsid w:val="00B76E87"/>
    <w:rsid w:val="00B77553"/>
    <w:rsid w:val="00B80B0D"/>
    <w:rsid w:val="00B80B73"/>
    <w:rsid w:val="00B80D22"/>
    <w:rsid w:val="00B80E88"/>
    <w:rsid w:val="00B81069"/>
    <w:rsid w:val="00B812EB"/>
    <w:rsid w:val="00B8174E"/>
    <w:rsid w:val="00B81FF6"/>
    <w:rsid w:val="00B82023"/>
    <w:rsid w:val="00B82866"/>
    <w:rsid w:val="00B82A9E"/>
    <w:rsid w:val="00B834C7"/>
    <w:rsid w:val="00B838B7"/>
    <w:rsid w:val="00B83EAE"/>
    <w:rsid w:val="00B8438E"/>
    <w:rsid w:val="00B84A1A"/>
    <w:rsid w:val="00B84D14"/>
    <w:rsid w:val="00B84D4B"/>
    <w:rsid w:val="00B84EBF"/>
    <w:rsid w:val="00B84EDC"/>
    <w:rsid w:val="00B854CD"/>
    <w:rsid w:val="00B856F8"/>
    <w:rsid w:val="00B85F99"/>
    <w:rsid w:val="00B871ED"/>
    <w:rsid w:val="00B875A8"/>
    <w:rsid w:val="00B87849"/>
    <w:rsid w:val="00B87D9E"/>
    <w:rsid w:val="00B91979"/>
    <w:rsid w:val="00B92A82"/>
    <w:rsid w:val="00B92F7A"/>
    <w:rsid w:val="00B936A2"/>
    <w:rsid w:val="00B9392A"/>
    <w:rsid w:val="00B939E9"/>
    <w:rsid w:val="00B93A62"/>
    <w:rsid w:val="00B94F03"/>
    <w:rsid w:val="00B95110"/>
    <w:rsid w:val="00B95957"/>
    <w:rsid w:val="00B95B29"/>
    <w:rsid w:val="00B95D48"/>
    <w:rsid w:val="00B96009"/>
    <w:rsid w:val="00B9609E"/>
    <w:rsid w:val="00B9709B"/>
    <w:rsid w:val="00B976F2"/>
    <w:rsid w:val="00B97A4F"/>
    <w:rsid w:val="00BA0170"/>
    <w:rsid w:val="00BA05A9"/>
    <w:rsid w:val="00BA0C05"/>
    <w:rsid w:val="00BA18E1"/>
    <w:rsid w:val="00BA19E7"/>
    <w:rsid w:val="00BA1A33"/>
    <w:rsid w:val="00BA1B12"/>
    <w:rsid w:val="00BA263C"/>
    <w:rsid w:val="00BA3951"/>
    <w:rsid w:val="00BA3AFB"/>
    <w:rsid w:val="00BA42EE"/>
    <w:rsid w:val="00BA4D78"/>
    <w:rsid w:val="00BA629F"/>
    <w:rsid w:val="00BB08BB"/>
    <w:rsid w:val="00BB0C13"/>
    <w:rsid w:val="00BB1C47"/>
    <w:rsid w:val="00BB24CB"/>
    <w:rsid w:val="00BB25D7"/>
    <w:rsid w:val="00BB3016"/>
    <w:rsid w:val="00BB3194"/>
    <w:rsid w:val="00BB34BC"/>
    <w:rsid w:val="00BB3621"/>
    <w:rsid w:val="00BB3A82"/>
    <w:rsid w:val="00BB3F3C"/>
    <w:rsid w:val="00BB4346"/>
    <w:rsid w:val="00BB4D92"/>
    <w:rsid w:val="00BB4F5F"/>
    <w:rsid w:val="00BB5BBD"/>
    <w:rsid w:val="00BB622C"/>
    <w:rsid w:val="00BB719F"/>
    <w:rsid w:val="00BB7679"/>
    <w:rsid w:val="00BB7B89"/>
    <w:rsid w:val="00BC01E9"/>
    <w:rsid w:val="00BC12C1"/>
    <w:rsid w:val="00BC17FB"/>
    <w:rsid w:val="00BC262F"/>
    <w:rsid w:val="00BC304B"/>
    <w:rsid w:val="00BC354B"/>
    <w:rsid w:val="00BC36A9"/>
    <w:rsid w:val="00BC3D48"/>
    <w:rsid w:val="00BC4BF5"/>
    <w:rsid w:val="00BC5740"/>
    <w:rsid w:val="00BC6B7D"/>
    <w:rsid w:val="00BC7C4A"/>
    <w:rsid w:val="00BC7F93"/>
    <w:rsid w:val="00BD0E88"/>
    <w:rsid w:val="00BD110B"/>
    <w:rsid w:val="00BD17E1"/>
    <w:rsid w:val="00BD17E8"/>
    <w:rsid w:val="00BD1C4F"/>
    <w:rsid w:val="00BD28E6"/>
    <w:rsid w:val="00BD39E5"/>
    <w:rsid w:val="00BD4378"/>
    <w:rsid w:val="00BD43FE"/>
    <w:rsid w:val="00BD6764"/>
    <w:rsid w:val="00BD68B8"/>
    <w:rsid w:val="00BD702E"/>
    <w:rsid w:val="00BD767D"/>
    <w:rsid w:val="00BD7807"/>
    <w:rsid w:val="00BD7FCD"/>
    <w:rsid w:val="00BE014A"/>
    <w:rsid w:val="00BE17CA"/>
    <w:rsid w:val="00BE1F42"/>
    <w:rsid w:val="00BE20CF"/>
    <w:rsid w:val="00BE240F"/>
    <w:rsid w:val="00BE2C53"/>
    <w:rsid w:val="00BE4A59"/>
    <w:rsid w:val="00BE505B"/>
    <w:rsid w:val="00BE5246"/>
    <w:rsid w:val="00BE5298"/>
    <w:rsid w:val="00BE532E"/>
    <w:rsid w:val="00BE58F7"/>
    <w:rsid w:val="00BE59BA"/>
    <w:rsid w:val="00BE666E"/>
    <w:rsid w:val="00BE6DBF"/>
    <w:rsid w:val="00BE7AC9"/>
    <w:rsid w:val="00BF2072"/>
    <w:rsid w:val="00BF27E8"/>
    <w:rsid w:val="00BF2859"/>
    <w:rsid w:val="00BF2CD9"/>
    <w:rsid w:val="00BF331E"/>
    <w:rsid w:val="00BF3680"/>
    <w:rsid w:val="00BF3851"/>
    <w:rsid w:val="00BF3934"/>
    <w:rsid w:val="00BF3CAE"/>
    <w:rsid w:val="00BF42C8"/>
    <w:rsid w:val="00BF5507"/>
    <w:rsid w:val="00BF5938"/>
    <w:rsid w:val="00BF62E5"/>
    <w:rsid w:val="00BF664B"/>
    <w:rsid w:val="00BF6E1B"/>
    <w:rsid w:val="00BF7CB2"/>
    <w:rsid w:val="00C00904"/>
    <w:rsid w:val="00C00BA5"/>
    <w:rsid w:val="00C00F0B"/>
    <w:rsid w:val="00C010DE"/>
    <w:rsid w:val="00C01643"/>
    <w:rsid w:val="00C01D81"/>
    <w:rsid w:val="00C02067"/>
    <w:rsid w:val="00C021C8"/>
    <w:rsid w:val="00C0239D"/>
    <w:rsid w:val="00C02BF9"/>
    <w:rsid w:val="00C030BB"/>
    <w:rsid w:val="00C033B7"/>
    <w:rsid w:val="00C03598"/>
    <w:rsid w:val="00C036E0"/>
    <w:rsid w:val="00C0394E"/>
    <w:rsid w:val="00C041B0"/>
    <w:rsid w:val="00C0443C"/>
    <w:rsid w:val="00C07173"/>
    <w:rsid w:val="00C0759D"/>
    <w:rsid w:val="00C0790D"/>
    <w:rsid w:val="00C07B3C"/>
    <w:rsid w:val="00C07D27"/>
    <w:rsid w:val="00C1129C"/>
    <w:rsid w:val="00C11943"/>
    <w:rsid w:val="00C1209F"/>
    <w:rsid w:val="00C12E9D"/>
    <w:rsid w:val="00C12F5F"/>
    <w:rsid w:val="00C1333C"/>
    <w:rsid w:val="00C134DF"/>
    <w:rsid w:val="00C13EC2"/>
    <w:rsid w:val="00C14302"/>
    <w:rsid w:val="00C1458F"/>
    <w:rsid w:val="00C14852"/>
    <w:rsid w:val="00C15E64"/>
    <w:rsid w:val="00C15F56"/>
    <w:rsid w:val="00C1691C"/>
    <w:rsid w:val="00C2031A"/>
    <w:rsid w:val="00C207F5"/>
    <w:rsid w:val="00C2207C"/>
    <w:rsid w:val="00C23BBC"/>
    <w:rsid w:val="00C23CAD"/>
    <w:rsid w:val="00C23E1C"/>
    <w:rsid w:val="00C242FC"/>
    <w:rsid w:val="00C25700"/>
    <w:rsid w:val="00C25C5C"/>
    <w:rsid w:val="00C260DB"/>
    <w:rsid w:val="00C266EB"/>
    <w:rsid w:val="00C26C67"/>
    <w:rsid w:val="00C26C8C"/>
    <w:rsid w:val="00C26F74"/>
    <w:rsid w:val="00C27AC0"/>
    <w:rsid w:val="00C27ECE"/>
    <w:rsid w:val="00C27FB7"/>
    <w:rsid w:val="00C30121"/>
    <w:rsid w:val="00C305C6"/>
    <w:rsid w:val="00C3125A"/>
    <w:rsid w:val="00C323B4"/>
    <w:rsid w:val="00C32E0D"/>
    <w:rsid w:val="00C341D9"/>
    <w:rsid w:val="00C34BC9"/>
    <w:rsid w:val="00C35CFD"/>
    <w:rsid w:val="00C35DA5"/>
    <w:rsid w:val="00C36371"/>
    <w:rsid w:val="00C3641D"/>
    <w:rsid w:val="00C366CA"/>
    <w:rsid w:val="00C3721F"/>
    <w:rsid w:val="00C3747E"/>
    <w:rsid w:val="00C3750C"/>
    <w:rsid w:val="00C375EB"/>
    <w:rsid w:val="00C37A0B"/>
    <w:rsid w:val="00C37E82"/>
    <w:rsid w:val="00C415AE"/>
    <w:rsid w:val="00C41A6A"/>
    <w:rsid w:val="00C42C47"/>
    <w:rsid w:val="00C42FAB"/>
    <w:rsid w:val="00C45304"/>
    <w:rsid w:val="00C458C7"/>
    <w:rsid w:val="00C45DEB"/>
    <w:rsid w:val="00C465AF"/>
    <w:rsid w:val="00C46D63"/>
    <w:rsid w:val="00C46DFD"/>
    <w:rsid w:val="00C47D8C"/>
    <w:rsid w:val="00C47E0D"/>
    <w:rsid w:val="00C47FDC"/>
    <w:rsid w:val="00C51180"/>
    <w:rsid w:val="00C515DF"/>
    <w:rsid w:val="00C5245F"/>
    <w:rsid w:val="00C5266F"/>
    <w:rsid w:val="00C54E47"/>
    <w:rsid w:val="00C5594D"/>
    <w:rsid w:val="00C55BF6"/>
    <w:rsid w:val="00C55E61"/>
    <w:rsid w:val="00C55F0A"/>
    <w:rsid w:val="00C56081"/>
    <w:rsid w:val="00C5621B"/>
    <w:rsid w:val="00C56EE9"/>
    <w:rsid w:val="00C6003C"/>
    <w:rsid w:val="00C6026A"/>
    <w:rsid w:val="00C6111D"/>
    <w:rsid w:val="00C6162B"/>
    <w:rsid w:val="00C61846"/>
    <w:rsid w:val="00C61C22"/>
    <w:rsid w:val="00C6248D"/>
    <w:rsid w:val="00C62554"/>
    <w:rsid w:val="00C635CB"/>
    <w:rsid w:val="00C6398D"/>
    <w:rsid w:val="00C639A2"/>
    <w:rsid w:val="00C64955"/>
    <w:rsid w:val="00C65033"/>
    <w:rsid w:val="00C65055"/>
    <w:rsid w:val="00C67128"/>
    <w:rsid w:val="00C673D4"/>
    <w:rsid w:val="00C674FD"/>
    <w:rsid w:val="00C67B9A"/>
    <w:rsid w:val="00C67E63"/>
    <w:rsid w:val="00C70171"/>
    <w:rsid w:val="00C704D6"/>
    <w:rsid w:val="00C71F6E"/>
    <w:rsid w:val="00C72E91"/>
    <w:rsid w:val="00C73602"/>
    <w:rsid w:val="00C74203"/>
    <w:rsid w:val="00C76DF2"/>
    <w:rsid w:val="00C81280"/>
    <w:rsid w:val="00C81FE4"/>
    <w:rsid w:val="00C82932"/>
    <w:rsid w:val="00C82CAE"/>
    <w:rsid w:val="00C82FF0"/>
    <w:rsid w:val="00C8340E"/>
    <w:rsid w:val="00C83AAF"/>
    <w:rsid w:val="00C8479C"/>
    <w:rsid w:val="00C8688E"/>
    <w:rsid w:val="00C86981"/>
    <w:rsid w:val="00C87259"/>
    <w:rsid w:val="00C87DFB"/>
    <w:rsid w:val="00C87EF9"/>
    <w:rsid w:val="00C9026C"/>
    <w:rsid w:val="00C9120B"/>
    <w:rsid w:val="00C917C2"/>
    <w:rsid w:val="00C91970"/>
    <w:rsid w:val="00C92BE5"/>
    <w:rsid w:val="00C93612"/>
    <w:rsid w:val="00C93664"/>
    <w:rsid w:val="00C93AB6"/>
    <w:rsid w:val="00C93AF3"/>
    <w:rsid w:val="00C93CCE"/>
    <w:rsid w:val="00C94332"/>
    <w:rsid w:val="00C94390"/>
    <w:rsid w:val="00C944A0"/>
    <w:rsid w:val="00C944BB"/>
    <w:rsid w:val="00C959E4"/>
    <w:rsid w:val="00C95D3F"/>
    <w:rsid w:val="00C95E51"/>
    <w:rsid w:val="00C962A9"/>
    <w:rsid w:val="00C97DFC"/>
    <w:rsid w:val="00CA1BEB"/>
    <w:rsid w:val="00CA1C0A"/>
    <w:rsid w:val="00CA1EF3"/>
    <w:rsid w:val="00CA2361"/>
    <w:rsid w:val="00CA2B0F"/>
    <w:rsid w:val="00CA325E"/>
    <w:rsid w:val="00CA5F46"/>
    <w:rsid w:val="00CA6309"/>
    <w:rsid w:val="00CA6559"/>
    <w:rsid w:val="00CA728F"/>
    <w:rsid w:val="00CB0012"/>
    <w:rsid w:val="00CB0CB2"/>
    <w:rsid w:val="00CB1056"/>
    <w:rsid w:val="00CB13FB"/>
    <w:rsid w:val="00CB1541"/>
    <w:rsid w:val="00CB174B"/>
    <w:rsid w:val="00CB1B62"/>
    <w:rsid w:val="00CB1BFC"/>
    <w:rsid w:val="00CB1E8D"/>
    <w:rsid w:val="00CB2203"/>
    <w:rsid w:val="00CB2E7A"/>
    <w:rsid w:val="00CB3201"/>
    <w:rsid w:val="00CB346D"/>
    <w:rsid w:val="00CB41D9"/>
    <w:rsid w:val="00CB42C3"/>
    <w:rsid w:val="00CB4565"/>
    <w:rsid w:val="00CB4FEE"/>
    <w:rsid w:val="00CB6824"/>
    <w:rsid w:val="00CB6A19"/>
    <w:rsid w:val="00CB6E33"/>
    <w:rsid w:val="00CC0C2C"/>
    <w:rsid w:val="00CC14D0"/>
    <w:rsid w:val="00CC165D"/>
    <w:rsid w:val="00CC16E4"/>
    <w:rsid w:val="00CC1E5F"/>
    <w:rsid w:val="00CC3948"/>
    <w:rsid w:val="00CC3A46"/>
    <w:rsid w:val="00CC4117"/>
    <w:rsid w:val="00CC42AC"/>
    <w:rsid w:val="00CC58CB"/>
    <w:rsid w:val="00CC59D2"/>
    <w:rsid w:val="00CC5CCA"/>
    <w:rsid w:val="00CC63C2"/>
    <w:rsid w:val="00CC6663"/>
    <w:rsid w:val="00CC6C61"/>
    <w:rsid w:val="00CC7277"/>
    <w:rsid w:val="00CC769D"/>
    <w:rsid w:val="00CD1361"/>
    <w:rsid w:val="00CD2233"/>
    <w:rsid w:val="00CD254B"/>
    <w:rsid w:val="00CD31E3"/>
    <w:rsid w:val="00CD3A9B"/>
    <w:rsid w:val="00CD3E52"/>
    <w:rsid w:val="00CD4653"/>
    <w:rsid w:val="00CD4655"/>
    <w:rsid w:val="00CD5840"/>
    <w:rsid w:val="00CD603F"/>
    <w:rsid w:val="00CD7307"/>
    <w:rsid w:val="00CD7545"/>
    <w:rsid w:val="00CD76F0"/>
    <w:rsid w:val="00CD7A24"/>
    <w:rsid w:val="00CE00CB"/>
    <w:rsid w:val="00CE1057"/>
    <w:rsid w:val="00CE14E7"/>
    <w:rsid w:val="00CE1B6B"/>
    <w:rsid w:val="00CE1C93"/>
    <w:rsid w:val="00CE2234"/>
    <w:rsid w:val="00CE3079"/>
    <w:rsid w:val="00CE36F5"/>
    <w:rsid w:val="00CE3C8E"/>
    <w:rsid w:val="00CE4BFC"/>
    <w:rsid w:val="00CE4F9B"/>
    <w:rsid w:val="00CE53EF"/>
    <w:rsid w:val="00CE5763"/>
    <w:rsid w:val="00CE5A02"/>
    <w:rsid w:val="00CE5CE3"/>
    <w:rsid w:val="00CE682E"/>
    <w:rsid w:val="00CE7793"/>
    <w:rsid w:val="00CE7AFD"/>
    <w:rsid w:val="00CF03EE"/>
    <w:rsid w:val="00CF08BC"/>
    <w:rsid w:val="00CF0E5D"/>
    <w:rsid w:val="00CF2538"/>
    <w:rsid w:val="00CF2633"/>
    <w:rsid w:val="00CF2DF6"/>
    <w:rsid w:val="00CF2E5D"/>
    <w:rsid w:val="00CF3094"/>
    <w:rsid w:val="00CF3564"/>
    <w:rsid w:val="00CF39A5"/>
    <w:rsid w:val="00CF3A08"/>
    <w:rsid w:val="00CF4F5B"/>
    <w:rsid w:val="00CF5B71"/>
    <w:rsid w:val="00CF664F"/>
    <w:rsid w:val="00CF6D33"/>
    <w:rsid w:val="00CF6DB4"/>
    <w:rsid w:val="00CF74C2"/>
    <w:rsid w:val="00D000F6"/>
    <w:rsid w:val="00D00238"/>
    <w:rsid w:val="00D00BD4"/>
    <w:rsid w:val="00D00DFA"/>
    <w:rsid w:val="00D00F49"/>
    <w:rsid w:val="00D00FE0"/>
    <w:rsid w:val="00D01206"/>
    <w:rsid w:val="00D01997"/>
    <w:rsid w:val="00D0199B"/>
    <w:rsid w:val="00D02DC1"/>
    <w:rsid w:val="00D03785"/>
    <w:rsid w:val="00D03BF0"/>
    <w:rsid w:val="00D04193"/>
    <w:rsid w:val="00D050D0"/>
    <w:rsid w:val="00D05204"/>
    <w:rsid w:val="00D054B6"/>
    <w:rsid w:val="00D056B5"/>
    <w:rsid w:val="00D057AE"/>
    <w:rsid w:val="00D061E7"/>
    <w:rsid w:val="00D06E95"/>
    <w:rsid w:val="00D07AC4"/>
    <w:rsid w:val="00D07B80"/>
    <w:rsid w:val="00D12248"/>
    <w:rsid w:val="00D133F2"/>
    <w:rsid w:val="00D13756"/>
    <w:rsid w:val="00D13B6B"/>
    <w:rsid w:val="00D13FA3"/>
    <w:rsid w:val="00D14226"/>
    <w:rsid w:val="00D14B1C"/>
    <w:rsid w:val="00D14D4B"/>
    <w:rsid w:val="00D14ECE"/>
    <w:rsid w:val="00D153F4"/>
    <w:rsid w:val="00D15C00"/>
    <w:rsid w:val="00D15D41"/>
    <w:rsid w:val="00D16154"/>
    <w:rsid w:val="00D16BA4"/>
    <w:rsid w:val="00D16F5A"/>
    <w:rsid w:val="00D17F7A"/>
    <w:rsid w:val="00D20A7E"/>
    <w:rsid w:val="00D218CF"/>
    <w:rsid w:val="00D22237"/>
    <w:rsid w:val="00D2253C"/>
    <w:rsid w:val="00D24003"/>
    <w:rsid w:val="00D25066"/>
    <w:rsid w:val="00D25798"/>
    <w:rsid w:val="00D259BB"/>
    <w:rsid w:val="00D26199"/>
    <w:rsid w:val="00D265AC"/>
    <w:rsid w:val="00D26DA9"/>
    <w:rsid w:val="00D274FC"/>
    <w:rsid w:val="00D27599"/>
    <w:rsid w:val="00D27E73"/>
    <w:rsid w:val="00D316DA"/>
    <w:rsid w:val="00D31C11"/>
    <w:rsid w:val="00D31C37"/>
    <w:rsid w:val="00D323D3"/>
    <w:rsid w:val="00D3243D"/>
    <w:rsid w:val="00D326FF"/>
    <w:rsid w:val="00D32DD9"/>
    <w:rsid w:val="00D3306B"/>
    <w:rsid w:val="00D346A2"/>
    <w:rsid w:val="00D350BB"/>
    <w:rsid w:val="00D3590C"/>
    <w:rsid w:val="00D3596A"/>
    <w:rsid w:val="00D3624A"/>
    <w:rsid w:val="00D3693D"/>
    <w:rsid w:val="00D36B4F"/>
    <w:rsid w:val="00D37073"/>
    <w:rsid w:val="00D37FAD"/>
    <w:rsid w:val="00D411DC"/>
    <w:rsid w:val="00D41523"/>
    <w:rsid w:val="00D41F73"/>
    <w:rsid w:val="00D42516"/>
    <w:rsid w:val="00D44157"/>
    <w:rsid w:val="00D4581D"/>
    <w:rsid w:val="00D45AD8"/>
    <w:rsid w:val="00D45ECA"/>
    <w:rsid w:val="00D46DB4"/>
    <w:rsid w:val="00D475A5"/>
    <w:rsid w:val="00D4785B"/>
    <w:rsid w:val="00D50237"/>
    <w:rsid w:val="00D50694"/>
    <w:rsid w:val="00D51133"/>
    <w:rsid w:val="00D5180B"/>
    <w:rsid w:val="00D522D0"/>
    <w:rsid w:val="00D526A9"/>
    <w:rsid w:val="00D529DE"/>
    <w:rsid w:val="00D52DE5"/>
    <w:rsid w:val="00D5372C"/>
    <w:rsid w:val="00D538B7"/>
    <w:rsid w:val="00D53E63"/>
    <w:rsid w:val="00D53F31"/>
    <w:rsid w:val="00D54947"/>
    <w:rsid w:val="00D54E22"/>
    <w:rsid w:val="00D5667E"/>
    <w:rsid w:val="00D56702"/>
    <w:rsid w:val="00D57461"/>
    <w:rsid w:val="00D6129C"/>
    <w:rsid w:val="00D61404"/>
    <w:rsid w:val="00D61AF6"/>
    <w:rsid w:val="00D6245F"/>
    <w:rsid w:val="00D635FE"/>
    <w:rsid w:val="00D63C3B"/>
    <w:rsid w:val="00D63D58"/>
    <w:rsid w:val="00D6489E"/>
    <w:rsid w:val="00D648F9"/>
    <w:rsid w:val="00D649D8"/>
    <w:rsid w:val="00D66781"/>
    <w:rsid w:val="00D711BB"/>
    <w:rsid w:val="00D7138A"/>
    <w:rsid w:val="00D714EE"/>
    <w:rsid w:val="00D716A0"/>
    <w:rsid w:val="00D7296A"/>
    <w:rsid w:val="00D73556"/>
    <w:rsid w:val="00D741E6"/>
    <w:rsid w:val="00D743D2"/>
    <w:rsid w:val="00D7474D"/>
    <w:rsid w:val="00D748F3"/>
    <w:rsid w:val="00D74E85"/>
    <w:rsid w:val="00D74F0B"/>
    <w:rsid w:val="00D74F4C"/>
    <w:rsid w:val="00D75A02"/>
    <w:rsid w:val="00D76386"/>
    <w:rsid w:val="00D76502"/>
    <w:rsid w:val="00D76DCC"/>
    <w:rsid w:val="00D815C3"/>
    <w:rsid w:val="00D81910"/>
    <w:rsid w:val="00D81A36"/>
    <w:rsid w:val="00D81AC1"/>
    <w:rsid w:val="00D81D6C"/>
    <w:rsid w:val="00D828B6"/>
    <w:rsid w:val="00D82B0E"/>
    <w:rsid w:val="00D83B05"/>
    <w:rsid w:val="00D83F1B"/>
    <w:rsid w:val="00D847CC"/>
    <w:rsid w:val="00D86251"/>
    <w:rsid w:val="00D864E9"/>
    <w:rsid w:val="00D87183"/>
    <w:rsid w:val="00D87CC7"/>
    <w:rsid w:val="00D906AE"/>
    <w:rsid w:val="00D9125E"/>
    <w:rsid w:val="00D91A10"/>
    <w:rsid w:val="00D928A7"/>
    <w:rsid w:val="00D93A9E"/>
    <w:rsid w:val="00D940DF"/>
    <w:rsid w:val="00D95330"/>
    <w:rsid w:val="00D95438"/>
    <w:rsid w:val="00DA0F4E"/>
    <w:rsid w:val="00DA1A4C"/>
    <w:rsid w:val="00DA1AD3"/>
    <w:rsid w:val="00DA286D"/>
    <w:rsid w:val="00DA288B"/>
    <w:rsid w:val="00DA311B"/>
    <w:rsid w:val="00DA34F0"/>
    <w:rsid w:val="00DA38C9"/>
    <w:rsid w:val="00DA38E8"/>
    <w:rsid w:val="00DA4D47"/>
    <w:rsid w:val="00DA4F75"/>
    <w:rsid w:val="00DA59AE"/>
    <w:rsid w:val="00DA5C5A"/>
    <w:rsid w:val="00DA614D"/>
    <w:rsid w:val="00DA6E45"/>
    <w:rsid w:val="00DA71D7"/>
    <w:rsid w:val="00DB05E4"/>
    <w:rsid w:val="00DB0CF5"/>
    <w:rsid w:val="00DB23AB"/>
    <w:rsid w:val="00DB26D1"/>
    <w:rsid w:val="00DB2A69"/>
    <w:rsid w:val="00DB2CD4"/>
    <w:rsid w:val="00DB32F9"/>
    <w:rsid w:val="00DB348F"/>
    <w:rsid w:val="00DB49E8"/>
    <w:rsid w:val="00DB4B03"/>
    <w:rsid w:val="00DB4F68"/>
    <w:rsid w:val="00DB540F"/>
    <w:rsid w:val="00DB5F67"/>
    <w:rsid w:val="00DB60AE"/>
    <w:rsid w:val="00DB6777"/>
    <w:rsid w:val="00DB7072"/>
    <w:rsid w:val="00DC152D"/>
    <w:rsid w:val="00DC216F"/>
    <w:rsid w:val="00DC3632"/>
    <w:rsid w:val="00DC3B8A"/>
    <w:rsid w:val="00DC460F"/>
    <w:rsid w:val="00DC4BBE"/>
    <w:rsid w:val="00DC4F0B"/>
    <w:rsid w:val="00DC540D"/>
    <w:rsid w:val="00DC71FB"/>
    <w:rsid w:val="00DD1293"/>
    <w:rsid w:val="00DD22B9"/>
    <w:rsid w:val="00DD2FB1"/>
    <w:rsid w:val="00DD3671"/>
    <w:rsid w:val="00DD410C"/>
    <w:rsid w:val="00DD4A2B"/>
    <w:rsid w:val="00DD4EA8"/>
    <w:rsid w:val="00DD5874"/>
    <w:rsid w:val="00DE0029"/>
    <w:rsid w:val="00DE18E7"/>
    <w:rsid w:val="00DE1B7E"/>
    <w:rsid w:val="00DE1E1E"/>
    <w:rsid w:val="00DE2867"/>
    <w:rsid w:val="00DE2A1C"/>
    <w:rsid w:val="00DE2FDA"/>
    <w:rsid w:val="00DE3499"/>
    <w:rsid w:val="00DE4E83"/>
    <w:rsid w:val="00DE4FA6"/>
    <w:rsid w:val="00DE5217"/>
    <w:rsid w:val="00DE6191"/>
    <w:rsid w:val="00DE6D08"/>
    <w:rsid w:val="00DE6FCC"/>
    <w:rsid w:val="00DE7643"/>
    <w:rsid w:val="00DE77E9"/>
    <w:rsid w:val="00DE7BA3"/>
    <w:rsid w:val="00DE7D50"/>
    <w:rsid w:val="00DF05CA"/>
    <w:rsid w:val="00DF0FA1"/>
    <w:rsid w:val="00DF10D5"/>
    <w:rsid w:val="00DF1414"/>
    <w:rsid w:val="00DF14D1"/>
    <w:rsid w:val="00DF19A7"/>
    <w:rsid w:val="00DF19D5"/>
    <w:rsid w:val="00DF1FFF"/>
    <w:rsid w:val="00DF2B86"/>
    <w:rsid w:val="00DF2BFD"/>
    <w:rsid w:val="00DF3068"/>
    <w:rsid w:val="00DF41DA"/>
    <w:rsid w:val="00DF42C9"/>
    <w:rsid w:val="00DF4B1A"/>
    <w:rsid w:val="00DF5248"/>
    <w:rsid w:val="00DF6700"/>
    <w:rsid w:val="00E00426"/>
    <w:rsid w:val="00E008DB"/>
    <w:rsid w:val="00E00A8E"/>
    <w:rsid w:val="00E00DE8"/>
    <w:rsid w:val="00E019F1"/>
    <w:rsid w:val="00E01AD5"/>
    <w:rsid w:val="00E02265"/>
    <w:rsid w:val="00E02327"/>
    <w:rsid w:val="00E028B3"/>
    <w:rsid w:val="00E033A6"/>
    <w:rsid w:val="00E0399F"/>
    <w:rsid w:val="00E04D1D"/>
    <w:rsid w:val="00E06BE8"/>
    <w:rsid w:val="00E0712D"/>
    <w:rsid w:val="00E07748"/>
    <w:rsid w:val="00E078B6"/>
    <w:rsid w:val="00E07E48"/>
    <w:rsid w:val="00E10349"/>
    <w:rsid w:val="00E10412"/>
    <w:rsid w:val="00E1112A"/>
    <w:rsid w:val="00E1216F"/>
    <w:rsid w:val="00E133AC"/>
    <w:rsid w:val="00E14C2E"/>
    <w:rsid w:val="00E15E7C"/>
    <w:rsid w:val="00E16896"/>
    <w:rsid w:val="00E16972"/>
    <w:rsid w:val="00E16E3C"/>
    <w:rsid w:val="00E172AE"/>
    <w:rsid w:val="00E177C8"/>
    <w:rsid w:val="00E17806"/>
    <w:rsid w:val="00E210E6"/>
    <w:rsid w:val="00E21737"/>
    <w:rsid w:val="00E21805"/>
    <w:rsid w:val="00E21EF2"/>
    <w:rsid w:val="00E2291D"/>
    <w:rsid w:val="00E22B69"/>
    <w:rsid w:val="00E23F8E"/>
    <w:rsid w:val="00E242FA"/>
    <w:rsid w:val="00E248D4"/>
    <w:rsid w:val="00E24DE3"/>
    <w:rsid w:val="00E25ED8"/>
    <w:rsid w:val="00E260C3"/>
    <w:rsid w:val="00E26350"/>
    <w:rsid w:val="00E301C3"/>
    <w:rsid w:val="00E311B6"/>
    <w:rsid w:val="00E314EE"/>
    <w:rsid w:val="00E31B7D"/>
    <w:rsid w:val="00E32B4B"/>
    <w:rsid w:val="00E336C5"/>
    <w:rsid w:val="00E3527E"/>
    <w:rsid w:val="00E35ED7"/>
    <w:rsid w:val="00E36251"/>
    <w:rsid w:val="00E41EDA"/>
    <w:rsid w:val="00E425F1"/>
    <w:rsid w:val="00E437CD"/>
    <w:rsid w:val="00E43804"/>
    <w:rsid w:val="00E443D2"/>
    <w:rsid w:val="00E45832"/>
    <w:rsid w:val="00E463C5"/>
    <w:rsid w:val="00E46F73"/>
    <w:rsid w:val="00E510B1"/>
    <w:rsid w:val="00E51955"/>
    <w:rsid w:val="00E51BA3"/>
    <w:rsid w:val="00E5265C"/>
    <w:rsid w:val="00E53537"/>
    <w:rsid w:val="00E53578"/>
    <w:rsid w:val="00E53785"/>
    <w:rsid w:val="00E53955"/>
    <w:rsid w:val="00E547DF"/>
    <w:rsid w:val="00E54E06"/>
    <w:rsid w:val="00E5648F"/>
    <w:rsid w:val="00E56766"/>
    <w:rsid w:val="00E56D38"/>
    <w:rsid w:val="00E57224"/>
    <w:rsid w:val="00E5753C"/>
    <w:rsid w:val="00E601C6"/>
    <w:rsid w:val="00E60992"/>
    <w:rsid w:val="00E618D5"/>
    <w:rsid w:val="00E61B83"/>
    <w:rsid w:val="00E62500"/>
    <w:rsid w:val="00E62594"/>
    <w:rsid w:val="00E62E99"/>
    <w:rsid w:val="00E6325B"/>
    <w:rsid w:val="00E637F9"/>
    <w:rsid w:val="00E63A47"/>
    <w:rsid w:val="00E63B00"/>
    <w:rsid w:val="00E658B0"/>
    <w:rsid w:val="00E65DC8"/>
    <w:rsid w:val="00E66016"/>
    <w:rsid w:val="00E6682A"/>
    <w:rsid w:val="00E668C6"/>
    <w:rsid w:val="00E67A98"/>
    <w:rsid w:val="00E67AB1"/>
    <w:rsid w:val="00E704EA"/>
    <w:rsid w:val="00E70F04"/>
    <w:rsid w:val="00E716B6"/>
    <w:rsid w:val="00E71B8C"/>
    <w:rsid w:val="00E71FDF"/>
    <w:rsid w:val="00E722B9"/>
    <w:rsid w:val="00E72B10"/>
    <w:rsid w:val="00E73215"/>
    <w:rsid w:val="00E73389"/>
    <w:rsid w:val="00E74BD5"/>
    <w:rsid w:val="00E7564A"/>
    <w:rsid w:val="00E777FE"/>
    <w:rsid w:val="00E8064C"/>
    <w:rsid w:val="00E81046"/>
    <w:rsid w:val="00E817C2"/>
    <w:rsid w:val="00E82FBB"/>
    <w:rsid w:val="00E837B4"/>
    <w:rsid w:val="00E84253"/>
    <w:rsid w:val="00E844AD"/>
    <w:rsid w:val="00E849A6"/>
    <w:rsid w:val="00E84AC6"/>
    <w:rsid w:val="00E84EB3"/>
    <w:rsid w:val="00E84F0B"/>
    <w:rsid w:val="00E85639"/>
    <w:rsid w:val="00E87933"/>
    <w:rsid w:val="00E90332"/>
    <w:rsid w:val="00E926E3"/>
    <w:rsid w:val="00E929F8"/>
    <w:rsid w:val="00E92C62"/>
    <w:rsid w:val="00E934D2"/>
    <w:rsid w:val="00E9399C"/>
    <w:rsid w:val="00E94381"/>
    <w:rsid w:val="00E955DC"/>
    <w:rsid w:val="00E957AD"/>
    <w:rsid w:val="00E959E5"/>
    <w:rsid w:val="00E95C04"/>
    <w:rsid w:val="00E95C2A"/>
    <w:rsid w:val="00E96541"/>
    <w:rsid w:val="00E96E83"/>
    <w:rsid w:val="00E977A0"/>
    <w:rsid w:val="00E979FC"/>
    <w:rsid w:val="00E97FA7"/>
    <w:rsid w:val="00EA0864"/>
    <w:rsid w:val="00EA10F8"/>
    <w:rsid w:val="00EA18C9"/>
    <w:rsid w:val="00EA19D6"/>
    <w:rsid w:val="00EA2177"/>
    <w:rsid w:val="00EA21BB"/>
    <w:rsid w:val="00EA2CE0"/>
    <w:rsid w:val="00EA2D5D"/>
    <w:rsid w:val="00EA355E"/>
    <w:rsid w:val="00EA44F3"/>
    <w:rsid w:val="00EA5207"/>
    <w:rsid w:val="00EA6862"/>
    <w:rsid w:val="00EA69D9"/>
    <w:rsid w:val="00EA7288"/>
    <w:rsid w:val="00EB09D5"/>
    <w:rsid w:val="00EB0C48"/>
    <w:rsid w:val="00EB17D7"/>
    <w:rsid w:val="00EB1DE7"/>
    <w:rsid w:val="00EB2716"/>
    <w:rsid w:val="00EB2DDE"/>
    <w:rsid w:val="00EB347E"/>
    <w:rsid w:val="00EB39C9"/>
    <w:rsid w:val="00EB40C8"/>
    <w:rsid w:val="00EB4D6F"/>
    <w:rsid w:val="00EB5104"/>
    <w:rsid w:val="00EB53F8"/>
    <w:rsid w:val="00EB58C8"/>
    <w:rsid w:val="00EB6244"/>
    <w:rsid w:val="00EB6CEC"/>
    <w:rsid w:val="00EB6FB2"/>
    <w:rsid w:val="00EC081A"/>
    <w:rsid w:val="00EC0B0F"/>
    <w:rsid w:val="00EC2183"/>
    <w:rsid w:val="00EC27B1"/>
    <w:rsid w:val="00EC3699"/>
    <w:rsid w:val="00EC3D9D"/>
    <w:rsid w:val="00EC41C8"/>
    <w:rsid w:val="00EC45C5"/>
    <w:rsid w:val="00EC471A"/>
    <w:rsid w:val="00EC64CA"/>
    <w:rsid w:val="00EC6840"/>
    <w:rsid w:val="00EC70F7"/>
    <w:rsid w:val="00EC7140"/>
    <w:rsid w:val="00EC7B29"/>
    <w:rsid w:val="00ED0AC6"/>
    <w:rsid w:val="00ED1148"/>
    <w:rsid w:val="00ED129E"/>
    <w:rsid w:val="00ED1998"/>
    <w:rsid w:val="00ED2FC0"/>
    <w:rsid w:val="00ED33A4"/>
    <w:rsid w:val="00ED36F0"/>
    <w:rsid w:val="00ED3C12"/>
    <w:rsid w:val="00ED43D1"/>
    <w:rsid w:val="00ED5042"/>
    <w:rsid w:val="00ED539D"/>
    <w:rsid w:val="00ED54B5"/>
    <w:rsid w:val="00ED718B"/>
    <w:rsid w:val="00ED7312"/>
    <w:rsid w:val="00ED78C1"/>
    <w:rsid w:val="00EE0E9E"/>
    <w:rsid w:val="00EE0EDB"/>
    <w:rsid w:val="00EE163D"/>
    <w:rsid w:val="00EE27BD"/>
    <w:rsid w:val="00EE32B0"/>
    <w:rsid w:val="00EE4100"/>
    <w:rsid w:val="00EE59D6"/>
    <w:rsid w:val="00EE7348"/>
    <w:rsid w:val="00EE77F4"/>
    <w:rsid w:val="00EE7B37"/>
    <w:rsid w:val="00EF0252"/>
    <w:rsid w:val="00EF063D"/>
    <w:rsid w:val="00EF10D6"/>
    <w:rsid w:val="00EF119B"/>
    <w:rsid w:val="00EF1718"/>
    <w:rsid w:val="00EF1D44"/>
    <w:rsid w:val="00EF1DB1"/>
    <w:rsid w:val="00EF2066"/>
    <w:rsid w:val="00EF3CF9"/>
    <w:rsid w:val="00EF4BB7"/>
    <w:rsid w:val="00EF4D92"/>
    <w:rsid w:val="00EF548A"/>
    <w:rsid w:val="00EF5CDA"/>
    <w:rsid w:val="00EF60A7"/>
    <w:rsid w:val="00EF60B0"/>
    <w:rsid w:val="00EF6A11"/>
    <w:rsid w:val="00EF6C65"/>
    <w:rsid w:val="00EF6FD6"/>
    <w:rsid w:val="00EF787E"/>
    <w:rsid w:val="00EF7C1D"/>
    <w:rsid w:val="00EF7C58"/>
    <w:rsid w:val="00EF7CC3"/>
    <w:rsid w:val="00F00143"/>
    <w:rsid w:val="00F0108F"/>
    <w:rsid w:val="00F01D52"/>
    <w:rsid w:val="00F0216B"/>
    <w:rsid w:val="00F02DD3"/>
    <w:rsid w:val="00F039D3"/>
    <w:rsid w:val="00F03E68"/>
    <w:rsid w:val="00F05E83"/>
    <w:rsid w:val="00F06238"/>
    <w:rsid w:val="00F06C37"/>
    <w:rsid w:val="00F074BF"/>
    <w:rsid w:val="00F10B6B"/>
    <w:rsid w:val="00F10F19"/>
    <w:rsid w:val="00F11045"/>
    <w:rsid w:val="00F11258"/>
    <w:rsid w:val="00F11EF9"/>
    <w:rsid w:val="00F131A1"/>
    <w:rsid w:val="00F133C2"/>
    <w:rsid w:val="00F13946"/>
    <w:rsid w:val="00F14380"/>
    <w:rsid w:val="00F14599"/>
    <w:rsid w:val="00F14789"/>
    <w:rsid w:val="00F153BB"/>
    <w:rsid w:val="00F15A33"/>
    <w:rsid w:val="00F16C21"/>
    <w:rsid w:val="00F17613"/>
    <w:rsid w:val="00F20998"/>
    <w:rsid w:val="00F21199"/>
    <w:rsid w:val="00F21A4C"/>
    <w:rsid w:val="00F22588"/>
    <w:rsid w:val="00F22B34"/>
    <w:rsid w:val="00F22BD6"/>
    <w:rsid w:val="00F22E5F"/>
    <w:rsid w:val="00F23695"/>
    <w:rsid w:val="00F24266"/>
    <w:rsid w:val="00F2515E"/>
    <w:rsid w:val="00F25692"/>
    <w:rsid w:val="00F2576B"/>
    <w:rsid w:val="00F262FA"/>
    <w:rsid w:val="00F26A27"/>
    <w:rsid w:val="00F270AF"/>
    <w:rsid w:val="00F302F9"/>
    <w:rsid w:val="00F303C8"/>
    <w:rsid w:val="00F30486"/>
    <w:rsid w:val="00F30587"/>
    <w:rsid w:val="00F313FA"/>
    <w:rsid w:val="00F3147F"/>
    <w:rsid w:val="00F31AD0"/>
    <w:rsid w:val="00F32691"/>
    <w:rsid w:val="00F3278F"/>
    <w:rsid w:val="00F330FE"/>
    <w:rsid w:val="00F33798"/>
    <w:rsid w:val="00F338D4"/>
    <w:rsid w:val="00F35C8F"/>
    <w:rsid w:val="00F3605A"/>
    <w:rsid w:val="00F3611F"/>
    <w:rsid w:val="00F36462"/>
    <w:rsid w:val="00F403DC"/>
    <w:rsid w:val="00F407FE"/>
    <w:rsid w:val="00F408C8"/>
    <w:rsid w:val="00F409E7"/>
    <w:rsid w:val="00F4108D"/>
    <w:rsid w:val="00F4110C"/>
    <w:rsid w:val="00F41180"/>
    <w:rsid w:val="00F416BA"/>
    <w:rsid w:val="00F41902"/>
    <w:rsid w:val="00F42696"/>
    <w:rsid w:val="00F42973"/>
    <w:rsid w:val="00F43165"/>
    <w:rsid w:val="00F4383E"/>
    <w:rsid w:val="00F43AC6"/>
    <w:rsid w:val="00F444CE"/>
    <w:rsid w:val="00F447A4"/>
    <w:rsid w:val="00F44D4A"/>
    <w:rsid w:val="00F45980"/>
    <w:rsid w:val="00F45A08"/>
    <w:rsid w:val="00F4649F"/>
    <w:rsid w:val="00F46593"/>
    <w:rsid w:val="00F46A8F"/>
    <w:rsid w:val="00F46D45"/>
    <w:rsid w:val="00F474E4"/>
    <w:rsid w:val="00F50AC9"/>
    <w:rsid w:val="00F50E7D"/>
    <w:rsid w:val="00F521C8"/>
    <w:rsid w:val="00F524E0"/>
    <w:rsid w:val="00F52AB0"/>
    <w:rsid w:val="00F53D17"/>
    <w:rsid w:val="00F53E72"/>
    <w:rsid w:val="00F53FFB"/>
    <w:rsid w:val="00F54846"/>
    <w:rsid w:val="00F54E6F"/>
    <w:rsid w:val="00F552AE"/>
    <w:rsid w:val="00F56848"/>
    <w:rsid w:val="00F56A12"/>
    <w:rsid w:val="00F56BC0"/>
    <w:rsid w:val="00F57658"/>
    <w:rsid w:val="00F57682"/>
    <w:rsid w:val="00F6085E"/>
    <w:rsid w:val="00F60BA6"/>
    <w:rsid w:val="00F61C9E"/>
    <w:rsid w:val="00F622EF"/>
    <w:rsid w:val="00F6330F"/>
    <w:rsid w:val="00F6394A"/>
    <w:rsid w:val="00F644C5"/>
    <w:rsid w:val="00F6496F"/>
    <w:rsid w:val="00F655A8"/>
    <w:rsid w:val="00F65F3C"/>
    <w:rsid w:val="00F660BC"/>
    <w:rsid w:val="00F66483"/>
    <w:rsid w:val="00F667B9"/>
    <w:rsid w:val="00F67A72"/>
    <w:rsid w:val="00F700B3"/>
    <w:rsid w:val="00F70595"/>
    <w:rsid w:val="00F7174B"/>
    <w:rsid w:val="00F7190A"/>
    <w:rsid w:val="00F71BEB"/>
    <w:rsid w:val="00F7297C"/>
    <w:rsid w:val="00F72C53"/>
    <w:rsid w:val="00F7336A"/>
    <w:rsid w:val="00F73B6C"/>
    <w:rsid w:val="00F742E9"/>
    <w:rsid w:val="00F75F2A"/>
    <w:rsid w:val="00F76ED8"/>
    <w:rsid w:val="00F77B50"/>
    <w:rsid w:val="00F80117"/>
    <w:rsid w:val="00F81A4B"/>
    <w:rsid w:val="00F81C26"/>
    <w:rsid w:val="00F81CB8"/>
    <w:rsid w:val="00F8253C"/>
    <w:rsid w:val="00F83088"/>
    <w:rsid w:val="00F84E1E"/>
    <w:rsid w:val="00F85112"/>
    <w:rsid w:val="00F854F8"/>
    <w:rsid w:val="00F87965"/>
    <w:rsid w:val="00F87F09"/>
    <w:rsid w:val="00F904CB"/>
    <w:rsid w:val="00F90BEA"/>
    <w:rsid w:val="00F9216A"/>
    <w:rsid w:val="00F92CB3"/>
    <w:rsid w:val="00F92FA4"/>
    <w:rsid w:val="00F93241"/>
    <w:rsid w:val="00F940C7"/>
    <w:rsid w:val="00F94650"/>
    <w:rsid w:val="00F95D29"/>
    <w:rsid w:val="00F97399"/>
    <w:rsid w:val="00FA065B"/>
    <w:rsid w:val="00FA0752"/>
    <w:rsid w:val="00FA07CC"/>
    <w:rsid w:val="00FA092C"/>
    <w:rsid w:val="00FA1F28"/>
    <w:rsid w:val="00FA2CAD"/>
    <w:rsid w:val="00FA330B"/>
    <w:rsid w:val="00FA3CBA"/>
    <w:rsid w:val="00FA5FE2"/>
    <w:rsid w:val="00FA798F"/>
    <w:rsid w:val="00FB0AB8"/>
    <w:rsid w:val="00FB0E5D"/>
    <w:rsid w:val="00FB0EA8"/>
    <w:rsid w:val="00FB1909"/>
    <w:rsid w:val="00FB1BF1"/>
    <w:rsid w:val="00FB24F7"/>
    <w:rsid w:val="00FB452C"/>
    <w:rsid w:val="00FB489F"/>
    <w:rsid w:val="00FB4A28"/>
    <w:rsid w:val="00FB4CA0"/>
    <w:rsid w:val="00FB55D7"/>
    <w:rsid w:val="00FB6ED3"/>
    <w:rsid w:val="00FB7D8F"/>
    <w:rsid w:val="00FC049B"/>
    <w:rsid w:val="00FC0D0A"/>
    <w:rsid w:val="00FC1A6D"/>
    <w:rsid w:val="00FC1A9E"/>
    <w:rsid w:val="00FC1BC3"/>
    <w:rsid w:val="00FC1E7A"/>
    <w:rsid w:val="00FC36A8"/>
    <w:rsid w:val="00FC36AC"/>
    <w:rsid w:val="00FC3968"/>
    <w:rsid w:val="00FC3DCA"/>
    <w:rsid w:val="00FC3FE9"/>
    <w:rsid w:val="00FC4675"/>
    <w:rsid w:val="00FC64B3"/>
    <w:rsid w:val="00FC6CC8"/>
    <w:rsid w:val="00FC76D4"/>
    <w:rsid w:val="00FC7EDD"/>
    <w:rsid w:val="00FD177E"/>
    <w:rsid w:val="00FD21BF"/>
    <w:rsid w:val="00FD2946"/>
    <w:rsid w:val="00FD2C32"/>
    <w:rsid w:val="00FD3B5F"/>
    <w:rsid w:val="00FD5B36"/>
    <w:rsid w:val="00FD6FD9"/>
    <w:rsid w:val="00FD6FF1"/>
    <w:rsid w:val="00FD7477"/>
    <w:rsid w:val="00FE000B"/>
    <w:rsid w:val="00FE26A4"/>
    <w:rsid w:val="00FE2721"/>
    <w:rsid w:val="00FE2E6D"/>
    <w:rsid w:val="00FE3289"/>
    <w:rsid w:val="00FE3C37"/>
    <w:rsid w:val="00FE3E42"/>
    <w:rsid w:val="00FE3EFF"/>
    <w:rsid w:val="00FE442D"/>
    <w:rsid w:val="00FE4939"/>
    <w:rsid w:val="00FE4AD5"/>
    <w:rsid w:val="00FE5349"/>
    <w:rsid w:val="00FE6AE2"/>
    <w:rsid w:val="00FE6C8B"/>
    <w:rsid w:val="00FE6D08"/>
    <w:rsid w:val="00FE705D"/>
    <w:rsid w:val="00FEA8D8"/>
    <w:rsid w:val="00FF0097"/>
    <w:rsid w:val="00FF00EB"/>
    <w:rsid w:val="00FF06C8"/>
    <w:rsid w:val="00FF0834"/>
    <w:rsid w:val="00FF2019"/>
    <w:rsid w:val="00FF270C"/>
    <w:rsid w:val="00FF30B1"/>
    <w:rsid w:val="00FF364B"/>
    <w:rsid w:val="00FF38E6"/>
    <w:rsid w:val="00FF3EB8"/>
    <w:rsid w:val="00FF3FA1"/>
    <w:rsid w:val="00FF4469"/>
    <w:rsid w:val="00FF4ABD"/>
    <w:rsid w:val="00FF5470"/>
    <w:rsid w:val="00FF5DC4"/>
    <w:rsid w:val="00FF761B"/>
    <w:rsid w:val="00FF79AF"/>
    <w:rsid w:val="01936146"/>
    <w:rsid w:val="01C331CB"/>
    <w:rsid w:val="021D2D0F"/>
    <w:rsid w:val="0225CC23"/>
    <w:rsid w:val="0274B183"/>
    <w:rsid w:val="0276F502"/>
    <w:rsid w:val="0278BDCA"/>
    <w:rsid w:val="02A66630"/>
    <w:rsid w:val="02BBD6E8"/>
    <w:rsid w:val="02D72D4C"/>
    <w:rsid w:val="02F43BD0"/>
    <w:rsid w:val="02FE97AA"/>
    <w:rsid w:val="0323163C"/>
    <w:rsid w:val="03BC451E"/>
    <w:rsid w:val="0404B1BA"/>
    <w:rsid w:val="04250EC3"/>
    <w:rsid w:val="04271C60"/>
    <w:rsid w:val="046E88E7"/>
    <w:rsid w:val="04A928BB"/>
    <w:rsid w:val="053209FE"/>
    <w:rsid w:val="05C0B10F"/>
    <w:rsid w:val="068DEC5A"/>
    <w:rsid w:val="06973550"/>
    <w:rsid w:val="069CA1D3"/>
    <w:rsid w:val="06DC0D39"/>
    <w:rsid w:val="0742DE41"/>
    <w:rsid w:val="077F1E5C"/>
    <w:rsid w:val="07D12C92"/>
    <w:rsid w:val="07EBB810"/>
    <w:rsid w:val="083FDBB5"/>
    <w:rsid w:val="084884F2"/>
    <w:rsid w:val="0867AB7E"/>
    <w:rsid w:val="0885AFBD"/>
    <w:rsid w:val="0916A17A"/>
    <w:rsid w:val="091EAD63"/>
    <w:rsid w:val="0966D753"/>
    <w:rsid w:val="0968D9E9"/>
    <w:rsid w:val="098FD886"/>
    <w:rsid w:val="09D9C908"/>
    <w:rsid w:val="09EB29B8"/>
    <w:rsid w:val="09F4D5D1"/>
    <w:rsid w:val="0A0E256C"/>
    <w:rsid w:val="0A3C9A22"/>
    <w:rsid w:val="0A51F96B"/>
    <w:rsid w:val="0A78D72F"/>
    <w:rsid w:val="0A7C5B37"/>
    <w:rsid w:val="0AC409B9"/>
    <w:rsid w:val="0AE8DD47"/>
    <w:rsid w:val="0BDBD5F1"/>
    <w:rsid w:val="0C665489"/>
    <w:rsid w:val="0CA93CB3"/>
    <w:rsid w:val="0CBEA6D7"/>
    <w:rsid w:val="0CEE43BF"/>
    <w:rsid w:val="0D4320AC"/>
    <w:rsid w:val="0D716F73"/>
    <w:rsid w:val="0DB21FC5"/>
    <w:rsid w:val="0DF38047"/>
    <w:rsid w:val="0DFBAA7B"/>
    <w:rsid w:val="0E3B06EC"/>
    <w:rsid w:val="0E3F8862"/>
    <w:rsid w:val="0E7A1426"/>
    <w:rsid w:val="0E999577"/>
    <w:rsid w:val="0ECC91DE"/>
    <w:rsid w:val="0EDEAEBB"/>
    <w:rsid w:val="0FE52BB3"/>
    <w:rsid w:val="0FE75EA2"/>
    <w:rsid w:val="1019BAA7"/>
    <w:rsid w:val="10657444"/>
    <w:rsid w:val="10948C1B"/>
    <w:rsid w:val="10975ED6"/>
    <w:rsid w:val="10D670C9"/>
    <w:rsid w:val="10E6E252"/>
    <w:rsid w:val="10E86A59"/>
    <w:rsid w:val="1111BDA3"/>
    <w:rsid w:val="11414392"/>
    <w:rsid w:val="115C3AFE"/>
    <w:rsid w:val="11A84A36"/>
    <w:rsid w:val="11C1C0CF"/>
    <w:rsid w:val="11EF6738"/>
    <w:rsid w:val="121499D1"/>
    <w:rsid w:val="123B9DB0"/>
    <w:rsid w:val="1257CC30"/>
    <w:rsid w:val="129F3EAC"/>
    <w:rsid w:val="137C37C1"/>
    <w:rsid w:val="13A1592F"/>
    <w:rsid w:val="13D87A7A"/>
    <w:rsid w:val="13DB7BE6"/>
    <w:rsid w:val="14136FF5"/>
    <w:rsid w:val="141941ED"/>
    <w:rsid w:val="1429E647"/>
    <w:rsid w:val="14CCF254"/>
    <w:rsid w:val="1514ABCA"/>
    <w:rsid w:val="1518B9F9"/>
    <w:rsid w:val="156B246C"/>
    <w:rsid w:val="15F59202"/>
    <w:rsid w:val="15FF6612"/>
    <w:rsid w:val="161B3EE5"/>
    <w:rsid w:val="165F49EB"/>
    <w:rsid w:val="16835769"/>
    <w:rsid w:val="16F61E5A"/>
    <w:rsid w:val="170B2ADB"/>
    <w:rsid w:val="171149D0"/>
    <w:rsid w:val="17244B0F"/>
    <w:rsid w:val="1756BB4E"/>
    <w:rsid w:val="17910A86"/>
    <w:rsid w:val="179CCA0A"/>
    <w:rsid w:val="1811B3D3"/>
    <w:rsid w:val="18440E2A"/>
    <w:rsid w:val="18525F3C"/>
    <w:rsid w:val="1852B94B"/>
    <w:rsid w:val="18E5DDF5"/>
    <w:rsid w:val="19E2A112"/>
    <w:rsid w:val="1A08B354"/>
    <w:rsid w:val="1A425ECD"/>
    <w:rsid w:val="1A664F49"/>
    <w:rsid w:val="1A7ED296"/>
    <w:rsid w:val="1A97D97D"/>
    <w:rsid w:val="1AA2652B"/>
    <w:rsid w:val="1AB51C4C"/>
    <w:rsid w:val="1AF3BA47"/>
    <w:rsid w:val="1AFAA59D"/>
    <w:rsid w:val="1B4C37DC"/>
    <w:rsid w:val="1BC52525"/>
    <w:rsid w:val="1C0601B1"/>
    <w:rsid w:val="1C5F3367"/>
    <w:rsid w:val="1C7649D8"/>
    <w:rsid w:val="1CEC6384"/>
    <w:rsid w:val="1D112699"/>
    <w:rsid w:val="1D3093DD"/>
    <w:rsid w:val="1D5C13AD"/>
    <w:rsid w:val="1D734B51"/>
    <w:rsid w:val="1D7D267D"/>
    <w:rsid w:val="1DBB8802"/>
    <w:rsid w:val="1E4EA5D8"/>
    <w:rsid w:val="1E516726"/>
    <w:rsid w:val="1E5B3663"/>
    <w:rsid w:val="1F4F313A"/>
    <w:rsid w:val="1F5A6BAB"/>
    <w:rsid w:val="1F6AF091"/>
    <w:rsid w:val="1F75658E"/>
    <w:rsid w:val="1FA96F86"/>
    <w:rsid w:val="200FEBD7"/>
    <w:rsid w:val="20175434"/>
    <w:rsid w:val="20319A0F"/>
    <w:rsid w:val="2054AFF5"/>
    <w:rsid w:val="205FF641"/>
    <w:rsid w:val="20829519"/>
    <w:rsid w:val="20AE3BBA"/>
    <w:rsid w:val="20DAE6BA"/>
    <w:rsid w:val="21001762"/>
    <w:rsid w:val="21597B4A"/>
    <w:rsid w:val="215A1226"/>
    <w:rsid w:val="21AE1AF5"/>
    <w:rsid w:val="21E324A5"/>
    <w:rsid w:val="223A214E"/>
    <w:rsid w:val="2245D67D"/>
    <w:rsid w:val="2273E33E"/>
    <w:rsid w:val="2280B2AB"/>
    <w:rsid w:val="229D71E5"/>
    <w:rsid w:val="22A829A3"/>
    <w:rsid w:val="22BDAFEA"/>
    <w:rsid w:val="2390208C"/>
    <w:rsid w:val="23948C09"/>
    <w:rsid w:val="2473925F"/>
    <w:rsid w:val="25A4B090"/>
    <w:rsid w:val="25FF4565"/>
    <w:rsid w:val="260C8122"/>
    <w:rsid w:val="265EBE60"/>
    <w:rsid w:val="26856A48"/>
    <w:rsid w:val="26C50E74"/>
    <w:rsid w:val="26FAA1EE"/>
    <w:rsid w:val="272A46E6"/>
    <w:rsid w:val="2795FD34"/>
    <w:rsid w:val="27B8EDB4"/>
    <w:rsid w:val="2859733E"/>
    <w:rsid w:val="28C2DA31"/>
    <w:rsid w:val="28F3D5B6"/>
    <w:rsid w:val="29CED1E2"/>
    <w:rsid w:val="29F70A07"/>
    <w:rsid w:val="2B84EDFD"/>
    <w:rsid w:val="2C0109B8"/>
    <w:rsid w:val="2C39ABED"/>
    <w:rsid w:val="2CD2BD63"/>
    <w:rsid w:val="2D49B4F3"/>
    <w:rsid w:val="2D74BB70"/>
    <w:rsid w:val="2D947977"/>
    <w:rsid w:val="2DD65390"/>
    <w:rsid w:val="2E131F90"/>
    <w:rsid w:val="2E187C65"/>
    <w:rsid w:val="2E5D52ED"/>
    <w:rsid w:val="2E8DA5F2"/>
    <w:rsid w:val="2F16BC94"/>
    <w:rsid w:val="2F2BCDF8"/>
    <w:rsid w:val="2F4BB234"/>
    <w:rsid w:val="2F6A5EE4"/>
    <w:rsid w:val="2F7B2458"/>
    <w:rsid w:val="2F9C2C1B"/>
    <w:rsid w:val="2F9C32F2"/>
    <w:rsid w:val="2FA1C8E6"/>
    <w:rsid w:val="2FD17172"/>
    <w:rsid w:val="2FE4B01A"/>
    <w:rsid w:val="2FF690DE"/>
    <w:rsid w:val="3084EEC6"/>
    <w:rsid w:val="3088AFC7"/>
    <w:rsid w:val="309632D2"/>
    <w:rsid w:val="30CA3433"/>
    <w:rsid w:val="30CB93F0"/>
    <w:rsid w:val="3154416F"/>
    <w:rsid w:val="3155C2F5"/>
    <w:rsid w:val="31F41F05"/>
    <w:rsid w:val="31FD5E6F"/>
    <w:rsid w:val="321BBE1D"/>
    <w:rsid w:val="32233114"/>
    <w:rsid w:val="322704AA"/>
    <w:rsid w:val="3257A320"/>
    <w:rsid w:val="3347AEF4"/>
    <w:rsid w:val="335C43CA"/>
    <w:rsid w:val="33D56650"/>
    <w:rsid w:val="3458D092"/>
    <w:rsid w:val="345A7E15"/>
    <w:rsid w:val="3481D52F"/>
    <w:rsid w:val="349F79ED"/>
    <w:rsid w:val="3541D3F7"/>
    <w:rsid w:val="354DEDFA"/>
    <w:rsid w:val="358FA7D8"/>
    <w:rsid w:val="35A4D775"/>
    <w:rsid w:val="35AF4CA4"/>
    <w:rsid w:val="35D13D7F"/>
    <w:rsid w:val="35ED44DC"/>
    <w:rsid w:val="36230265"/>
    <w:rsid w:val="3623E370"/>
    <w:rsid w:val="3636213D"/>
    <w:rsid w:val="366D07AA"/>
    <w:rsid w:val="36912DD8"/>
    <w:rsid w:val="36C671B4"/>
    <w:rsid w:val="36F3BD58"/>
    <w:rsid w:val="375E7DD0"/>
    <w:rsid w:val="382B42C5"/>
    <w:rsid w:val="38416474"/>
    <w:rsid w:val="38568ED1"/>
    <w:rsid w:val="387404E3"/>
    <w:rsid w:val="387A94AF"/>
    <w:rsid w:val="38B46BDF"/>
    <w:rsid w:val="38CC49FB"/>
    <w:rsid w:val="38D6A5D5"/>
    <w:rsid w:val="38F3271A"/>
    <w:rsid w:val="3951ED5F"/>
    <w:rsid w:val="39D0B04D"/>
    <w:rsid w:val="3A175D28"/>
    <w:rsid w:val="3A743E17"/>
    <w:rsid w:val="3A96CDCA"/>
    <w:rsid w:val="3B4673D8"/>
    <w:rsid w:val="3B5234F4"/>
    <w:rsid w:val="3B90D8CB"/>
    <w:rsid w:val="3BB972F3"/>
    <w:rsid w:val="3BC6F859"/>
    <w:rsid w:val="3C0A5F02"/>
    <w:rsid w:val="3C11CB95"/>
    <w:rsid w:val="3C3ADCB8"/>
    <w:rsid w:val="3C3CDC0D"/>
    <w:rsid w:val="3C7AB5FA"/>
    <w:rsid w:val="3C813FBD"/>
    <w:rsid w:val="3C82C3E7"/>
    <w:rsid w:val="3CB97FEF"/>
    <w:rsid w:val="3D3B100D"/>
    <w:rsid w:val="3D62CFC0"/>
    <w:rsid w:val="3D99840F"/>
    <w:rsid w:val="3DB781FA"/>
    <w:rsid w:val="3DD03763"/>
    <w:rsid w:val="3E6B8931"/>
    <w:rsid w:val="3ECDF959"/>
    <w:rsid w:val="3F42CA0D"/>
    <w:rsid w:val="3F553943"/>
    <w:rsid w:val="3FADE4D7"/>
    <w:rsid w:val="402081EF"/>
    <w:rsid w:val="403FEC1C"/>
    <w:rsid w:val="4077F1F6"/>
    <w:rsid w:val="40E2553D"/>
    <w:rsid w:val="410A39E4"/>
    <w:rsid w:val="4177009C"/>
    <w:rsid w:val="423F3C4C"/>
    <w:rsid w:val="42462841"/>
    <w:rsid w:val="4266CCEF"/>
    <w:rsid w:val="426D8CAA"/>
    <w:rsid w:val="42EABAF0"/>
    <w:rsid w:val="4314E0FB"/>
    <w:rsid w:val="436203B6"/>
    <w:rsid w:val="43A6B949"/>
    <w:rsid w:val="447D657E"/>
    <w:rsid w:val="449C4F57"/>
    <w:rsid w:val="44D17D64"/>
    <w:rsid w:val="4516D2BF"/>
    <w:rsid w:val="45606275"/>
    <w:rsid w:val="456CF991"/>
    <w:rsid w:val="45B94553"/>
    <w:rsid w:val="45E53E7C"/>
    <w:rsid w:val="460B9350"/>
    <w:rsid w:val="4617DC47"/>
    <w:rsid w:val="4618CFFD"/>
    <w:rsid w:val="465C5097"/>
    <w:rsid w:val="466F2B61"/>
    <w:rsid w:val="46932133"/>
    <w:rsid w:val="469E7F7A"/>
    <w:rsid w:val="46A8A317"/>
    <w:rsid w:val="46B5C132"/>
    <w:rsid w:val="470D8F0F"/>
    <w:rsid w:val="472E937B"/>
    <w:rsid w:val="475769EF"/>
    <w:rsid w:val="47E2A533"/>
    <w:rsid w:val="480F172C"/>
    <w:rsid w:val="482B93D4"/>
    <w:rsid w:val="483FEF9E"/>
    <w:rsid w:val="4866D139"/>
    <w:rsid w:val="4883852B"/>
    <w:rsid w:val="48C0CBFD"/>
    <w:rsid w:val="48D1C96B"/>
    <w:rsid w:val="49DC626E"/>
    <w:rsid w:val="49FF52EB"/>
    <w:rsid w:val="4A386669"/>
    <w:rsid w:val="4A56BFCE"/>
    <w:rsid w:val="4AA4392B"/>
    <w:rsid w:val="4AB90B2A"/>
    <w:rsid w:val="4AD876D3"/>
    <w:rsid w:val="4AE01634"/>
    <w:rsid w:val="4AE474D2"/>
    <w:rsid w:val="4B16B88E"/>
    <w:rsid w:val="4B476D2C"/>
    <w:rsid w:val="4B8823A2"/>
    <w:rsid w:val="4BD1BD99"/>
    <w:rsid w:val="4BEAA88D"/>
    <w:rsid w:val="4C1AF895"/>
    <w:rsid w:val="4C884359"/>
    <w:rsid w:val="4CE849CB"/>
    <w:rsid w:val="4D365C35"/>
    <w:rsid w:val="4D46F4A0"/>
    <w:rsid w:val="4D66D05F"/>
    <w:rsid w:val="4D867405"/>
    <w:rsid w:val="4DA34250"/>
    <w:rsid w:val="4E079352"/>
    <w:rsid w:val="4E0C9724"/>
    <w:rsid w:val="4E150FB2"/>
    <w:rsid w:val="4E31EAF3"/>
    <w:rsid w:val="4E518805"/>
    <w:rsid w:val="4ED860F0"/>
    <w:rsid w:val="4F2F6B71"/>
    <w:rsid w:val="4F510755"/>
    <w:rsid w:val="4FBEF5D7"/>
    <w:rsid w:val="4FCEA65D"/>
    <w:rsid w:val="4FD7DE81"/>
    <w:rsid w:val="4FE31045"/>
    <w:rsid w:val="5092893A"/>
    <w:rsid w:val="50B28F3F"/>
    <w:rsid w:val="50CF89DD"/>
    <w:rsid w:val="50E3357F"/>
    <w:rsid w:val="50FAB285"/>
    <w:rsid w:val="5111DFD4"/>
    <w:rsid w:val="5167D120"/>
    <w:rsid w:val="51B4A9C2"/>
    <w:rsid w:val="522F938D"/>
    <w:rsid w:val="5239DBE0"/>
    <w:rsid w:val="525F844F"/>
    <w:rsid w:val="528EEDE0"/>
    <w:rsid w:val="52B6D271"/>
    <w:rsid w:val="52CF5161"/>
    <w:rsid w:val="530F8A77"/>
    <w:rsid w:val="533580C6"/>
    <w:rsid w:val="53A2BA72"/>
    <w:rsid w:val="5406BB77"/>
    <w:rsid w:val="547FF831"/>
    <w:rsid w:val="5492B427"/>
    <w:rsid w:val="5493B1AB"/>
    <w:rsid w:val="54C0ED49"/>
    <w:rsid w:val="54DC5E62"/>
    <w:rsid w:val="5508615A"/>
    <w:rsid w:val="551D1144"/>
    <w:rsid w:val="55255285"/>
    <w:rsid w:val="55388A88"/>
    <w:rsid w:val="5543B612"/>
    <w:rsid w:val="55B116BC"/>
    <w:rsid w:val="567FE6C3"/>
    <w:rsid w:val="56839CA4"/>
    <w:rsid w:val="572829B7"/>
    <w:rsid w:val="574B1C9A"/>
    <w:rsid w:val="57720481"/>
    <w:rsid w:val="579F83D9"/>
    <w:rsid w:val="57B25B7C"/>
    <w:rsid w:val="582C00FD"/>
    <w:rsid w:val="584B3E38"/>
    <w:rsid w:val="588E0C79"/>
    <w:rsid w:val="58AE1592"/>
    <w:rsid w:val="58B00ECB"/>
    <w:rsid w:val="58D96373"/>
    <w:rsid w:val="5919A677"/>
    <w:rsid w:val="5989AC5D"/>
    <w:rsid w:val="59F3CBEA"/>
    <w:rsid w:val="5AAA52A3"/>
    <w:rsid w:val="5ADA2CC5"/>
    <w:rsid w:val="5BBB5EB3"/>
    <w:rsid w:val="5C07581C"/>
    <w:rsid w:val="5C1CCC6B"/>
    <w:rsid w:val="5C8C0730"/>
    <w:rsid w:val="5CC9176E"/>
    <w:rsid w:val="5CD3747E"/>
    <w:rsid w:val="5CE95AF8"/>
    <w:rsid w:val="5CF553AF"/>
    <w:rsid w:val="5D32786C"/>
    <w:rsid w:val="5D5B7A3B"/>
    <w:rsid w:val="5DDAF31C"/>
    <w:rsid w:val="5DEA0A58"/>
    <w:rsid w:val="5E99A67E"/>
    <w:rsid w:val="5EB8D43E"/>
    <w:rsid w:val="5F864E2E"/>
    <w:rsid w:val="5FA1D09F"/>
    <w:rsid w:val="5FA8B92D"/>
    <w:rsid w:val="5FE3523E"/>
    <w:rsid w:val="601C2DC2"/>
    <w:rsid w:val="606C2FC0"/>
    <w:rsid w:val="610954FF"/>
    <w:rsid w:val="61265175"/>
    <w:rsid w:val="612F14A0"/>
    <w:rsid w:val="61D9AE1A"/>
    <w:rsid w:val="620B7E61"/>
    <w:rsid w:val="6254DC2A"/>
    <w:rsid w:val="625A183F"/>
    <w:rsid w:val="6262258A"/>
    <w:rsid w:val="628AB844"/>
    <w:rsid w:val="62B09CDE"/>
    <w:rsid w:val="63D3B217"/>
    <w:rsid w:val="643D0070"/>
    <w:rsid w:val="643E9851"/>
    <w:rsid w:val="645F04DB"/>
    <w:rsid w:val="64A2E507"/>
    <w:rsid w:val="64A32012"/>
    <w:rsid w:val="64DC3B17"/>
    <w:rsid w:val="64F3D85D"/>
    <w:rsid w:val="6537543E"/>
    <w:rsid w:val="658CAA09"/>
    <w:rsid w:val="65AD2C35"/>
    <w:rsid w:val="662682DE"/>
    <w:rsid w:val="6629E5E3"/>
    <w:rsid w:val="66902A0B"/>
    <w:rsid w:val="66FDB8DD"/>
    <w:rsid w:val="684A27A7"/>
    <w:rsid w:val="68777D20"/>
    <w:rsid w:val="6890371B"/>
    <w:rsid w:val="68CCFBC3"/>
    <w:rsid w:val="697D3325"/>
    <w:rsid w:val="697DFD6E"/>
    <w:rsid w:val="698DE3A9"/>
    <w:rsid w:val="69DF0584"/>
    <w:rsid w:val="6A445F82"/>
    <w:rsid w:val="6A77070B"/>
    <w:rsid w:val="6A7EF3D6"/>
    <w:rsid w:val="6A822DC5"/>
    <w:rsid w:val="6A974229"/>
    <w:rsid w:val="6AD2C877"/>
    <w:rsid w:val="6B24EA63"/>
    <w:rsid w:val="6BA2FD8E"/>
    <w:rsid w:val="6C1F6DA6"/>
    <w:rsid w:val="6C60A784"/>
    <w:rsid w:val="6C65AF33"/>
    <w:rsid w:val="6C784BCB"/>
    <w:rsid w:val="6CD0B378"/>
    <w:rsid w:val="6D0470CC"/>
    <w:rsid w:val="6D082DF6"/>
    <w:rsid w:val="6D14B5A5"/>
    <w:rsid w:val="6DD15B24"/>
    <w:rsid w:val="6E03F8C5"/>
    <w:rsid w:val="6EC24BA2"/>
    <w:rsid w:val="6EF89C86"/>
    <w:rsid w:val="6F079BD2"/>
    <w:rsid w:val="6F57681B"/>
    <w:rsid w:val="6F91F52E"/>
    <w:rsid w:val="6FFB4AB8"/>
    <w:rsid w:val="704FA7CE"/>
    <w:rsid w:val="70BA51C1"/>
    <w:rsid w:val="70D705F6"/>
    <w:rsid w:val="70FE0A15"/>
    <w:rsid w:val="71166D7F"/>
    <w:rsid w:val="7263D33F"/>
    <w:rsid w:val="72843383"/>
    <w:rsid w:val="728F46A2"/>
    <w:rsid w:val="72D01ADE"/>
    <w:rsid w:val="72D5BD18"/>
    <w:rsid w:val="73458B39"/>
    <w:rsid w:val="7357615F"/>
    <w:rsid w:val="73AAA589"/>
    <w:rsid w:val="740AFFCF"/>
    <w:rsid w:val="745AB068"/>
    <w:rsid w:val="74705C71"/>
    <w:rsid w:val="747D876E"/>
    <w:rsid w:val="74B8C8B0"/>
    <w:rsid w:val="74BFF100"/>
    <w:rsid w:val="7568264B"/>
    <w:rsid w:val="7574E518"/>
    <w:rsid w:val="7576DC60"/>
    <w:rsid w:val="758ED52E"/>
    <w:rsid w:val="7622898C"/>
    <w:rsid w:val="7656CB24"/>
    <w:rsid w:val="7665A534"/>
    <w:rsid w:val="767B02F0"/>
    <w:rsid w:val="76A2C200"/>
    <w:rsid w:val="76ADDC36"/>
    <w:rsid w:val="7712BE73"/>
    <w:rsid w:val="771B6BD2"/>
    <w:rsid w:val="7747766A"/>
    <w:rsid w:val="77738265"/>
    <w:rsid w:val="777599A7"/>
    <w:rsid w:val="779648EF"/>
    <w:rsid w:val="787BDC89"/>
    <w:rsid w:val="78B35F84"/>
    <w:rsid w:val="7914A1F2"/>
    <w:rsid w:val="79165FD8"/>
    <w:rsid w:val="79A311A2"/>
    <w:rsid w:val="79BFE33E"/>
    <w:rsid w:val="79C9DFA0"/>
    <w:rsid w:val="79D8A82D"/>
    <w:rsid w:val="7A629D39"/>
    <w:rsid w:val="7A78A6B8"/>
    <w:rsid w:val="7A816490"/>
    <w:rsid w:val="7AB17183"/>
    <w:rsid w:val="7AB3431F"/>
    <w:rsid w:val="7ABA201D"/>
    <w:rsid w:val="7AD0F2D4"/>
    <w:rsid w:val="7AF265E5"/>
    <w:rsid w:val="7B50FB2E"/>
    <w:rsid w:val="7BD547B4"/>
    <w:rsid w:val="7C5416A2"/>
    <w:rsid w:val="7CA2BA36"/>
    <w:rsid w:val="7CEABF44"/>
    <w:rsid w:val="7D4508C6"/>
    <w:rsid w:val="7EB88ECA"/>
    <w:rsid w:val="7F041356"/>
    <w:rsid w:val="7F1979FA"/>
    <w:rsid w:val="7F43DD2E"/>
    <w:rsid w:val="7F6784DD"/>
    <w:rsid w:val="7F89D955"/>
    <w:rsid w:val="7FBD59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93170B"/>
  <w15:chartTrackingRefBased/>
  <w15:docId w15:val="{ACC98162-6E48-6A4E-96ED-8FCFB2EF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1E0"/>
    <w:pPr>
      <w:widowControl w:val="0"/>
      <w:spacing w:beforeLines="50" w:before="50" w:afterLines="50" w:after="50"/>
      <w:jc w:val="both"/>
    </w:pPr>
    <w:rPr>
      <w:rFonts w:ascii="Times New Roman" w:eastAsia="Times New Roman" w:hAnsi="Times New Roman"/>
      <w:sz w:val="24"/>
    </w:rPr>
  </w:style>
  <w:style w:type="paragraph" w:styleId="Heading1">
    <w:name w:val="heading 1"/>
    <w:basedOn w:val="Normal"/>
    <w:next w:val="Normal"/>
    <w:link w:val="Heading1Char"/>
    <w:uiPriority w:val="9"/>
    <w:qFormat/>
    <w:rsid w:val="00255A7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9120B"/>
    <w:pPr>
      <w:keepNext/>
      <w:keepLines/>
      <w:spacing w:before="260" w:after="260" w:line="416" w:lineRule="auto"/>
      <w:outlineLvl w:val="1"/>
    </w:pPr>
    <w:rPr>
      <w:rFonts w:eastAsia="FangSong" w:cstheme="majorBidi"/>
      <w:b/>
      <w:bCs/>
      <w:sz w:val="32"/>
      <w:szCs w:val="32"/>
    </w:rPr>
  </w:style>
  <w:style w:type="paragraph" w:styleId="Heading3">
    <w:name w:val="heading 3"/>
    <w:basedOn w:val="Normal"/>
    <w:next w:val="Normal"/>
    <w:link w:val="Heading3Char"/>
    <w:uiPriority w:val="9"/>
    <w:unhideWhenUsed/>
    <w:qFormat/>
    <w:rsid w:val="00255A7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C9120B"/>
    <w:pPr>
      <w:keepNext/>
      <w:keepLines/>
      <w:spacing w:before="280" w:after="290" w:line="376" w:lineRule="auto"/>
      <w:outlineLvl w:val="3"/>
    </w:pPr>
    <w:rPr>
      <w:rFonts w:eastAsia="FangSong"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A70"/>
    <w:rPr>
      <w:b/>
      <w:bCs/>
      <w:kern w:val="44"/>
      <w:sz w:val="44"/>
      <w:szCs w:val="44"/>
    </w:rPr>
  </w:style>
  <w:style w:type="character" w:customStyle="1" w:styleId="Heading2Char">
    <w:name w:val="Heading 2 Char"/>
    <w:basedOn w:val="DefaultParagraphFont"/>
    <w:link w:val="Heading2"/>
    <w:uiPriority w:val="9"/>
    <w:rsid w:val="00C9120B"/>
    <w:rPr>
      <w:rFonts w:ascii="Times New Roman" w:eastAsia="FangSong" w:hAnsi="Times New Roman" w:cstheme="majorBidi"/>
      <w:b/>
      <w:bCs/>
      <w:sz w:val="32"/>
      <w:szCs w:val="32"/>
    </w:rPr>
  </w:style>
  <w:style w:type="character" w:customStyle="1" w:styleId="Heading3Char">
    <w:name w:val="Heading 3 Char"/>
    <w:basedOn w:val="DefaultParagraphFont"/>
    <w:link w:val="Heading3"/>
    <w:uiPriority w:val="9"/>
    <w:rsid w:val="00255A70"/>
    <w:rPr>
      <w:b/>
      <w:bCs/>
      <w:sz w:val="32"/>
      <w:szCs w:val="32"/>
    </w:rPr>
  </w:style>
  <w:style w:type="character" w:customStyle="1" w:styleId="Heading4Char">
    <w:name w:val="Heading 4 Char"/>
    <w:basedOn w:val="DefaultParagraphFont"/>
    <w:link w:val="Heading4"/>
    <w:uiPriority w:val="9"/>
    <w:rsid w:val="00C9120B"/>
    <w:rPr>
      <w:rFonts w:ascii="Times New Roman" w:eastAsia="FangSong" w:hAnsi="Times New Roman" w:cstheme="majorBidi"/>
      <w:b/>
      <w:bCs/>
      <w:sz w:val="28"/>
      <w:szCs w:val="28"/>
    </w:rPr>
  </w:style>
  <w:style w:type="paragraph" w:styleId="ListParagraph">
    <w:name w:val="List Paragraph"/>
    <w:basedOn w:val="Normal"/>
    <w:uiPriority w:val="34"/>
    <w:qFormat/>
    <w:rsid w:val="00C9120B"/>
    <w:pPr>
      <w:ind w:firstLineChars="200" w:firstLine="420"/>
    </w:pPr>
  </w:style>
  <w:style w:type="paragraph" w:styleId="NoSpacing">
    <w:name w:val="No Spacing"/>
    <w:uiPriority w:val="1"/>
    <w:qFormat/>
    <w:rsid w:val="00C9120B"/>
    <w:pPr>
      <w:widowControl w:val="0"/>
      <w:jc w:val="both"/>
    </w:pPr>
  </w:style>
  <w:style w:type="character" w:styleId="CommentReference">
    <w:name w:val="annotation reference"/>
    <w:basedOn w:val="DefaultParagraphFont"/>
    <w:uiPriority w:val="99"/>
    <w:semiHidden/>
    <w:unhideWhenUsed/>
    <w:rsid w:val="006D52AD"/>
    <w:rPr>
      <w:sz w:val="21"/>
      <w:szCs w:val="21"/>
    </w:rPr>
  </w:style>
  <w:style w:type="paragraph" w:styleId="CommentText">
    <w:name w:val="annotation text"/>
    <w:basedOn w:val="Normal"/>
    <w:link w:val="CommentTextChar"/>
    <w:uiPriority w:val="99"/>
    <w:unhideWhenUsed/>
    <w:rsid w:val="006D52AD"/>
    <w:pPr>
      <w:spacing w:line="360" w:lineRule="auto"/>
      <w:ind w:firstLineChars="200" w:firstLine="200"/>
      <w:jc w:val="left"/>
    </w:pPr>
    <w:rPr>
      <w:rFonts w:eastAsia="SimSun" w:cs="Times New Roman"/>
      <w:szCs w:val="24"/>
    </w:rPr>
  </w:style>
  <w:style w:type="character" w:customStyle="1" w:styleId="CommentTextChar">
    <w:name w:val="Comment Text Char"/>
    <w:basedOn w:val="DefaultParagraphFont"/>
    <w:link w:val="CommentText"/>
    <w:uiPriority w:val="99"/>
    <w:rsid w:val="006D52AD"/>
    <w:rPr>
      <w:rFonts w:ascii="Times New Roman" w:eastAsia="SimSun" w:hAnsi="Times New Roman" w:cs="Times New Roman"/>
      <w:sz w:val="24"/>
      <w:szCs w:val="24"/>
    </w:rPr>
  </w:style>
  <w:style w:type="paragraph" w:styleId="BalloonText">
    <w:name w:val="Balloon Text"/>
    <w:basedOn w:val="Normal"/>
    <w:link w:val="BalloonTextChar"/>
    <w:uiPriority w:val="99"/>
    <w:semiHidden/>
    <w:unhideWhenUsed/>
    <w:rsid w:val="006D52AD"/>
    <w:rPr>
      <w:sz w:val="18"/>
      <w:szCs w:val="18"/>
    </w:rPr>
  </w:style>
  <w:style w:type="character" w:customStyle="1" w:styleId="BalloonTextChar">
    <w:name w:val="Balloon Text Char"/>
    <w:basedOn w:val="DefaultParagraphFont"/>
    <w:link w:val="BalloonText"/>
    <w:uiPriority w:val="99"/>
    <w:semiHidden/>
    <w:rsid w:val="006D52AD"/>
    <w:rPr>
      <w:rFonts w:ascii="Times New Roman" w:eastAsia="Times New Roman" w:hAnsi="Times New Roman"/>
      <w:sz w:val="18"/>
      <w:szCs w:val="18"/>
    </w:rPr>
  </w:style>
  <w:style w:type="table" w:customStyle="1" w:styleId="1">
    <w:name w:val="网格型1"/>
    <w:basedOn w:val="TableNormal"/>
    <w:next w:val="TableGrid"/>
    <w:uiPriority w:val="39"/>
    <w:rsid w:val="004A5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uiPriority w:val="39"/>
    <w:rsid w:val="004A5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uiPriority w:val="39"/>
    <w:rsid w:val="004A5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4A5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Normal"/>
    <w:link w:val="EndNoteBibliography0"/>
    <w:rsid w:val="00664D6B"/>
    <w:pPr>
      <w:spacing w:beforeLines="0" w:before="0" w:afterLines="0" w:after="0"/>
      <w:ind w:firstLineChars="200" w:firstLine="200"/>
    </w:pPr>
    <w:rPr>
      <w:rFonts w:eastAsia="SimSun" w:cs="Times New Roman"/>
      <w:noProof/>
      <w:szCs w:val="24"/>
    </w:rPr>
  </w:style>
  <w:style w:type="character" w:customStyle="1" w:styleId="EndNoteBibliography0">
    <w:name w:val="EndNote Bibliography 字符"/>
    <w:link w:val="EndNoteBibliography"/>
    <w:rsid w:val="00664D6B"/>
    <w:rPr>
      <w:rFonts w:ascii="Times New Roman" w:eastAsia="SimSun" w:hAnsi="Times New Roman" w:cs="Times New Roman"/>
      <w:noProof/>
      <w:sz w:val="24"/>
      <w:szCs w:val="24"/>
    </w:rPr>
  </w:style>
  <w:style w:type="paragraph" w:customStyle="1" w:styleId="EndNoteBibliographyTitle">
    <w:name w:val="EndNote Bibliography Title"/>
    <w:basedOn w:val="Normal"/>
    <w:link w:val="EndNoteBibliographyTitleChar"/>
    <w:rsid w:val="00D153F4"/>
    <w:pPr>
      <w:spacing w:after="0"/>
      <w:jc w:val="center"/>
    </w:pPr>
    <w:rPr>
      <w:rFonts w:cs="Times New Roman"/>
    </w:rPr>
  </w:style>
  <w:style w:type="character" w:customStyle="1" w:styleId="EndNoteBibliographyTitleChar">
    <w:name w:val="EndNote Bibliography Title Char"/>
    <w:basedOn w:val="DefaultParagraphFont"/>
    <w:link w:val="EndNoteBibliographyTitle"/>
    <w:rsid w:val="00D153F4"/>
    <w:rPr>
      <w:rFonts w:ascii="Times New Roman" w:eastAsia="Times New Roman" w:hAnsi="Times New Roman" w:cs="Times New Roman"/>
      <w:sz w:val="24"/>
    </w:rPr>
  </w:style>
  <w:style w:type="paragraph" w:styleId="Header">
    <w:name w:val="header"/>
    <w:basedOn w:val="Normal"/>
    <w:link w:val="HeaderChar"/>
    <w:uiPriority w:val="99"/>
    <w:unhideWhenUsed/>
    <w:rsid w:val="00752572"/>
    <w:pPr>
      <w:tabs>
        <w:tab w:val="center" w:pos="4513"/>
        <w:tab w:val="right" w:pos="9026"/>
      </w:tabs>
      <w:spacing w:before="0" w:after="0"/>
    </w:pPr>
  </w:style>
  <w:style w:type="character" w:customStyle="1" w:styleId="HeaderChar">
    <w:name w:val="Header Char"/>
    <w:basedOn w:val="DefaultParagraphFont"/>
    <w:link w:val="Header"/>
    <w:uiPriority w:val="99"/>
    <w:rsid w:val="00752572"/>
    <w:rPr>
      <w:rFonts w:ascii="Times New Roman" w:eastAsia="Times New Roman" w:hAnsi="Times New Roman"/>
      <w:sz w:val="24"/>
    </w:rPr>
  </w:style>
  <w:style w:type="paragraph" w:styleId="Footer">
    <w:name w:val="footer"/>
    <w:basedOn w:val="Normal"/>
    <w:link w:val="FooterChar"/>
    <w:uiPriority w:val="99"/>
    <w:unhideWhenUsed/>
    <w:rsid w:val="00752572"/>
    <w:pPr>
      <w:tabs>
        <w:tab w:val="center" w:pos="4513"/>
        <w:tab w:val="right" w:pos="9026"/>
      </w:tabs>
      <w:spacing w:before="0" w:after="0"/>
    </w:pPr>
  </w:style>
  <w:style w:type="character" w:customStyle="1" w:styleId="FooterChar">
    <w:name w:val="Footer Char"/>
    <w:basedOn w:val="DefaultParagraphFont"/>
    <w:link w:val="Footer"/>
    <w:uiPriority w:val="99"/>
    <w:rsid w:val="00752572"/>
    <w:rPr>
      <w:rFonts w:ascii="Times New Roman" w:eastAsia="Times New Roman" w:hAnsi="Times New Roman"/>
      <w:sz w:val="24"/>
    </w:rPr>
  </w:style>
  <w:style w:type="character" w:styleId="Hyperlink">
    <w:name w:val="Hyperlink"/>
    <w:basedOn w:val="DefaultParagraphFont"/>
    <w:uiPriority w:val="99"/>
    <w:unhideWhenUsed/>
    <w:rsid w:val="00043173"/>
    <w:rPr>
      <w:color w:val="0563C1" w:themeColor="hyperlink"/>
      <w:u w:val="single"/>
    </w:rPr>
  </w:style>
  <w:style w:type="character" w:styleId="UnresolvedMention">
    <w:name w:val="Unresolved Mention"/>
    <w:basedOn w:val="DefaultParagraphFont"/>
    <w:uiPriority w:val="99"/>
    <w:semiHidden/>
    <w:unhideWhenUsed/>
    <w:rsid w:val="00043173"/>
    <w:rPr>
      <w:color w:val="605E5C"/>
      <w:shd w:val="clear" w:color="auto" w:fill="E1DFDD"/>
    </w:rPr>
  </w:style>
  <w:style w:type="table" w:styleId="PlainTable2">
    <w:name w:val="Plain Table 2"/>
    <w:basedOn w:val="TableNormal"/>
    <w:uiPriority w:val="42"/>
    <w:rsid w:val="007B6E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E722B9"/>
    <w:rPr>
      <w:rFonts w:ascii="Times New Roman" w:eastAsia="Times New Roman" w:hAnsi="Times New Roman"/>
      <w:sz w:val="24"/>
    </w:rPr>
  </w:style>
  <w:style w:type="paragraph" w:styleId="CommentSubject">
    <w:name w:val="annotation subject"/>
    <w:basedOn w:val="CommentText"/>
    <w:next w:val="CommentText"/>
    <w:link w:val="CommentSubjectChar"/>
    <w:uiPriority w:val="99"/>
    <w:semiHidden/>
    <w:unhideWhenUsed/>
    <w:rsid w:val="00E722B9"/>
    <w:pPr>
      <w:spacing w:line="240" w:lineRule="auto"/>
      <w:ind w:firstLineChars="0" w:firstLine="0"/>
      <w:jc w:val="both"/>
    </w:pPr>
    <w:rPr>
      <w:rFonts w:eastAsia="Times New Roman" w:cstheme="minorBidi"/>
      <w:b/>
      <w:bCs/>
      <w:sz w:val="20"/>
      <w:szCs w:val="20"/>
    </w:rPr>
  </w:style>
  <w:style w:type="character" w:customStyle="1" w:styleId="CommentSubjectChar">
    <w:name w:val="Comment Subject Char"/>
    <w:basedOn w:val="CommentTextChar"/>
    <w:link w:val="CommentSubject"/>
    <w:uiPriority w:val="99"/>
    <w:semiHidden/>
    <w:rsid w:val="00E722B9"/>
    <w:rPr>
      <w:rFonts w:ascii="Times New Roman" w:eastAsia="Times New Roman" w:hAnsi="Times New Roman" w:cs="Times New Roman"/>
      <w:b/>
      <w:bCs/>
      <w:sz w:val="20"/>
      <w:szCs w:val="20"/>
    </w:rPr>
  </w:style>
  <w:style w:type="table" w:styleId="GridTable1Light">
    <w:name w:val="Grid Table 1 Light"/>
    <w:basedOn w:val="TableNormal"/>
    <w:uiPriority w:val="46"/>
    <w:rsid w:val="005844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72C17"/>
    <w:rPr>
      <w:color w:val="954F72" w:themeColor="followedHyperlink"/>
      <w:u w:val="single"/>
    </w:rPr>
  </w:style>
  <w:style w:type="table" w:styleId="PlainTable3">
    <w:name w:val="Plain Table 3"/>
    <w:basedOn w:val="TableNormal"/>
    <w:uiPriority w:val="43"/>
    <w:rsid w:val="00C01D8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16C2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5502">
      <w:bodyDiv w:val="1"/>
      <w:marLeft w:val="0"/>
      <w:marRight w:val="0"/>
      <w:marTop w:val="0"/>
      <w:marBottom w:val="0"/>
      <w:divBdr>
        <w:top w:val="none" w:sz="0" w:space="0" w:color="auto"/>
        <w:left w:val="none" w:sz="0" w:space="0" w:color="auto"/>
        <w:bottom w:val="none" w:sz="0" w:space="0" w:color="auto"/>
        <w:right w:val="none" w:sz="0" w:space="0" w:color="auto"/>
      </w:divBdr>
    </w:div>
    <w:div w:id="264314364">
      <w:bodyDiv w:val="1"/>
      <w:marLeft w:val="0"/>
      <w:marRight w:val="0"/>
      <w:marTop w:val="0"/>
      <w:marBottom w:val="0"/>
      <w:divBdr>
        <w:top w:val="none" w:sz="0" w:space="0" w:color="auto"/>
        <w:left w:val="none" w:sz="0" w:space="0" w:color="auto"/>
        <w:bottom w:val="none" w:sz="0" w:space="0" w:color="auto"/>
        <w:right w:val="none" w:sz="0" w:space="0" w:color="auto"/>
      </w:divBdr>
    </w:div>
    <w:div w:id="470293213">
      <w:bodyDiv w:val="1"/>
      <w:marLeft w:val="0"/>
      <w:marRight w:val="0"/>
      <w:marTop w:val="0"/>
      <w:marBottom w:val="0"/>
      <w:divBdr>
        <w:top w:val="none" w:sz="0" w:space="0" w:color="auto"/>
        <w:left w:val="none" w:sz="0" w:space="0" w:color="auto"/>
        <w:bottom w:val="none" w:sz="0" w:space="0" w:color="auto"/>
        <w:right w:val="none" w:sz="0" w:space="0" w:color="auto"/>
      </w:divBdr>
    </w:div>
    <w:div w:id="632633264">
      <w:bodyDiv w:val="1"/>
      <w:marLeft w:val="0"/>
      <w:marRight w:val="0"/>
      <w:marTop w:val="0"/>
      <w:marBottom w:val="0"/>
      <w:divBdr>
        <w:top w:val="none" w:sz="0" w:space="0" w:color="auto"/>
        <w:left w:val="none" w:sz="0" w:space="0" w:color="auto"/>
        <w:bottom w:val="none" w:sz="0" w:space="0" w:color="auto"/>
        <w:right w:val="none" w:sz="0" w:space="0" w:color="auto"/>
      </w:divBdr>
    </w:div>
    <w:div w:id="638532954">
      <w:bodyDiv w:val="1"/>
      <w:marLeft w:val="0"/>
      <w:marRight w:val="0"/>
      <w:marTop w:val="0"/>
      <w:marBottom w:val="0"/>
      <w:divBdr>
        <w:top w:val="none" w:sz="0" w:space="0" w:color="auto"/>
        <w:left w:val="none" w:sz="0" w:space="0" w:color="auto"/>
        <w:bottom w:val="none" w:sz="0" w:space="0" w:color="auto"/>
        <w:right w:val="none" w:sz="0" w:space="0" w:color="auto"/>
      </w:divBdr>
    </w:div>
    <w:div w:id="749276388">
      <w:bodyDiv w:val="1"/>
      <w:marLeft w:val="0"/>
      <w:marRight w:val="0"/>
      <w:marTop w:val="0"/>
      <w:marBottom w:val="0"/>
      <w:divBdr>
        <w:top w:val="none" w:sz="0" w:space="0" w:color="auto"/>
        <w:left w:val="none" w:sz="0" w:space="0" w:color="auto"/>
        <w:bottom w:val="none" w:sz="0" w:space="0" w:color="auto"/>
        <w:right w:val="none" w:sz="0" w:space="0" w:color="auto"/>
      </w:divBdr>
      <w:divsChild>
        <w:div w:id="767308184">
          <w:marLeft w:val="0"/>
          <w:marRight w:val="0"/>
          <w:marTop w:val="0"/>
          <w:marBottom w:val="0"/>
          <w:divBdr>
            <w:top w:val="none" w:sz="0" w:space="0" w:color="auto"/>
            <w:left w:val="none" w:sz="0" w:space="0" w:color="auto"/>
            <w:bottom w:val="none" w:sz="0" w:space="0" w:color="auto"/>
            <w:right w:val="none" w:sz="0" w:space="0" w:color="auto"/>
          </w:divBdr>
        </w:div>
        <w:div w:id="838425461">
          <w:marLeft w:val="0"/>
          <w:marRight w:val="0"/>
          <w:marTop w:val="0"/>
          <w:marBottom w:val="0"/>
          <w:divBdr>
            <w:top w:val="none" w:sz="0" w:space="0" w:color="auto"/>
            <w:left w:val="none" w:sz="0" w:space="0" w:color="auto"/>
            <w:bottom w:val="none" w:sz="0" w:space="0" w:color="auto"/>
            <w:right w:val="none" w:sz="0" w:space="0" w:color="auto"/>
          </w:divBdr>
        </w:div>
        <w:div w:id="898518099">
          <w:marLeft w:val="0"/>
          <w:marRight w:val="0"/>
          <w:marTop w:val="0"/>
          <w:marBottom w:val="0"/>
          <w:divBdr>
            <w:top w:val="none" w:sz="0" w:space="0" w:color="auto"/>
            <w:left w:val="none" w:sz="0" w:space="0" w:color="auto"/>
            <w:bottom w:val="none" w:sz="0" w:space="0" w:color="auto"/>
            <w:right w:val="none" w:sz="0" w:space="0" w:color="auto"/>
          </w:divBdr>
        </w:div>
      </w:divsChild>
    </w:div>
    <w:div w:id="855652649">
      <w:bodyDiv w:val="1"/>
      <w:marLeft w:val="0"/>
      <w:marRight w:val="0"/>
      <w:marTop w:val="0"/>
      <w:marBottom w:val="0"/>
      <w:divBdr>
        <w:top w:val="none" w:sz="0" w:space="0" w:color="auto"/>
        <w:left w:val="none" w:sz="0" w:space="0" w:color="auto"/>
        <w:bottom w:val="none" w:sz="0" w:space="0" w:color="auto"/>
        <w:right w:val="none" w:sz="0" w:space="0" w:color="auto"/>
      </w:divBdr>
    </w:div>
    <w:div w:id="1249651096">
      <w:bodyDiv w:val="1"/>
      <w:marLeft w:val="0"/>
      <w:marRight w:val="0"/>
      <w:marTop w:val="0"/>
      <w:marBottom w:val="0"/>
      <w:divBdr>
        <w:top w:val="none" w:sz="0" w:space="0" w:color="auto"/>
        <w:left w:val="none" w:sz="0" w:space="0" w:color="auto"/>
        <w:bottom w:val="none" w:sz="0" w:space="0" w:color="auto"/>
        <w:right w:val="none" w:sz="0" w:space="0" w:color="auto"/>
      </w:divBdr>
    </w:div>
    <w:div w:id="1472014274">
      <w:bodyDiv w:val="1"/>
      <w:marLeft w:val="0"/>
      <w:marRight w:val="0"/>
      <w:marTop w:val="0"/>
      <w:marBottom w:val="0"/>
      <w:divBdr>
        <w:top w:val="none" w:sz="0" w:space="0" w:color="auto"/>
        <w:left w:val="none" w:sz="0" w:space="0" w:color="auto"/>
        <w:bottom w:val="none" w:sz="0" w:space="0" w:color="auto"/>
        <w:right w:val="none" w:sz="0" w:space="0" w:color="auto"/>
      </w:divBdr>
    </w:div>
    <w:div w:id="1742630837">
      <w:bodyDiv w:val="1"/>
      <w:marLeft w:val="0"/>
      <w:marRight w:val="0"/>
      <w:marTop w:val="0"/>
      <w:marBottom w:val="0"/>
      <w:divBdr>
        <w:top w:val="none" w:sz="0" w:space="0" w:color="auto"/>
        <w:left w:val="none" w:sz="0" w:space="0" w:color="auto"/>
        <w:bottom w:val="none" w:sz="0" w:space="0" w:color="auto"/>
        <w:right w:val="none" w:sz="0" w:space="0" w:color="auto"/>
      </w:divBdr>
    </w:div>
    <w:div w:id="1961641220">
      <w:bodyDiv w:val="1"/>
      <w:marLeft w:val="0"/>
      <w:marRight w:val="0"/>
      <w:marTop w:val="0"/>
      <w:marBottom w:val="0"/>
      <w:divBdr>
        <w:top w:val="none" w:sz="0" w:space="0" w:color="auto"/>
        <w:left w:val="none" w:sz="0" w:space="0" w:color="auto"/>
        <w:bottom w:val="none" w:sz="0" w:space="0" w:color="auto"/>
        <w:right w:val="none" w:sz="0" w:space="0" w:color="auto"/>
      </w:divBdr>
    </w:div>
    <w:div w:id="2061396939">
      <w:bodyDiv w:val="1"/>
      <w:marLeft w:val="0"/>
      <w:marRight w:val="0"/>
      <w:marTop w:val="0"/>
      <w:marBottom w:val="0"/>
      <w:divBdr>
        <w:top w:val="none" w:sz="0" w:space="0" w:color="auto"/>
        <w:left w:val="none" w:sz="0" w:space="0" w:color="auto"/>
        <w:bottom w:val="none" w:sz="0" w:space="0" w:color="auto"/>
        <w:right w:val="none" w:sz="0" w:space="0" w:color="auto"/>
      </w:divBdr>
    </w:div>
    <w:div w:id="2072144556">
      <w:bodyDiv w:val="1"/>
      <w:marLeft w:val="0"/>
      <w:marRight w:val="0"/>
      <w:marTop w:val="0"/>
      <w:marBottom w:val="0"/>
      <w:divBdr>
        <w:top w:val="none" w:sz="0" w:space="0" w:color="auto"/>
        <w:left w:val="none" w:sz="0" w:space="0" w:color="auto"/>
        <w:bottom w:val="none" w:sz="0" w:space="0" w:color="auto"/>
        <w:right w:val="none" w:sz="0" w:space="0" w:color="auto"/>
      </w:divBdr>
    </w:div>
    <w:div w:id="212973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JamesGallant/ProVision" TargetMode="External"/><Relationship Id="rId26" Type="http://schemas.openxmlformats.org/officeDocument/2006/relationships/hyperlink" Target="https://github.com/ypriverol/quantms-research/tree/main/r-research" TargetMode="External"/><Relationship Id="rId3" Type="http://schemas.openxmlformats.org/officeDocument/2006/relationships/styles" Target="styles.xml"/><Relationship Id="rId21" Type="http://schemas.openxmlformats.org/officeDocument/2006/relationships/hyperlink" Target="http://www.prostar-proteomics.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fgcz.github.io/prolfqua/articles/QCandSampleSize.html" TargetMode="External"/><Relationship Id="rId25" Type="http://schemas.openxmlformats.org/officeDocument/2006/relationships/hyperlink" Target="https://quantms.readthedocs.io/en/latest/"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github.com/fgcz/prolfqua" TargetMode="External"/><Relationship Id="rId20" Type="http://schemas.openxmlformats.org/officeDocument/2006/relationships/hyperlink" Target="https://github.com/Millchmaedchen/Eatomic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iny.rstudio.com/" TargetMode="External"/><Relationship Id="rId24" Type="http://schemas.openxmlformats.org/officeDocument/2006/relationships/hyperlink" Target="https://github.com/ypriverol/quantms-research/tree/main/r-research"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bartongroup/Proteus" TargetMode="External"/><Relationship Id="rId23" Type="http://schemas.openxmlformats.org/officeDocument/2006/relationships/hyperlink" Target="https://www.youtube.com/@MaxQuantChannel" TargetMode="External"/><Relationship Id="rId28" Type="http://schemas.openxmlformats.org/officeDocument/2006/relationships/image" Target="media/image2.png"/><Relationship Id="rId10" Type="http://schemas.openxmlformats.org/officeDocument/2006/relationships/hyperlink" Target="https://www.r-project.org/" TargetMode="External"/><Relationship Id="rId19" Type="http://schemas.openxmlformats.org/officeDocument/2006/relationships/hyperlink" Target="https://github.com/MonashBioinformaticsPlatform/LFQ-Analyst"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baimz@cqupt.edu.cn" TargetMode="External"/><Relationship Id="rId14" Type="http://schemas.openxmlformats.org/officeDocument/2006/relationships/hyperlink" Target="https://github.com/Vitek-Lab/MSstats" TargetMode="External"/><Relationship Id="rId22" Type="http://schemas.openxmlformats.org/officeDocument/2006/relationships/hyperlink" Target="https://maxquant.net/perseus/" TargetMode="External"/><Relationship Id="rId27" Type="http://schemas.openxmlformats.org/officeDocument/2006/relationships/image" Target="media/image1.png"/><Relationship Id="rId30" Type="http://schemas.openxmlformats.org/officeDocument/2006/relationships/header" Target="header2.xml"/><Relationship Id="rId35" Type="http://schemas.microsoft.com/office/2020/10/relationships/intelligence" Target="intelligence2.xml"/><Relationship Id="rId8" Type="http://schemas.openxmlformats.org/officeDocument/2006/relationships/hyperlink" Target="mailto:perez@ebi.ac.u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560D05C-6CDC-6044-AC45-9971E377C7CB}">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096EBCD-D4B9-814E-A22B-405160C2FE3B}">
  <we:reference id="wa200002295" version="1.0.2.1" store="en-US" storeType="OMEX"/>
  <we:alternateReferences>
    <we:reference id="wa200002295" version="1.0.2.1" store="en-US" storeType="OMEX"/>
  </we:alternateReferences>
  <we:properties>
    <we:property name="sapling-accessToken" value="&quot;eyJhbGciOiJIUzI1NiIsInR5cCI6IkpXVCJ9.eyJmcmVzaCI6ZmFsc2UsImlhdCI6MTY3MDIwMDkyMiwianRpIjoiNGEyMzVhMDEtMmRjNS00NzJkLWJjOTAtZWQzM2E5YzA2OGM5IiwidHlwZSI6ImFjY2VzcyIsInN1YiI6eyJ1c2VyX2lkIjoiZDIwOThkMWEtMTI2Mi00MDdjLWFhZjYtMDk0YjQzMGFlZmYxIn0sIm5iZiI6MTY3MDIwMDkyMiwiZXhwIjoxNjcwMjAxODIyfQ.q9TGiQ5XfqBpPen2wOgR-IAZ28vuz2ClHSvM1dfiaYo&quot;"/>
    <we:property name="sapling-emailAddress" value="&quot;&quot;"/>
    <we:property name="sapling-refreshToken" value="&quot;eyJhbGciOiJIUzI1NiIsInR5cCI6IkpXVCJ9.eyJmcmVzaCI6ZmFsc2UsImlhdCI6MTY2OTk5ODIyMSwianRpIjoiYzI5YmQ2OGUtNDk1Yi00NTMwLTkyNGEtNmI3ZDMzMzAwMGM3IiwidHlwZSI6InJlZnJlc2giLCJzdWIiOnsidXNlcl9pZCI6ImQyMDk4ZDFhLTEyNjItNDA3Yy1hYWY2LTA5NGI0MzBhZWZmMSJ9LCJuYmYiOjE2Njk5OTgyMjF9.LFhETOgPTuVCPzP1gB2WtXCvqkrzrQyvdiLBBF4krsw&quot;"/>
    <we:property name="sapling-tier" value="&quot;fr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681E34F-9984-2F4A-ADA6-A16FAE99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16763</Words>
  <Characters>95554</Characters>
  <Application>Microsoft Office Word</Application>
  <DocSecurity>0</DocSecurity>
  <Lines>796</Lines>
  <Paragraphs>224</Paragraphs>
  <ScaleCrop>false</ScaleCrop>
  <Company/>
  <LinksUpToDate>false</LinksUpToDate>
  <CharactersWithSpaces>112093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c:creator>
  <cp:keywords/>
  <dc:description/>
  <cp:lastModifiedBy>Yasset Perez</cp:lastModifiedBy>
  <cp:revision>2</cp:revision>
  <dcterms:created xsi:type="dcterms:W3CDTF">2023-03-07T16:07:00Z</dcterms:created>
  <dcterms:modified xsi:type="dcterms:W3CDTF">2023-03-07T16:07:00Z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documentId_7081</vt:lpwstr>
  </property>
  <property fmtid="{D5CDD505-2E9C-101B-9397-08002B2CF9AE}" pid="3" name="grammarly_documentContext">
    <vt:lpwstr>{"goals":[],"domain":"general","emotions":[],"dialect":"british"}</vt:lpwstr>
  </property>
</Properties>
</file>